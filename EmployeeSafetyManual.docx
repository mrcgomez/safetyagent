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14:ligatures w14:val="standardContextual"/>
        </w:rPr>
        <w:id w:val="309690834"/>
        <w:docPartObj>
          <w:docPartGallery w:val="Table of Contents"/>
          <w:docPartUnique/>
        </w:docPartObj>
      </w:sdtPr>
      <w:sdtContent>
        <w:p w14:paraId="6DC0240D" w14:textId="698D2541" w:rsidR="0001237F" w:rsidRDefault="009F6B4B">
          <w:pPr>
            <w:pStyle w:val="TOCHeading"/>
          </w:pPr>
          <w:r>
            <w:rPr>
              <w:rFonts w:asciiTheme="minorHAnsi" w:eastAsiaTheme="minorHAnsi" w:hAnsiTheme="minorHAnsi" w:cstheme="minorBidi"/>
              <w:color w:val="auto"/>
              <w:kern w:val="2"/>
              <w:sz w:val="24"/>
              <w:szCs w:val="24"/>
              <w14:ligatures w14:val="standardContextual"/>
            </w:rPr>
            <w:t>`</w:t>
          </w:r>
          <w:commentRangeStart w:id="0"/>
          <w:r w:rsidR="0001237F">
            <w:t>Contents</w:t>
          </w:r>
          <w:commentRangeEnd w:id="0"/>
          <w:r w:rsidR="0086646B">
            <w:rPr>
              <w:rStyle w:val="CommentReference"/>
              <w:rFonts w:asciiTheme="minorHAnsi" w:eastAsiaTheme="minorHAnsi" w:hAnsiTheme="minorHAnsi" w:cstheme="minorBidi"/>
              <w:color w:val="auto"/>
              <w:kern w:val="2"/>
              <w14:ligatures w14:val="standardContextual"/>
            </w:rPr>
            <w:commentReference w:id="0"/>
          </w:r>
        </w:p>
        <w:p w14:paraId="735F7396" w14:textId="2E87460F" w:rsidR="004608EF" w:rsidRDefault="004E0267" w:rsidP="00907160">
          <w:pPr>
            <w:pStyle w:val="TOC1"/>
            <w:rPr>
              <w:rFonts w:eastAsiaTheme="minorEastAsia"/>
              <w:noProof/>
            </w:rPr>
          </w:pPr>
          <w:r>
            <w:fldChar w:fldCharType="begin"/>
          </w:r>
          <w:r w:rsidR="00FF321E">
            <w:instrText>TOC \o "1-3" \z \u \h</w:instrText>
          </w:r>
          <w:r>
            <w:fldChar w:fldCharType="separate"/>
          </w:r>
          <w:hyperlink w:anchor="_Toc210042521" w:history="1">
            <w:r w:rsidR="004608EF" w:rsidRPr="006B7972">
              <w:rPr>
                <w:rStyle w:val="Hyperlink"/>
                <w:b/>
                <w:bCs/>
                <w:noProof/>
                <w:shd w:val="clear" w:color="auto" w:fill="DAE9F7" w:themeFill="text2" w:themeFillTint="1A"/>
              </w:rPr>
              <w:t>Purpose and Welcome Statement</w:t>
            </w:r>
            <w:r w:rsidR="004608EF">
              <w:rPr>
                <w:noProof/>
                <w:webHidden/>
              </w:rPr>
              <w:tab/>
            </w:r>
            <w:r w:rsidR="004608EF">
              <w:rPr>
                <w:noProof/>
                <w:webHidden/>
              </w:rPr>
              <w:fldChar w:fldCharType="begin"/>
            </w:r>
            <w:r w:rsidR="004608EF">
              <w:rPr>
                <w:noProof/>
                <w:webHidden/>
              </w:rPr>
              <w:instrText xml:space="preserve"> PAGEREF _Toc210042521 \h </w:instrText>
            </w:r>
            <w:r w:rsidR="004608EF">
              <w:rPr>
                <w:noProof/>
                <w:webHidden/>
              </w:rPr>
            </w:r>
            <w:r w:rsidR="004608EF">
              <w:rPr>
                <w:noProof/>
                <w:webHidden/>
              </w:rPr>
              <w:fldChar w:fldCharType="separate"/>
            </w:r>
            <w:r w:rsidR="004608EF">
              <w:rPr>
                <w:noProof/>
                <w:webHidden/>
              </w:rPr>
              <w:t>4</w:t>
            </w:r>
            <w:r w:rsidR="004608EF">
              <w:rPr>
                <w:noProof/>
                <w:webHidden/>
              </w:rPr>
              <w:fldChar w:fldCharType="end"/>
            </w:r>
          </w:hyperlink>
        </w:p>
        <w:p w14:paraId="2FE22479" w14:textId="4CD50313" w:rsidR="004608EF" w:rsidRDefault="004608EF" w:rsidP="00907160">
          <w:pPr>
            <w:pStyle w:val="TOC1"/>
            <w:rPr>
              <w:rFonts w:eastAsiaTheme="minorEastAsia"/>
              <w:noProof/>
            </w:rPr>
          </w:pPr>
          <w:hyperlink w:anchor="_Toc210042522" w:history="1">
            <w:r w:rsidRPr="006B7972">
              <w:rPr>
                <w:rStyle w:val="Hyperlink"/>
                <w:noProof/>
              </w:rPr>
              <w:t>Message from Leadership</w:t>
            </w:r>
            <w:r>
              <w:rPr>
                <w:noProof/>
                <w:webHidden/>
              </w:rPr>
              <w:tab/>
            </w:r>
            <w:r>
              <w:rPr>
                <w:noProof/>
                <w:webHidden/>
              </w:rPr>
              <w:fldChar w:fldCharType="begin"/>
            </w:r>
            <w:r>
              <w:rPr>
                <w:noProof/>
                <w:webHidden/>
              </w:rPr>
              <w:instrText xml:space="preserve"> PAGEREF _Toc210042522 \h </w:instrText>
            </w:r>
            <w:r>
              <w:rPr>
                <w:noProof/>
                <w:webHidden/>
              </w:rPr>
            </w:r>
            <w:r>
              <w:rPr>
                <w:noProof/>
                <w:webHidden/>
              </w:rPr>
              <w:fldChar w:fldCharType="separate"/>
            </w:r>
            <w:r>
              <w:rPr>
                <w:noProof/>
                <w:webHidden/>
              </w:rPr>
              <w:t>4</w:t>
            </w:r>
            <w:r>
              <w:rPr>
                <w:noProof/>
                <w:webHidden/>
              </w:rPr>
              <w:fldChar w:fldCharType="end"/>
            </w:r>
          </w:hyperlink>
        </w:p>
        <w:p w14:paraId="119E0DDA" w14:textId="170D17B7" w:rsidR="004608EF" w:rsidRDefault="004608EF" w:rsidP="00907160">
          <w:pPr>
            <w:pStyle w:val="TOC1"/>
            <w:rPr>
              <w:rFonts w:eastAsiaTheme="minorEastAsia"/>
              <w:noProof/>
            </w:rPr>
          </w:pPr>
          <w:hyperlink w:anchor="_Toc210042523" w:history="1">
            <w:r w:rsidRPr="006B7972">
              <w:rPr>
                <w:rStyle w:val="Hyperlink"/>
                <w:noProof/>
              </w:rPr>
              <w:t>Use Instructions</w:t>
            </w:r>
            <w:r>
              <w:rPr>
                <w:noProof/>
                <w:webHidden/>
              </w:rPr>
              <w:tab/>
            </w:r>
            <w:r>
              <w:rPr>
                <w:noProof/>
                <w:webHidden/>
              </w:rPr>
              <w:fldChar w:fldCharType="begin"/>
            </w:r>
            <w:r>
              <w:rPr>
                <w:noProof/>
                <w:webHidden/>
              </w:rPr>
              <w:instrText xml:space="preserve"> PAGEREF _Toc210042523 \h </w:instrText>
            </w:r>
            <w:r>
              <w:rPr>
                <w:noProof/>
                <w:webHidden/>
              </w:rPr>
            </w:r>
            <w:r>
              <w:rPr>
                <w:noProof/>
                <w:webHidden/>
              </w:rPr>
              <w:fldChar w:fldCharType="separate"/>
            </w:r>
            <w:r>
              <w:rPr>
                <w:noProof/>
                <w:webHidden/>
              </w:rPr>
              <w:t>5</w:t>
            </w:r>
            <w:r>
              <w:rPr>
                <w:noProof/>
                <w:webHidden/>
              </w:rPr>
              <w:fldChar w:fldCharType="end"/>
            </w:r>
          </w:hyperlink>
        </w:p>
        <w:p w14:paraId="77861A24" w14:textId="5D5B2FBD" w:rsidR="004608EF" w:rsidRDefault="004608EF" w:rsidP="00907160">
          <w:pPr>
            <w:pStyle w:val="TOC1"/>
            <w:rPr>
              <w:rFonts w:eastAsiaTheme="minorEastAsia"/>
              <w:noProof/>
            </w:rPr>
          </w:pPr>
          <w:hyperlink w:anchor="_Toc210042524" w:history="1">
            <w:r w:rsidRPr="006B7972">
              <w:rPr>
                <w:rStyle w:val="Hyperlink"/>
                <w:noProof/>
              </w:rPr>
              <w:t>1. SoCalGas’ Approach to Safety</w:t>
            </w:r>
            <w:r>
              <w:rPr>
                <w:noProof/>
                <w:webHidden/>
              </w:rPr>
              <w:tab/>
            </w:r>
            <w:r>
              <w:rPr>
                <w:noProof/>
                <w:webHidden/>
              </w:rPr>
              <w:fldChar w:fldCharType="begin"/>
            </w:r>
            <w:r>
              <w:rPr>
                <w:noProof/>
                <w:webHidden/>
              </w:rPr>
              <w:instrText xml:space="preserve"> PAGEREF _Toc210042524 \h </w:instrText>
            </w:r>
            <w:r>
              <w:rPr>
                <w:noProof/>
                <w:webHidden/>
              </w:rPr>
            </w:r>
            <w:r>
              <w:rPr>
                <w:noProof/>
                <w:webHidden/>
              </w:rPr>
              <w:fldChar w:fldCharType="separate"/>
            </w:r>
            <w:r>
              <w:rPr>
                <w:noProof/>
                <w:webHidden/>
              </w:rPr>
              <w:t>6</w:t>
            </w:r>
            <w:r>
              <w:rPr>
                <w:noProof/>
                <w:webHidden/>
              </w:rPr>
              <w:fldChar w:fldCharType="end"/>
            </w:r>
          </w:hyperlink>
        </w:p>
        <w:p w14:paraId="6EA5CEE3" w14:textId="46CACD72" w:rsidR="004608EF" w:rsidRDefault="004608EF">
          <w:pPr>
            <w:pStyle w:val="TOC2"/>
            <w:tabs>
              <w:tab w:val="right" w:leader="dot" w:pos="10790"/>
            </w:tabs>
            <w:rPr>
              <w:rFonts w:eastAsiaTheme="minorEastAsia"/>
              <w:noProof/>
            </w:rPr>
          </w:pPr>
          <w:hyperlink w:anchor="_Toc210042525" w:history="1">
            <w:r w:rsidRPr="006B7972">
              <w:rPr>
                <w:rStyle w:val="Hyperlink"/>
                <w:noProof/>
              </w:rPr>
              <w:t>Definition of Safety</w:t>
            </w:r>
            <w:r>
              <w:rPr>
                <w:noProof/>
                <w:webHidden/>
              </w:rPr>
              <w:tab/>
            </w:r>
            <w:r>
              <w:rPr>
                <w:noProof/>
                <w:webHidden/>
              </w:rPr>
              <w:fldChar w:fldCharType="begin"/>
            </w:r>
            <w:r>
              <w:rPr>
                <w:noProof/>
                <w:webHidden/>
              </w:rPr>
              <w:instrText xml:space="preserve"> PAGEREF _Toc210042525 \h </w:instrText>
            </w:r>
            <w:r>
              <w:rPr>
                <w:noProof/>
                <w:webHidden/>
              </w:rPr>
            </w:r>
            <w:r>
              <w:rPr>
                <w:noProof/>
                <w:webHidden/>
              </w:rPr>
              <w:fldChar w:fldCharType="separate"/>
            </w:r>
            <w:r>
              <w:rPr>
                <w:noProof/>
                <w:webHidden/>
              </w:rPr>
              <w:t>6</w:t>
            </w:r>
            <w:r>
              <w:rPr>
                <w:noProof/>
                <w:webHidden/>
              </w:rPr>
              <w:fldChar w:fldCharType="end"/>
            </w:r>
          </w:hyperlink>
        </w:p>
        <w:p w14:paraId="69FEC563" w14:textId="27AE1B2B" w:rsidR="004608EF" w:rsidRDefault="004608EF">
          <w:pPr>
            <w:pStyle w:val="TOC2"/>
            <w:tabs>
              <w:tab w:val="right" w:leader="dot" w:pos="10790"/>
            </w:tabs>
            <w:rPr>
              <w:rFonts w:eastAsiaTheme="minorEastAsia"/>
              <w:noProof/>
            </w:rPr>
          </w:pPr>
          <w:hyperlink w:anchor="_Toc210042526" w:history="1">
            <w:r w:rsidRPr="006B7972">
              <w:rPr>
                <w:rStyle w:val="Hyperlink"/>
                <w:noProof/>
              </w:rPr>
              <w:t>Safety Culture</w:t>
            </w:r>
            <w:r>
              <w:rPr>
                <w:noProof/>
                <w:webHidden/>
              </w:rPr>
              <w:tab/>
            </w:r>
            <w:r>
              <w:rPr>
                <w:noProof/>
                <w:webHidden/>
              </w:rPr>
              <w:fldChar w:fldCharType="begin"/>
            </w:r>
            <w:r>
              <w:rPr>
                <w:noProof/>
                <w:webHidden/>
              </w:rPr>
              <w:instrText xml:space="preserve"> PAGEREF _Toc210042526 \h </w:instrText>
            </w:r>
            <w:r>
              <w:rPr>
                <w:noProof/>
                <w:webHidden/>
              </w:rPr>
            </w:r>
            <w:r>
              <w:rPr>
                <w:noProof/>
                <w:webHidden/>
              </w:rPr>
              <w:fldChar w:fldCharType="separate"/>
            </w:r>
            <w:r>
              <w:rPr>
                <w:noProof/>
                <w:webHidden/>
              </w:rPr>
              <w:t>6</w:t>
            </w:r>
            <w:r>
              <w:rPr>
                <w:noProof/>
                <w:webHidden/>
              </w:rPr>
              <w:fldChar w:fldCharType="end"/>
            </w:r>
          </w:hyperlink>
        </w:p>
        <w:p w14:paraId="6DE74898" w14:textId="205BA6CA" w:rsidR="004608EF" w:rsidRDefault="004608EF">
          <w:pPr>
            <w:pStyle w:val="TOC3"/>
            <w:rPr>
              <w:rFonts w:eastAsiaTheme="minorEastAsia"/>
              <w:noProof/>
            </w:rPr>
          </w:pPr>
          <w:hyperlink w:anchor="_Toc210042527" w:history="1">
            <w:r w:rsidRPr="006B7972">
              <w:rPr>
                <w:rStyle w:val="Hyperlink"/>
                <w:noProof/>
              </w:rPr>
              <w:t>Employee, Public, Infrastructure, Contractor Safety (EPIC)</w:t>
            </w:r>
            <w:r>
              <w:rPr>
                <w:noProof/>
                <w:webHidden/>
              </w:rPr>
              <w:tab/>
            </w:r>
            <w:r>
              <w:rPr>
                <w:noProof/>
                <w:webHidden/>
              </w:rPr>
              <w:fldChar w:fldCharType="begin"/>
            </w:r>
            <w:r>
              <w:rPr>
                <w:noProof/>
                <w:webHidden/>
              </w:rPr>
              <w:instrText xml:space="preserve"> PAGEREF _Toc210042527 \h </w:instrText>
            </w:r>
            <w:r>
              <w:rPr>
                <w:noProof/>
                <w:webHidden/>
              </w:rPr>
            </w:r>
            <w:r>
              <w:rPr>
                <w:noProof/>
                <w:webHidden/>
              </w:rPr>
              <w:fldChar w:fldCharType="separate"/>
            </w:r>
            <w:r>
              <w:rPr>
                <w:noProof/>
                <w:webHidden/>
              </w:rPr>
              <w:t>7</w:t>
            </w:r>
            <w:r>
              <w:rPr>
                <w:noProof/>
                <w:webHidden/>
              </w:rPr>
              <w:fldChar w:fldCharType="end"/>
            </w:r>
          </w:hyperlink>
        </w:p>
        <w:p w14:paraId="5CD8E30E" w14:textId="48565DFD" w:rsidR="004608EF" w:rsidRDefault="004608EF">
          <w:pPr>
            <w:pStyle w:val="TOC3"/>
            <w:rPr>
              <w:rFonts w:eastAsiaTheme="minorEastAsia"/>
              <w:noProof/>
            </w:rPr>
          </w:pPr>
          <w:hyperlink w:anchor="_Toc210042528" w:history="1">
            <w:r w:rsidRPr="006B7972">
              <w:rPr>
                <w:rStyle w:val="Hyperlink"/>
                <w:noProof/>
              </w:rPr>
              <w:t>Psychological Safety</w:t>
            </w:r>
            <w:r>
              <w:rPr>
                <w:noProof/>
                <w:webHidden/>
              </w:rPr>
              <w:tab/>
            </w:r>
            <w:r>
              <w:rPr>
                <w:noProof/>
                <w:webHidden/>
              </w:rPr>
              <w:fldChar w:fldCharType="begin"/>
            </w:r>
            <w:r>
              <w:rPr>
                <w:noProof/>
                <w:webHidden/>
              </w:rPr>
              <w:instrText xml:space="preserve"> PAGEREF _Toc210042528 \h </w:instrText>
            </w:r>
            <w:r>
              <w:rPr>
                <w:noProof/>
                <w:webHidden/>
              </w:rPr>
            </w:r>
            <w:r>
              <w:rPr>
                <w:noProof/>
                <w:webHidden/>
              </w:rPr>
              <w:fldChar w:fldCharType="separate"/>
            </w:r>
            <w:r>
              <w:rPr>
                <w:noProof/>
                <w:webHidden/>
              </w:rPr>
              <w:t>7</w:t>
            </w:r>
            <w:r>
              <w:rPr>
                <w:noProof/>
                <w:webHidden/>
              </w:rPr>
              <w:fldChar w:fldCharType="end"/>
            </w:r>
          </w:hyperlink>
        </w:p>
        <w:p w14:paraId="078B8966" w14:textId="7566860B" w:rsidR="004608EF" w:rsidRDefault="004608EF">
          <w:pPr>
            <w:pStyle w:val="TOC3"/>
            <w:rPr>
              <w:rFonts w:eastAsiaTheme="minorEastAsia"/>
              <w:noProof/>
            </w:rPr>
          </w:pPr>
          <w:hyperlink w:anchor="_Toc210042529" w:history="1">
            <w:r w:rsidRPr="006B7972">
              <w:rPr>
                <w:rStyle w:val="Hyperlink"/>
                <w:noProof/>
              </w:rPr>
              <w:t>Stop-the-Job (STJ) Policy</w:t>
            </w:r>
            <w:r>
              <w:rPr>
                <w:noProof/>
                <w:webHidden/>
              </w:rPr>
              <w:tab/>
            </w:r>
            <w:r>
              <w:rPr>
                <w:noProof/>
                <w:webHidden/>
              </w:rPr>
              <w:fldChar w:fldCharType="begin"/>
            </w:r>
            <w:r>
              <w:rPr>
                <w:noProof/>
                <w:webHidden/>
              </w:rPr>
              <w:instrText xml:space="preserve"> PAGEREF _Toc210042529 \h </w:instrText>
            </w:r>
            <w:r>
              <w:rPr>
                <w:noProof/>
                <w:webHidden/>
              </w:rPr>
            </w:r>
            <w:r>
              <w:rPr>
                <w:noProof/>
                <w:webHidden/>
              </w:rPr>
              <w:fldChar w:fldCharType="separate"/>
            </w:r>
            <w:r>
              <w:rPr>
                <w:noProof/>
                <w:webHidden/>
              </w:rPr>
              <w:t>8</w:t>
            </w:r>
            <w:r>
              <w:rPr>
                <w:noProof/>
                <w:webHidden/>
              </w:rPr>
              <w:fldChar w:fldCharType="end"/>
            </w:r>
          </w:hyperlink>
        </w:p>
        <w:p w14:paraId="0F22C475" w14:textId="7158DE39" w:rsidR="004608EF" w:rsidRDefault="004608EF">
          <w:pPr>
            <w:pStyle w:val="TOC2"/>
            <w:tabs>
              <w:tab w:val="right" w:leader="dot" w:pos="10790"/>
            </w:tabs>
            <w:rPr>
              <w:rFonts w:eastAsiaTheme="minorEastAsia"/>
              <w:noProof/>
            </w:rPr>
          </w:pPr>
          <w:hyperlink w:anchor="_Toc210042530" w:history="1">
            <w:r w:rsidRPr="006B7972">
              <w:rPr>
                <w:rStyle w:val="Hyperlink"/>
                <w:noProof/>
              </w:rPr>
              <w:t>Safety Management System (SMS)</w:t>
            </w:r>
            <w:r>
              <w:rPr>
                <w:noProof/>
                <w:webHidden/>
              </w:rPr>
              <w:tab/>
            </w:r>
            <w:r>
              <w:rPr>
                <w:noProof/>
                <w:webHidden/>
              </w:rPr>
              <w:fldChar w:fldCharType="begin"/>
            </w:r>
            <w:r>
              <w:rPr>
                <w:noProof/>
                <w:webHidden/>
              </w:rPr>
              <w:instrText xml:space="preserve"> PAGEREF _Toc210042530 \h </w:instrText>
            </w:r>
            <w:r>
              <w:rPr>
                <w:noProof/>
                <w:webHidden/>
              </w:rPr>
            </w:r>
            <w:r>
              <w:rPr>
                <w:noProof/>
                <w:webHidden/>
              </w:rPr>
              <w:fldChar w:fldCharType="separate"/>
            </w:r>
            <w:r>
              <w:rPr>
                <w:noProof/>
                <w:webHidden/>
              </w:rPr>
              <w:t>8</w:t>
            </w:r>
            <w:r>
              <w:rPr>
                <w:noProof/>
                <w:webHidden/>
              </w:rPr>
              <w:fldChar w:fldCharType="end"/>
            </w:r>
          </w:hyperlink>
        </w:p>
        <w:p w14:paraId="43D76B09" w14:textId="615EEA10" w:rsidR="004608EF" w:rsidRDefault="004608EF">
          <w:pPr>
            <w:pStyle w:val="TOC2"/>
            <w:tabs>
              <w:tab w:val="right" w:leader="dot" w:pos="10790"/>
            </w:tabs>
            <w:rPr>
              <w:rFonts w:eastAsiaTheme="minorEastAsia"/>
              <w:noProof/>
            </w:rPr>
          </w:pPr>
          <w:hyperlink w:anchor="_Toc210042531" w:history="1">
            <w:r w:rsidRPr="006B7972">
              <w:rPr>
                <w:rStyle w:val="Hyperlink"/>
                <w:noProof/>
              </w:rPr>
              <w:t>Safety Governance and Committees</w:t>
            </w:r>
            <w:r>
              <w:rPr>
                <w:noProof/>
                <w:webHidden/>
              </w:rPr>
              <w:tab/>
            </w:r>
            <w:r>
              <w:rPr>
                <w:noProof/>
                <w:webHidden/>
              </w:rPr>
              <w:fldChar w:fldCharType="begin"/>
            </w:r>
            <w:r>
              <w:rPr>
                <w:noProof/>
                <w:webHidden/>
              </w:rPr>
              <w:instrText xml:space="preserve"> PAGEREF _Toc210042531 \h </w:instrText>
            </w:r>
            <w:r>
              <w:rPr>
                <w:noProof/>
                <w:webHidden/>
              </w:rPr>
            </w:r>
            <w:r>
              <w:rPr>
                <w:noProof/>
                <w:webHidden/>
              </w:rPr>
              <w:fldChar w:fldCharType="separate"/>
            </w:r>
            <w:r>
              <w:rPr>
                <w:noProof/>
                <w:webHidden/>
              </w:rPr>
              <w:t>9</w:t>
            </w:r>
            <w:r>
              <w:rPr>
                <w:noProof/>
                <w:webHidden/>
              </w:rPr>
              <w:fldChar w:fldCharType="end"/>
            </w:r>
          </w:hyperlink>
        </w:p>
        <w:p w14:paraId="3A320A64" w14:textId="50B02590" w:rsidR="004608EF" w:rsidRDefault="004608EF">
          <w:pPr>
            <w:pStyle w:val="TOC3"/>
            <w:rPr>
              <w:rFonts w:eastAsiaTheme="minorEastAsia"/>
              <w:noProof/>
            </w:rPr>
          </w:pPr>
          <w:hyperlink w:anchor="_Toc210042532" w:history="1">
            <w:r w:rsidRPr="006B7972">
              <w:rPr>
                <w:rStyle w:val="Hyperlink"/>
                <w:noProof/>
              </w:rPr>
              <w:t>Executive Safety Council</w:t>
            </w:r>
            <w:r>
              <w:rPr>
                <w:noProof/>
                <w:webHidden/>
              </w:rPr>
              <w:tab/>
            </w:r>
            <w:r>
              <w:rPr>
                <w:noProof/>
                <w:webHidden/>
              </w:rPr>
              <w:fldChar w:fldCharType="begin"/>
            </w:r>
            <w:r>
              <w:rPr>
                <w:noProof/>
                <w:webHidden/>
              </w:rPr>
              <w:instrText xml:space="preserve"> PAGEREF _Toc210042532 \h </w:instrText>
            </w:r>
            <w:r>
              <w:rPr>
                <w:noProof/>
                <w:webHidden/>
              </w:rPr>
            </w:r>
            <w:r>
              <w:rPr>
                <w:noProof/>
                <w:webHidden/>
              </w:rPr>
              <w:fldChar w:fldCharType="separate"/>
            </w:r>
            <w:r>
              <w:rPr>
                <w:noProof/>
                <w:webHidden/>
              </w:rPr>
              <w:t>9</w:t>
            </w:r>
            <w:r>
              <w:rPr>
                <w:noProof/>
                <w:webHidden/>
              </w:rPr>
              <w:fldChar w:fldCharType="end"/>
            </w:r>
          </w:hyperlink>
        </w:p>
        <w:p w14:paraId="2CC57B2A" w14:textId="12DA349A" w:rsidR="004608EF" w:rsidRDefault="004608EF">
          <w:pPr>
            <w:pStyle w:val="TOC3"/>
            <w:rPr>
              <w:rFonts w:eastAsiaTheme="minorEastAsia"/>
              <w:noProof/>
            </w:rPr>
          </w:pPr>
          <w:hyperlink w:anchor="_Toc210042533" w:history="1">
            <w:r w:rsidRPr="006B7972">
              <w:rPr>
                <w:rStyle w:val="Hyperlink"/>
                <w:noProof/>
              </w:rPr>
              <w:t>Local and Regional Safety Committees</w:t>
            </w:r>
            <w:r>
              <w:rPr>
                <w:noProof/>
                <w:webHidden/>
              </w:rPr>
              <w:tab/>
            </w:r>
            <w:r>
              <w:rPr>
                <w:noProof/>
                <w:webHidden/>
              </w:rPr>
              <w:fldChar w:fldCharType="begin"/>
            </w:r>
            <w:r>
              <w:rPr>
                <w:noProof/>
                <w:webHidden/>
              </w:rPr>
              <w:instrText xml:space="preserve"> PAGEREF _Toc210042533 \h </w:instrText>
            </w:r>
            <w:r>
              <w:rPr>
                <w:noProof/>
                <w:webHidden/>
              </w:rPr>
            </w:r>
            <w:r>
              <w:rPr>
                <w:noProof/>
                <w:webHidden/>
              </w:rPr>
              <w:fldChar w:fldCharType="separate"/>
            </w:r>
            <w:r>
              <w:rPr>
                <w:noProof/>
                <w:webHidden/>
              </w:rPr>
              <w:t>9</w:t>
            </w:r>
            <w:r>
              <w:rPr>
                <w:noProof/>
                <w:webHidden/>
              </w:rPr>
              <w:fldChar w:fldCharType="end"/>
            </w:r>
          </w:hyperlink>
        </w:p>
        <w:p w14:paraId="2F12D61F" w14:textId="7ADB4331" w:rsidR="004608EF" w:rsidRDefault="004608EF">
          <w:pPr>
            <w:pStyle w:val="TOC3"/>
            <w:rPr>
              <w:rFonts w:eastAsiaTheme="minorEastAsia"/>
              <w:noProof/>
            </w:rPr>
          </w:pPr>
          <w:hyperlink w:anchor="_Toc210042534" w:history="1">
            <w:r w:rsidRPr="006B7972">
              <w:rPr>
                <w:rStyle w:val="Hyperlink"/>
                <w:noProof/>
              </w:rPr>
              <w:t>Safety Champion Network</w:t>
            </w:r>
            <w:r>
              <w:rPr>
                <w:noProof/>
                <w:webHidden/>
              </w:rPr>
              <w:tab/>
            </w:r>
            <w:r>
              <w:rPr>
                <w:noProof/>
                <w:webHidden/>
              </w:rPr>
              <w:fldChar w:fldCharType="begin"/>
            </w:r>
            <w:r>
              <w:rPr>
                <w:noProof/>
                <w:webHidden/>
              </w:rPr>
              <w:instrText xml:space="preserve"> PAGEREF _Toc210042534 \h </w:instrText>
            </w:r>
            <w:r>
              <w:rPr>
                <w:noProof/>
                <w:webHidden/>
              </w:rPr>
            </w:r>
            <w:r>
              <w:rPr>
                <w:noProof/>
                <w:webHidden/>
              </w:rPr>
              <w:fldChar w:fldCharType="separate"/>
            </w:r>
            <w:r>
              <w:rPr>
                <w:noProof/>
                <w:webHidden/>
              </w:rPr>
              <w:t>9</w:t>
            </w:r>
            <w:r>
              <w:rPr>
                <w:noProof/>
                <w:webHidden/>
              </w:rPr>
              <w:fldChar w:fldCharType="end"/>
            </w:r>
          </w:hyperlink>
        </w:p>
        <w:p w14:paraId="00AD3144" w14:textId="4AEE81CC" w:rsidR="004608EF" w:rsidRDefault="004608EF" w:rsidP="00907160">
          <w:pPr>
            <w:pStyle w:val="TOC1"/>
            <w:rPr>
              <w:rFonts w:eastAsiaTheme="minorEastAsia"/>
              <w:noProof/>
            </w:rPr>
          </w:pPr>
          <w:hyperlink w:anchor="_Toc210042535" w:history="1">
            <w:r w:rsidRPr="006B7972">
              <w:rPr>
                <w:rStyle w:val="Hyperlink"/>
                <w:noProof/>
              </w:rPr>
              <w:t>2. Safety Programs/Procedures</w:t>
            </w:r>
            <w:r>
              <w:rPr>
                <w:noProof/>
                <w:webHidden/>
              </w:rPr>
              <w:tab/>
            </w:r>
            <w:r>
              <w:rPr>
                <w:noProof/>
                <w:webHidden/>
              </w:rPr>
              <w:fldChar w:fldCharType="begin"/>
            </w:r>
            <w:r>
              <w:rPr>
                <w:noProof/>
                <w:webHidden/>
              </w:rPr>
              <w:instrText xml:space="preserve"> PAGEREF _Toc210042535 \h </w:instrText>
            </w:r>
            <w:r>
              <w:rPr>
                <w:noProof/>
                <w:webHidden/>
              </w:rPr>
            </w:r>
            <w:r>
              <w:rPr>
                <w:noProof/>
                <w:webHidden/>
              </w:rPr>
              <w:fldChar w:fldCharType="separate"/>
            </w:r>
            <w:r>
              <w:rPr>
                <w:noProof/>
                <w:webHidden/>
              </w:rPr>
              <w:t>10</w:t>
            </w:r>
            <w:r>
              <w:rPr>
                <w:noProof/>
                <w:webHidden/>
              </w:rPr>
              <w:fldChar w:fldCharType="end"/>
            </w:r>
          </w:hyperlink>
        </w:p>
        <w:p w14:paraId="0F47B48E" w14:textId="17DA671D" w:rsidR="004608EF" w:rsidRDefault="004608EF" w:rsidP="00907160">
          <w:pPr>
            <w:pStyle w:val="TOC1"/>
            <w:rPr>
              <w:rFonts w:eastAsiaTheme="minorEastAsia"/>
              <w:noProof/>
            </w:rPr>
          </w:pPr>
          <w:hyperlink w:anchor="_Toc210042536" w:history="1">
            <w:r w:rsidRPr="006B7972">
              <w:rPr>
                <w:rStyle w:val="Hyperlink"/>
                <w:noProof/>
              </w:rPr>
              <w:t>Section 2.1: All Environments (Office/Field)</w:t>
            </w:r>
            <w:r>
              <w:rPr>
                <w:noProof/>
                <w:webHidden/>
              </w:rPr>
              <w:tab/>
            </w:r>
            <w:r>
              <w:rPr>
                <w:noProof/>
                <w:webHidden/>
              </w:rPr>
              <w:fldChar w:fldCharType="begin"/>
            </w:r>
            <w:r>
              <w:rPr>
                <w:noProof/>
                <w:webHidden/>
              </w:rPr>
              <w:instrText xml:space="preserve"> PAGEREF _Toc210042536 \h </w:instrText>
            </w:r>
            <w:r>
              <w:rPr>
                <w:noProof/>
                <w:webHidden/>
              </w:rPr>
            </w:r>
            <w:r>
              <w:rPr>
                <w:noProof/>
                <w:webHidden/>
              </w:rPr>
              <w:fldChar w:fldCharType="separate"/>
            </w:r>
            <w:r>
              <w:rPr>
                <w:noProof/>
                <w:webHidden/>
              </w:rPr>
              <w:t>10</w:t>
            </w:r>
            <w:r>
              <w:rPr>
                <w:noProof/>
                <w:webHidden/>
              </w:rPr>
              <w:fldChar w:fldCharType="end"/>
            </w:r>
          </w:hyperlink>
        </w:p>
        <w:p w14:paraId="4CE65D90" w14:textId="49BD5D90" w:rsidR="004608EF" w:rsidRDefault="004608EF">
          <w:pPr>
            <w:pStyle w:val="TOC2"/>
            <w:tabs>
              <w:tab w:val="right" w:leader="dot" w:pos="10790"/>
            </w:tabs>
            <w:rPr>
              <w:rFonts w:eastAsiaTheme="minorEastAsia"/>
              <w:noProof/>
            </w:rPr>
          </w:pPr>
          <w:hyperlink w:anchor="_Toc210042537" w:history="1">
            <w:r w:rsidRPr="006B7972">
              <w:rPr>
                <w:rStyle w:val="Hyperlink"/>
                <w:noProof/>
              </w:rPr>
              <w:t>IIPP (Cal/OSHA Program)</w:t>
            </w:r>
            <w:r>
              <w:rPr>
                <w:noProof/>
                <w:webHidden/>
              </w:rPr>
              <w:tab/>
            </w:r>
            <w:r>
              <w:rPr>
                <w:noProof/>
                <w:webHidden/>
              </w:rPr>
              <w:fldChar w:fldCharType="begin"/>
            </w:r>
            <w:r>
              <w:rPr>
                <w:noProof/>
                <w:webHidden/>
              </w:rPr>
              <w:instrText xml:space="preserve"> PAGEREF _Toc210042537 \h </w:instrText>
            </w:r>
            <w:r>
              <w:rPr>
                <w:noProof/>
                <w:webHidden/>
              </w:rPr>
            </w:r>
            <w:r>
              <w:rPr>
                <w:noProof/>
                <w:webHidden/>
              </w:rPr>
              <w:fldChar w:fldCharType="separate"/>
            </w:r>
            <w:r>
              <w:rPr>
                <w:noProof/>
                <w:webHidden/>
              </w:rPr>
              <w:t>10</w:t>
            </w:r>
            <w:r>
              <w:rPr>
                <w:noProof/>
                <w:webHidden/>
              </w:rPr>
              <w:fldChar w:fldCharType="end"/>
            </w:r>
          </w:hyperlink>
        </w:p>
        <w:p w14:paraId="3CA04893" w14:textId="2A2E3A1B" w:rsidR="004608EF" w:rsidRDefault="004608EF">
          <w:pPr>
            <w:pStyle w:val="TOC2"/>
            <w:tabs>
              <w:tab w:val="right" w:leader="dot" w:pos="10790"/>
            </w:tabs>
            <w:rPr>
              <w:rFonts w:eastAsiaTheme="minorEastAsia"/>
              <w:noProof/>
            </w:rPr>
          </w:pPr>
          <w:hyperlink w:anchor="_Toc210042538" w:history="1">
            <w:r w:rsidRPr="006B7972">
              <w:rPr>
                <w:rStyle w:val="Hyperlink"/>
                <w:noProof/>
              </w:rPr>
              <w:t>Code of Business Conduct</w:t>
            </w:r>
            <w:r>
              <w:rPr>
                <w:noProof/>
                <w:webHidden/>
              </w:rPr>
              <w:tab/>
            </w:r>
            <w:r>
              <w:rPr>
                <w:noProof/>
                <w:webHidden/>
              </w:rPr>
              <w:fldChar w:fldCharType="begin"/>
            </w:r>
            <w:r>
              <w:rPr>
                <w:noProof/>
                <w:webHidden/>
              </w:rPr>
              <w:instrText xml:space="preserve"> PAGEREF _Toc210042538 \h </w:instrText>
            </w:r>
            <w:r>
              <w:rPr>
                <w:noProof/>
                <w:webHidden/>
              </w:rPr>
            </w:r>
            <w:r>
              <w:rPr>
                <w:noProof/>
                <w:webHidden/>
              </w:rPr>
              <w:fldChar w:fldCharType="separate"/>
            </w:r>
            <w:r>
              <w:rPr>
                <w:noProof/>
                <w:webHidden/>
              </w:rPr>
              <w:t>11</w:t>
            </w:r>
            <w:r>
              <w:rPr>
                <w:noProof/>
                <w:webHidden/>
              </w:rPr>
              <w:fldChar w:fldCharType="end"/>
            </w:r>
          </w:hyperlink>
        </w:p>
        <w:p w14:paraId="6C0CF6BB" w14:textId="77CED3B1" w:rsidR="004608EF" w:rsidRDefault="004608EF">
          <w:pPr>
            <w:pStyle w:val="TOC2"/>
            <w:tabs>
              <w:tab w:val="right" w:leader="dot" w:pos="10790"/>
            </w:tabs>
            <w:rPr>
              <w:rFonts w:eastAsiaTheme="minorEastAsia"/>
              <w:noProof/>
            </w:rPr>
          </w:pPr>
          <w:hyperlink w:anchor="_Toc210042539" w:history="1">
            <w:r w:rsidRPr="006B7972">
              <w:rPr>
                <w:rStyle w:val="Hyperlink"/>
                <w:noProof/>
              </w:rPr>
              <w:t>Right Of Reporting Is Guaranteed by The California Public Utilities Commission</w:t>
            </w:r>
            <w:r>
              <w:rPr>
                <w:noProof/>
                <w:webHidden/>
              </w:rPr>
              <w:tab/>
            </w:r>
            <w:r>
              <w:rPr>
                <w:noProof/>
                <w:webHidden/>
              </w:rPr>
              <w:fldChar w:fldCharType="begin"/>
            </w:r>
            <w:r>
              <w:rPr>
                <w:noProof/>
                <w:webHidden/>
              </w:rPr>
              <w:instrText xml:space="preserve"> PAGEREF _Toc210042539 \h </w:instrText>
            </w:r>
            <w:r>
              <w:rPr>
                <w:noProof/>
                <w:webHidden/>
              </w:rPr>
            </w:r>
            <w:r>
              <w:rPr>
                <w:noProof/>
                <w:webHidden/>
              </w:rPr>
              <w:fldChar w:fldCharType="separate"/>
            </w:r>
            <w:r>
              <w:rPr>
                <w:noProof/>
                <w:webHidden/>
              </w:rPr>
              <w:t>11</w:t>
            </w:r>
            <w:r>
              <w:rPr>
                <w:noProof/>
                <w:webHidden/>
              </w:rPr>
              <w:fldChar w:fldCharType="end"/>
            </w:r>
          </w:hyperlink>
        </w:p>
        <w:p w14:paraId="48626123" w14:textId="031247A7" w:rsidR="004608EF" w:rsidRDefault="004608EF">
          <w:pPr>
            <w:pStyle w:val="TOC2"/>
            <w:tabs>
              <w:tab w:val="right" w:leader="dot" w:pos="10790"/>
            </w:tabs>
            <w:rPr>
              <w:rFonts w:eastAsiaTheme="minorEastAsia"/>
              <w:noProof/>
            </w:rPr>
          </w:pPr>
          <w:hyperlink w:anchor="_Toc210042540" w:history="1">
            <w:r w:rsidRPr="006B7972">
              <w:rPr>
                <w:rStyle w:val="Hyperlink"/>
                <w:noProof/>
              </w:rPr>
              <w:t>Ready to Work</w:t>
            </w:r>
            <w:r>
              <w:rPr>
                <w:noProof/>
                <w:webHidden/>
              </w:rPr>
              <w:tab/>
            </w:r>
            <w:r>
              <w:rPr>
                <w:noProof/>
                <w:webHidden/>
              </w:rPr>
              <w:fldChar w:fldCharType="begin"/>
            </w:r>
            <w:r>
              <w:rPr>
                <w:noProof/>
                <w:webHidden/>
              </w:rPr>
              <w:instrText xml:space="preserve"> PAGEREF _Toc210042540 \h </w:instrText>
            </w:r>
            <w:r>
              <w:rPr>
                <w:noProof/>
                <w:webHidden/>
              </w:rPr>
            </w:r>
            <w:r>
              <w:rPr>
                <w:noProof/>
                <w:webHidden/>
              </w:rPr>
              <w:fldChar w:fldCharType="separate"/>
            </w:r>
            <w:r>
              <w:rPr>
                <w:noProof/>
                <w:webHidden/>
              </w:rPr>
              <w:t>11</w:t>
            </w:r>
            <w:r>
              <w:rPr>
                <w:noProof/>
                <w:webHidden/>
              </w:rPr>
              <w:fldChar w:fldCharType="end"/>
            </w:r>
          </w:hyperlink>
        </w:p>
        <w:p w14:paraId="013569A4" w14:textId="6F89EC3F" w:rsidR="004608EF" w:rsidRDefault="004608EF">
          <w:pPr>
            <w:pStyle w:val="TOC2"/>
            <w:tabs>
              <w:tab w:val="right" w:leader="dot" w:pos="10790"/>
            </w:tabs>
            <w:rPr>
              <w:rFonts w:eastAsiaTheme="minorEastAsia"/>
              <w:noProof/>
            </w:rPr>
          </w:pPr>
          <w:hyperlink w:anchor="_Toc210042541" w:history="1">
            <w:r w:rsidRPr="006B7972">
              <w:rPr>
                <w:rStyle w:val="Hyperlink"/>
                <w:noProof/>
              </w:rPr>
              <w:t>Occupational Health Nurse and Telemedicine</w:t>
            </w:r>
            <w:r>
              <w:rPr>
                <w:noProof/>
                <w:webHidden/>
              </w:rPr>
              <w:tab/>
            </w:r>
            <w:r>
              <w:rPr>
                <w:noProof/>
                <w:webHidden/>
              </w:rPr>
              <w:fldChar w:fldCharType="begin"/>
            </w:r>
            <w:r>
              <w:rPr>
                <w:noProof/>
                <w:webHidden/>
              </w:rPr>
              <w:instrText xml:space="preserve"> PAGEREF _Toc210042541 \h </w:instrText>
            </w:r>
            <w:r>
              <w:rPr>
                <w:noProof/>
                <w:webHidden/>
              </w:rPr>
            </w:r>
            <w:r>
              <w:rPr>
                <w:noProof/>
                <w:webHidden/>
              </w:rPr>
              <w:fldChar w:fldCharType="separate"/>
            </w:r>
            <w:r>
              <w:rPr>
                <w:noProof/>
                <w:webHidden/>
              </w:rPr>
              <w:t>13</w:t>
            </w:r>
            <w:r>
              <w:rPr>
                <w:noProof/>
                <w:webHidden/>
              </w:rPr>
              <w:fldChar w:fldCharType="end"/>
            </w:r>
          </w:hyperlink>
        </w:p>
        <w:p w14:paraId="79225798" w14:textId="3F503673" w:rsidR="004608EF" w:rsidRDefault="004608EF">
          <w:pPr>
            <w:pStyle w:val="TOC2"/>
            <w:tabs>
              <w:tab w:val="right" w:leader="dot" w:pos="10790"/>
            </w:tabs>
            <w:rPr>
              <w:rFonts w:eastAsiaTheme="minorEastAsia"/>
              <w:noProof/>
            </w:rPr>
          </w:pPr>
          <w:hyperlink w:anchor="_Toc210042542" w:history="1">
            <w:r w:rsidRPr="006B7972">
              <w:rPr>
                <w:rStyle w:val="Hyperlink"/>
                <w:noProof/>
              </w:rPr>
              <w:t>Safety Training and Safety Meetings</w:t>
            </w:r>
            <w:r>
              <w:rPr>
                <w:noProof/>
                <w:webHidden/>
              </w:rPr>
              <w:tab/>
            </w:r>
            <w:r>
              <w:rPr>
                <w:noProof/>
                <w:webHidden/>
              </w:rPr>
              <w:fldChar w:fldCharType="begin"/>
            </w:r>
            <w:r>
              <w:rPr>
                <w:noProof/>
                <w:webHidden/>
              </w:rPr>
              <w:instrText xml:space="preserve"> PAGEREF _Toc210042542 \h </w:instrText>
            </w:r>
            <w:r>
              <w:rPr>
                <w:noProof/>
                <w:webHidden/>
              </w:rPr>
            </w:r>
            <w:r>
              <w:rPr>
                <w:noProof/>
                <w:webHidden/>
              </w:rPr>
              <w:fldChar w:fldCharType="separate"/>
            </w:r>
            <w:r>
              <w:rPr>
                <w:noProof/>
                <w:webHidden/>
              </w:rPr>
              <w:t>14</w:t>
            </w:r>
            <w:r>
              <w:rPr>
                <w:noProof/>
                <w:webHidden/>
              </w:rPr>
              <w:fldChar w:fldCharType="end"/>
            </w:r>
          </w:hyperlink>
        </w:p>
        <w:p w14:paraId="35876A11" w14:textId="25531733" w:rsidR="004608EF" w:rsidRDefault="004608EF">
          <w:pPr>
            <w:pStyle w:val="TOC2"/>
            <w:tabs>
              <w:tab w:val="right" w:leader="dot" w:pos="10790"/>
            </w:tabs>
            <w:rPr>
              <w:rFonts w:eastAsiaTheme="minorEastAsia"/>
              <w:noProof/>
            </w:rPr>
          </w:pPr>
          <w:hyperlink w:anchor="_Toc210042543" w:history="1">
            <w:r w:rsidRPr="006B7972">
              <w:rPr>
                <w:rStyle w:val="Hyperlink"/>
                <w:noProof/>
              </w:rPr>
              <w:t>Observations</w:t>
            </w:r>
            <w:r>
              <w:rPr>
                <w:noProof/>
                <w:webHidden/>
              </w:rPr>
              <w:tab/>
            </w:r>
            <w:r>
              <w:rPr>
                <w:noProof/>
                <w:webHidden/>
              </w:rPr>
              <w:fldChar w:fldCharType="begin"/>
            </w:r>
            <w:r>
              <w:rPr>
                <w:noProof/>
                <w:webHidden/>
              </w:rPr>
              <w:instrText xml:space="preserve"> PAGEREF _Toc210042543 \h </w:instrText>
            </w:r>
            <w:r>
              <w:rPr>
                <w:noProof/>
                <w:webHidden/>
              </w:rPr>
            </w:r>
            <w:r>
              <w:rPr>
                <w:noProof/>
                <w:webHidden/>
              </w:rPr>
              <w:fldChar w:fldCharType="separate"/>
            </w:r>
            <w:r>
              <w:rPr>
                <w:noProof/>
                <w:webHidden/>
              </w:rPr>
              <w:t>14</w:t>
            </w:r>
            <w:r>
              <w:rPr>
                <w:noProof/>
                <w:webHidden/>
              </w:rPr>
              <w:fldChar w:fldCharType="end"/>
            </w:r>
          </w:hyperlink>
        </w:p>
        <w:p w14:paraId="26FCD955" w14:textId="495F4C02" w:rsidR="004608EF" w:rsidRDefault="004608EF">
          <w:pPr>
            <w:pStyle w:val="TOC3"/>
            <w:rPr>
              <w:rFonts w:eastAsiaTheme="minorEastAsia"/>
              <w:noProof/>
            </w:rPr>
          </w:pPr>
          <w:hyperlink w:anchor="_Toc210042544" w:history="1">
            <w:r w:rsidRPr="006B7972">
              <w:rPr>
                <w:rStyle w:val="Hyperlink"/>
                <w:noProof/>
              </w:rPr>
              <w:t>Job Safety Observation and Coaching</w:t>
            </w:r>
            <w:r>
              <w:rPr>
                <w:noProof/>
                <w:webHidden/>
              </w:rPr>
              <w:tab/>
            </w:r>
            <w:r>
              <w:rPr>
                <w:noProof/>
                <w:webHidden/>
              </w:rPr>
              <w:fldChar w:fldCharType="begin"/>
            </w:r>
            <w:r>
              <w:rPr>
                <w:noProof/>
                <w:webHidden/>
              </w:rPr>
              <w:instrText xml:space="preserve"> PAGEREF _Toc210042544 \h </w:instrText>
            </w:r>
            <w:r>
              <w:rPr>
                <w:noProof/>
                <w:webHidden/>
              </w:rPr>
            </w:r>
            <w:r>
              <w:rPr>
                <w:noProof/>
                <w:webHidden/>
              </w:rPr>
              <w:fldChar w:fldCharType="separate"/>
            </w:r>
            <w:r>
              <w:rPr>
                <w:noProof/>
                <w:webHidden/>
              </w:rPr>
              <w:t>14</w:t>
            </w:r>
            <w:r>
              <w:rPr>
                <w:noProof/>
                <w:webHidden/>
              </w:rPr>
              <w:fldChar w:fldCharType="end"/>
            </w:r>
          </w:hyperlink>
        </w:p>
        <w:p w14:paraId="4D2A4C79" w14:textId="0C9610B2" w:rsidR="004608EF" w:rsidRDefault="004608EF">
          <w:pPr>
            <w:pStyle w:val="TOC2"/>
            <w:tabs>
              <w:tab w:val="right" w:leader="dot" w:pos="10790"/>
            </w:tabs>
            <w:rPr>
              <w:rFonts w:eastAsiaTheme="minorEastAsia"/>
              <w:noProof/>
            </w:rPr>
          </w:pPr>
          <w:hyperlink w:anchor="_Toc210042545" w:history="1">
            <w:r w:rsidRPr="006B7972">
              <w:rPr>
                <w:rStyle w:val="Hyperlink"/>
                <w:noProof/>
              </w:rPr>
              <w:t>Hazard Recognition</w:t>
            </w:r>
            <w:r>
              <w:rPr>
                <w:noProof/>
                <w:webHidden/>
              </w:rPr>
              <w:tab/>
            </w:r>
            <w:r>
              <w:rPr>
                <w:noProof/>
                <w:webHidden/>
              </w:rPr>
              <w:fldChar w:fldCharType="begin"/>
            </w:r>
            <w:r>
              <w:rPr>
                <w:noProof/>
                <w:webHidden/>
              </w:rPr>
              <w:instrText xml:space="preserve"> PAGEREF _Toc210042545 \h </w:instrText>
            </w:r>
            <w:r>
              <w:rPr>
                <w:noProof/>
                <w:webHidden/>
              </w:rPr>
            </w:r>
            <w:r>
              <w:rPr>
                <w:noProof/>
                <w:webHidden/>
              </w:rPr>
              <w:fldChar w:fldCharType="separate"/>
            </w:r>
            <w:r>
              <w:rPr>
                <w:noProof/>
                <w:webHidden/>
              </w:rPr>
              <w:t>15</w:t>
            </w:r>
            <w:r>
              <w:rPr>
                <w:noProof/>
                <w:webHidden/>
              </w:rPr>
              <w:fldChar w:fldCharType="end"/>
            </w:r>
          </w:hyperlink>
        </w:p>
        <w:p w14:paraId="6AC49971" w14:textId="6F9B4035" w:rsidR="004608EF" w:rsidRDefault="004608EF">
          <w:pPr>
            <w:pStyle w:val="TOC3"/>
            <w:rPr>
              <w:rFonts w:eastAsiaTheme="minorEastAsia"/>
              <w:noProof/>
            </w:rPr>
          </w:pPr>
          <w:hyperlink w:anchor="_Toc210042546" w:history="1">
            <w:r w:rsidRPr="006B7972">
              <w:rPr>
                <w:rStyle w:val="Hyperlink"/>
                <w:noProof/>
              </w:rPr>
              <w:t>Hazard Identification &amp; Mitigation Management</w:t>
            </w:r>
            <w:r>
              <w:rPr>
                <w:noProof/>
                <w:webHidden/>
              </w:rPr>
              <w:tab/>
            </w:r>
            <w:r>
              <w:rPr>
                <w:noProof/>
                <w:webHidden/>
              </w:rPr>
              <w:fldChar w:fldCharType="begin"/>
            </w:r>
            <w:r>
              <w:rPr>
                <w:noProof/>
                <w:webHidden/>
              </w:rPr>
              <w:instrText xml:space="preserve"> PAGEREF _Toc210042546 \h </w:instrText>
            </w:r>
            <w:r>
              <w:rPr>
                <w:noProof/>
                <w:webHidden/>
              </w:rPr>
            </w:r>
            <w:r>
              <w:rPr>
                <w:noProof/>
                <w:webHidden/>
              </w:rPr>
              <w:fldChar w:fldCharType="separate"/>
            </w:r>
            <w:r>
              <w:rPr>
                <w:noProof/>
                <w:webHidden/>
              </w:rPr>
              <w:t>15</w:t>
            </w:r>
            <w:r>
              <w:rPr>
                <w:noProof/>
                <w:webHidden/>
              </w:rPr>
              <w:fldChar w:fldCharType="end"/>
            </w:r>
          </w:hyperlink>
        </w:p>
        <w:p w14:paraId="133F7BF0" w14:textId="0C82A8CE" w:rsidR="004608EF" w:rsidRDefault="004608EF">
          <w:pPr>
            <w:pStyle w:val="TOC3"/>
            <w:rPr>
              <w:rFonts w:eastAsiaTheme="minorEastAsia"/>
              <w:noProof/>
            </w:rPr>
          </w:pPr>
          <w:hyperlink w:anchor="_Toc210042547" w:history="1">
            <w:r w:rsidRPr="006B7972">
              <w:rPr>
                <w:rStyle w:val="Hyperlink"/>
                <w:noProof/>
              </w:rPr>
              <w:t>Tailgate Safety Briefings</w:t>
            </w:r>
            <w:r>
              <w:rPr>
                <w:noProof/>
                <w:webHidden/>
              </w:rPr>
              <w:tab/>
            </w:r>
            <w:r>
              <w:rPr>
                <w:noProof/>
                <w:webHidden/>
              </w:rPr>
              <w:fldChar w:fldCharType="begin"/>
            </w:r>
            <w:r>
              <w:rPr>
                <w:noProof/>
                <w:webHidden/>
              </w:rPr>
              <w:instrText xml:space="preserve"> PAGEREF _Toc210042547 \h </w:instrText>
            </w:r>
            <w:r>
              <w:rPr>
                <w:noProof/>
                <w:webHidden/>
              </w:rPr>
            </w:r>
            <w:r>
              <w:rPr>
                <w:noProof/>
                <w:webHidden/>
              </w:rPr>
              <w:fldChar w:fldCharType="separate"/>
            </w:r>
            <w:r>
              <w:rPr>
                <w:noProof/>
                <w:webHidden/>
              </w:rPr>
              <w:t>15</w:t>
            </w:r>
            <w:r>
              <w:rPr>
                <w:noProof/>
                <w:webHidden/>
              </w:rPr>
              <w:fldChar w:fldCharType="end"/>
            </w:r>
          </w:hyperlink>
        </w:p>
        <w:p w14:paraId="058271A5" w14:textId="14DA4259" w:rsidR="004608EF" w:rsidRDefault="004608EF">
          <w:pPr>
            <w:pStyle w:val="TOC3"/>
            <w:rPr>
              <w:rFonts w:eastAsiaTheme="minorEastAsia"/>
              <w:noProof/>
            </w:rPr>
          </w:pPr>
          <w:hyperlink w:anchor="_Toc210042548" w:history="1">
            <w:r w:rsidRPr="006B7972">
              <w:rPr>
                <w:rStyle w:val="Hyperlink"/>
                <w:noProof/>
              </w:rPr>
              <w:t>Tailgate Safety Briefing Observation</w:t>
            </w:r>
            <w:r>
              <w:rPr>
                <w:noProof/>
                <w:webHidden/>
              </w:rPr>
              <w:tab/>
            </w:r>
            <w:r>
              <w:rPr>
                <w:noProof/>
                <w:webHidden/>
              </w:rPr>
              <w:fldChar w:fldCharType="begin"/>
            </w:r>
            <w:r>
              <w:rPr>
                <w:noProof/>
                <w:webHidden/>
              </w:rPr>
              <w:instrText xml:space="preserve"> PAGEREF _Toc210042548 \h </w:instrText>
            </w:r>
            <w:r>
              <w:rPr>
                <w:noProof/>
                <w:webHidden/>
              </w:rPr>
            </w:r>
            <w:r>
              <w:rPr>
                <w:noProof/>
                <w:webHidden/>
              </w:rPr>
              <w:fldChar w:fldCharType="separate"/>
            </w:r>
            <w:r>
              <w:rPr>
                <w:noProof/>
                <w:webHidden/>
              </w:rPr>
              <w:t>16</w:t>
            </w:r>
            <w:r>
              <w:rPr>
                <w:noProof/>
                <w:webHidden/>
              </w:rPr>
              <w:fldChar w:fldCharType="end"/>
            </w:r>
          </w:hyperlink>
        </w:p>
        <w:p w14:paraId="784E770B" w14:textId="0F965ED1" w:rsidR="004608EF" w:rsidRDefault="004608EF">
          <w:pPr>
            <w:pStyle w:val="TOC3"/>
            <w:rPr>
              <w:rFonts w:eastAsiaTheme="minorEastAsia"/>
              <w:noProof/>
            </w:rPr>
          </w:pPr>
          <w:hyperlink w:anchor="_Toc210042549" w:history="1">
            <w:r w:rsidRPr="006B7972">
              <w:rPr>
                <w:rStyle w:val="Hyperlink"/>
                <w:noProof/>
              </w:rPr>
              <w:t>High-Energy Control Assessment (HECA) Observation</w:t>
            </w:r>
            <w:r>
              <w:rPr>
                <w:noProof/>
                <w:webHidden/>
              </w:rPr>
              <w:tab/>
            </w:r>
            <w:r>
              <w:rPr>
                <w:noProof/>
                <w:webHidden/>
              </w:rPr>
              <w:fldChar w:fldCharType="begin"/>
            </w:r>
            <w:r>
              <w:rPr>
                <w:noProof/>
                <w:webHidden/>
              </w:rPr>
              <w:instrText xml:space="preserve"> PAGEREF _Toc210042549 \h </w:instrText>
            </w:r>
            <w:r>
              <w:rPr>
                <w:noProof/>
                <w:webHidden/>
              </w:rPr>
            </w:r>
            <w:r>
              <w:rPr>
                <w:noProof/>
                <w:webHidden/>
              </w:rPr>
              <w:fldChar w:fldCharType="separate"/>
            </w:r>
            <w:r>
              <w:rPr>
                <w:noProof/>
                <w:webHidden/>
              </w:rPr>
              <w:t>16</w:t>
            </w:r>
            <w:r>
              <w:rPr>
                <w:noProof/>
                <w:webHidden/>
              </w:rPr>
              <w:fldChar w:fldCharType="end"/>
            </w:r>
          </w:hyperlink>
        </w:p>
        <w:p w14:paraId="7539D25C" w14:textId="65A6FC14" w:rsidR="004608EF" w:rsidRDefault="004608EF">
          <w:pPr>
            <w:pStyle w:val="TOC3"/>
            <w:rPr>
              <w:rFonts w:eastAsiaTheme="minorEastAsia"/>
              <w:noProof/>
            </w:rPr>
          </w:pPr>
          <w:hyperlink w:anchor="_Toc210042550" w:history="1">
            <w:r w:rsidRPr="006B7972">
              <w:rPr>
                <w:rStyle w:val="Hyperlink"/>
                <w:noProof/>
              </w:rPr>
              <w:t>Job Hazard Analysis (In Development)</w:t>
            </w:r>
            <w:r>
              <w:rPr>
                <w:noProof/>
                <w:webHidden/>
              </w:rPr>
              <w:tab/>
            </w:r>
            <w:r>
              <w:rPr>
                <w:noProof/>
                <w:webHidden/>
              </w:rPr>
              <w:fldChar w:fldCharType="begin"/>
            </w:r>
            <w:r>
              <w:rPr>
                <w:noProof/>
                <w:webHidden/>
              </w:rPr>
              <w:instrText xml:space="preserve"> PAGEREF _Toc210042550 \h </w:instrText>
            </w:r>
            <w:r>
              <w:rPr>
                <w:noProof/>
                <w:webHidden/>
              </w:rPr>
            </w:r>
            <w:r>
              <w:rPr>
                <w:noProof/>
                <w:webHidden/>
              </w:rPr>
              <w:fldChar w:fldCharType="separate"/>
            </w:r>
            <w:r>
              <w:rPr>
                <w:noProof/>
                <w:webHidden/>
              </w:rPr>
              <w:t>16</w:t>
            </w:r>
            <w:r>
              <w:rPr>
                <w:noProof/>
                <w:webHidden/>
              </w:rPr>
              <w:fldChar w:fldCharType="end"/>
            </w:r>
          </w:hyperlink>
        </w:p>
        <w:p w14:paraId="46480CE1" w14:textId="69F942E5" w:rsidR="004608EF" w:rsidRDefault="004608EF">
          <w:pPr>
            <w:pStyle w:val="TOC3"/>
            <w:rPr>
              <w:rFonts w:eastAsiaTheme="minorEastAsia"/>
              <w:noProof/>
            </w:rPr>
          </w:pPr>
          <w:hyperlink w:anchor="_Toc210042551" w:history="1">
            <w:r w:rsidRPr="006B7972">
              <w:rPr>
                <w:rStyle w:val="Hyperlink"/>
                <w:noProof/>
              </w:rPr>
              <w:t>Job Site Safety Plan</w:t>
            </w:r>
            <w:r>
              <w:rPr>
                <w:noProof/>
                <w:webHidden/>
              </w:rPr>
              <w:tab/>
            </w:r>
            <w:r>
              <w:rPr>
                <w:noProof/>
                <w:webHidden/>
              </w:rPr>
              <w:fldChar w:fldCharType="begin"/>
            </w:r>
            <w:r>
              <w:rPr>
                <w:noProof/>
                <w:webHidden/>
              </w:rPr>
              <w:instrText xml:space="preserve"> PAGEREF _Toc210042551 \h </w:instrText>
            </w:r>
            <w:r>
              <w:rPr>
                <w:noProof/>
                <w:webHidden/>
              </w:rPr>
            </w:r>
            <w:r>
              <w:rPr>
                <w:noProof/>
                <w:webHidden/>
              </w:rPr>
              <w:fldChar w:fldCharType="separate"/>
            </w:r>
            <w:r>
              <w:rPr>
                <w:noProof/>
                <w:webHidden/>
              </w:rPr>
              <w:t>17</w:t>
            </w:r>
            <w:r>
              <w:rPr>
                <w:noProof/>
                <w:webHidden/>
              </w:rPr>
              <w:fldChar w:fldCharType="end"/>
            </w:r>
          </w:hyperlink>
        </w:p>
        <w:p w14:paraId="5522FE83" w14:textId="7887E175" w:rsidR="004608EF" w:rsidRDefault="004608EF">
          <w:pPr>
            <w:pStyle w:val="TOC3"/>
            <w:rPr>
              <w:rFonts w:eastAsiaTheme="minorEastAsia"/>
              <w:noProof/>
            </w:rPr>
          </w:pPr>
          <w:hyperlink w:anchor="_Toc210042552" w:history="1">
            <w:r w:rsidRPr="006B7972">
              <w:rPr>
                <w:rStyle w:val="Hyperlink"/>
                <w:noProof/>
              </w:rPr>
              <w:t>Hazard Communication Program (HazCom) and Safety Data Sheets (SDS)</w:t>
            </w:r>
            <w:r>
              <w:rPr>
                <w:noProof/>
                <w:webHidden/>
              </w:rPr>
              <w:tab/>
            </w:r>
            <w:r>
              <w:rPr>
                <w:noProof/>
                <w:webHidden/>
              </w:rPr>
              <w:fldChar w:fldCharType="begin"/>
            </w:r>
            <w:r>
              <w:rPr>
                <w:noProof/>
                <w:webHidden/>
              </w:rPr>
              <w:instrText xml:space="preserve"> PAGEREF _Toc210042552 \h </w:instrText>
            </w:r>
            <w:r>
              <w:rPr>
                <w:noProof/>
                <w:webHidden/>
              </w:rPr>
            </w:r>
            <w:r>
              <w:rPr>
                <w:noProof/>
                <w:webHidden/>
              </w:rPr>
              <w:fldChar w:fldCharType="separate"/>
            </w:r>
            <w:r>
              <w:rPr>
                <w:noProof/>
                <w:webHidden/>
              </w:rPr>
              <w:t>17</w:t>
            </w:r>
            <w:r>
              <w:rPr>
                <w:noProof/>
                <w:webHidden/>
              </w:rPr>
              <w:fldChar w:fldCharType="end"/>
            </w:r>
          </w:hyperlink>
        </w:p>
        <w:p w14:paraId="3A8ABB36" w14:textId="4E7E7678" w:rsidR="004608EF" w:rsidRDefault="004608EF">
          <w:pPr>
            <w:pStyle w:val="TOC3"/>
            <w:rPr>
              <w:rFonts w:eastAsiaTheme="minorEastAsia"/>
              <w:noProof/>
            </w:rPr>
          </w:pPr>
          <w:hyperlink w:anchor="_Toc210042553" w:history="1">
            <w:r w:rsidRPr="006B7972">
              <w:rPr>
                <w:rStyle w:val="Hyperlink"/>
                <w:noProof/>
              </w:rPr>
              <w:t>Safe Driving Practices</w:t>
            </w:r>
            <w:r>
              <w:rPr>
                <w:noProof/>
                <w:webHidden/>
              </w:rPr>
              <w:tab/>
            </w:r>
            <w:r>
              <w:rPr>
                <w:noProof/>
                <w:webHidden/>
              </w:rPr>
              <w:fldChar w:fldCharType="begin"/>
            </w:r>
            <w:r>
              <w:rPr>
                <w:noProof/>
                <w:webHidden/>
              </w:rPr>
              <w:instrText xml:space="preserve"> PAGEREF _Toc210042553 \h </w:instrText>
            </w:r>
            <w:r>
              <w:rPr>
                <w:noProof/>
                <w:webHidden/>
              </w:rPr>
            </w:r>
            <w:r>
              <w:rPr>
                <w:noProof/>
                <w:webHidden/>
              </w:rPr>
              <w:fldChar w:fldCharType="separate"/>
            </w:r>
            <w:r>
              <w:rPr>
                <w:noProof/>
                <w:webHidden/>
              </w:rPr>
              <w:t>18</w:t>
            </w:r>
            <w:r>
              <w:rPr>
                <w:noProof/>
                <w:webHidden/>
              </w:rPr>
              <w:fldChar w:fldCharType="end"/>
            </w:r>
          </w:hyperlink>
        </w:p>
        <w:p w14:paraId="773CD55D" w14:textId="150370B6" w:rsidR="004608EF" w:rsidRDefault="004608EF">
          <w:pPr>
            <w:pStyle w:val="TOC3"/>
            <w:rPr>
              <w:rFonts w:eastAsiaTheme="minorEastAsia"/>
              <w:noProof/>
            </w:rPr>
          </w:pPr>
          <w:hyperlink w:anchor="_Toc210042554" w:history="1">
            <w:r w:rsidRPr="006B7972">
              <w:rPr>
                <w:rStyle w:val="Hyperlink"/>
                <w:noProof/>
              </w:rPr>
              <w:t>We Value Safe Driving / Telematics / Advanced Safety Analytics</w:t>
            </w:r>
            <w:r>
              <w:rPr>
                <w:noProof/>
                <w:webHidden/>
              </w:rPr>
              <w:tab/>
            </w:r>
            <w:r>
              <w:rPr>
                <w:noProof/>
                <w:webHidden/>
              </w:rPr>
              <w:fldChar w:fldCharType="begin"/>
            </w:r>
            <w:r>
              <w:rPr>
                <w:noProof/>
                <w:webHidden/>
              </w:rPr>
              <w:instrText xml:space="preserve"> PAGEREF _Toc210042554 \h </w:instrText>
            </w:r>
            <w:r>
              <w:rPr>
                <w:noProof/>
                <w:webHidden/>
              </w:rPr>
            </w:r>
            <w:r>
              <w:rPr>
                <w:noProof/>
                <w:webHidden/>
              </w:rPr>
              <w:fldChar w:fldCharType="separate"/>
            </w:r>
            <w:r>
              <w:rPr>
                <w:noProof/>
                <w:webHidden/>
              </w:rPr>
              <w:t>21</w:t>
            </w:r>
            <w:r>
              <w:rPr>
                <w:noProof/>
                <w:webHidden/>
              </w:rPr>
              <w:fldChar w:fldCharType="end"/>
            </w:r>
          </w:hyperlink>
        </w:p>
        <w:p w14:paraId="73D24D50" w14:textId="0035E714" w:rsidR="004608EF" w:rsidRDefault="004608EF">
          <w:pPr>
            <w:pStyle w:val="TOC2"/>
            <w:tabs>
              <w:tab w:val="right" w:leader="dot" w:pos="10790"/>
            </w:tabs>
            <w:rPr>
              <w:rFonts w:eastAsiaTheme="minorEastAsia"/>
              <w:noProof/>
            </w:rPr>
          </w:pPr>
          <w:hyperlink w:anchor="_Toc210042555" w:history="1">
            <w:r w:rsidRPr="006B7972">
              <w:rPr>
                <w:rStyle w:val="Hyperlink"/>
                <w:noProof/>
              </w:rPr>
              <w:t>Types of Safety Incidents and Events</w:t>
            </w:r>
            <w:r>
              <w:rPr>
                <w:noProof/>
                <w:webHidden/>
              </w:rPr>
              <w:tab/>
            </w:r>
            <w:r>
              <w:rPr>
                <w:noProof/>
                <w:webHidden/>
              </w:rPr>
              <w:fldChar w:fldCharType="begin"/>
            </w:r>
            <w:r>
              <w:rPr>
                <w:noProof/>
                <w:webHidden/>
              </w:rPr>
              <w:instrText xml:space="preserve"> PAGEREF _Toc210042555 \h </w:instrText>
            </w:r>
            <w:r>
              <w:rPr>
                <w:noProof/>
                <w:webHidden/>
              </w:rPr>
            </w:r>
            <w:r>
              <w:rPr>
                <w:noProof/>
                <w:webHidden/>
              </w:rPr>
              <w:fldChar w:fldCharType="separate"/>
            </w:r>
            <w:r>
              <w:rPr>
                <w:noProof/>
                <w:webHidden/>
              </w:rPr>
              <w:t>22</w:t>
            </w:r>
            <w:r>
              <w:rPr>
                <w:noProof/>
                <w:webHidden/>
              </w:rPr>
              <w:fldChar w:fldCharType="end"/>
            </w:r>
          </w:hyperlink>
        </w:p>
        <w:p w14:paraId="65ECF211" w14:textId="10F00D2D" w:rsidR="004608EF" w:rsidRDefault="004608EF">
          <w:pPr>
            <w:pStyle w:val="TOC3"/>
            <w:rPr>
              <w:rFonts w:eastAsiaTheme="minorEastAsia"/>
              <w:noProof/>
            </w:rPr>
          </w:pPr>
          <w:hyperlink w:anchor="_Toc210042556" w:history="1">
            <w:r w:rsidRPr="006B7972">
              <w:rPr>
                <w:rStyle w:val="Hyperlink"/>
                <w:noProof/>
              </w:rPr>
              <w:t>Safety Incidents</w:t>
            </w:r>
            <w:r>
              <w:rPr>
                <w:noProof/>
                <w:webHidden/>
              </w:rPr>
              <w:tab/>
            </w:r>
            <w:r>
              <w:rPr>
                <w:noProof/>
                <w:webHidden/>
              </w:rPr>
              <w:fldChar w:fldCharType="begin"/>
            </w:r>
            <w:r>
              <w:rPr>
                <w:noProof/>
                <w:webHidden/>
              </w:rPr>
              <w:instrText xml:space="preserve"> PAGEREF _Toc210042556 \h </w:instrText>
            </w:r>
            <w:r>
              <w:rPr>
                <w:noProof/>
                <w:webHidden/>
              </w:rPr>
            </w:r>
            <w:r>
              <w:rPr>
                <w:noProof/>
                <w:webHidden/>
              </w:rPr>
              <w:fldChar w:fldCharType="separate"/>
            </w:r>
            <w:r>
              <w:rPr>
                <w:noProof/>
                <w:webHidden/>
              </w:rPr>
              <w:t>23</w:t>
            </w:r>
            <w:r>
              <w:rPr>
                <w:noProof/>
                <w:webHidden/>
              </w:rPr>
              <w:fldChar w:fldCharType="end"/>
            </w:r>
          </w:hyperlink>
        </w:p>
        <w:p w14:paraId="4E0F67B1" w14:textId="101AEF8A" w:rsidR="004608EF" w:rsidRDefault="004608EF">
          <w:pPr>
            <w:pStyle w:val="TOC3"/>
            <w:rPr>
              <w:rFonts w:eastAsiaTheme="minorEastAsia"/>
              <w:noProof/>
            </w:rPr>
          </w:pPr>
          <w:hyperlink w:anchor="_Toc210042557" w:history="1">
            <w:r w:rsidRPr="006B7972">
              <w:rPr>
                <w:rStyle w:val="Hyperlink"/>
                <w:noProof/>
              </w:rPr>
              <w:t>Good Catch</w:t>
            </w:r>
            <w:r>
              <w:rPr>
                <w:noProof/>
                <w:webHidden/>
              </w:rPr>
              <w:tab/>
            </w:r>
            <w:r>
              <w:rPr>
                <w:noProof/>
                <w:webHidden/>
              </w:rPr>
              <w:fldChar w:fldCharType="begin"/>
            </w:r>
            <w:r>
              <w:rPr>
                <w:noProof/>
                <w:webHidden/>
              </w:rPr>
              <w:instrText xml:space="preserve"> PAGEREF _Toc210042557 \h </w:instrText>
            </w:r>
            <w:r>
              <w:rPr>
                <w:noProof/>
                <w:webHidden/>
              </w:rPr>
            </w:r>
            <w:r>
              <w:rPr>
                <w:noProof/>
                <w:webHidden/>
              </w:rPr>
              <w:fldChar w:fldCharType="separate"/>
            </w:r>
            <w:r>
              <w:rPr>
                <w:noProof/>
                <w:webHidden/>
              </w:rPr>
              <w:t>28</w:t>
            </w:r>
            <w:r>
              <w:rPr>
                <w:noProof/>
                <w:webHidden/>
              </w:rPr>
              <w:fldChar w:fldCharType="end"/>
            </w:r>
          </w:hyperlink>
        </w:p>
        <w:p w14:paraId="4009D242" w14:textId="43CA3044" w:rsidR="004608EF" w:rsidRDefault="004608EF">
          <w:pPr>
            <w:pStyle w:val="TOC3"/>
            <w:rPr>
              <w:rFonts w:eastAsiaTheme="minorEastAsia"/>
              <w:noProof/>
            </w:rPr>
          </w:pPr>
          <w:hyperlink w:anchor="_Toc210042558" w:history="1">
            <w:r w:rsidRPr="006B7972">
              <w:rPr>
                <w:rStyle w:val="Hyperlink"/>
                <w:noProof/>
              </w:rPr>
              <w:t>Near Miss</w:t>
            </w:r>
            <w:r>
              <w:rPr>
                <w:noProof/>
                <w:webHidden/>
              </w:rPr>
              <w:tab/>
            </w:r>
            <w:r>
              <w:rPr>
                <w:noProof/>
                <w:webHidden/>
              </w:rPr>
              <w:fldChar w:fldCharType="begin"/>
            </w:r>
            <w:r>
              <w:rPr>
                <w:noProof/>
                <w:webHidden/>
              </w:rPr>
              <w:instrText xml:space="preserve"> PAGEREF _Toc210042558 \h </w:instrText>
            </w:r>
            <w:r>
              <w:rPr>
                <w:noProof/>
                <w:webHidden/>
              </w:rPr>
            </w:r>
            <w:r>
              <w:rPr>
                <w:noProof/>
                <w:webHidden/>
              </w:rPr>
              <w:fldChar w:fldCharType="separate"/>
            </w:r>
            <w:r>
              <w:rPr>
                <w:noProof/>
                <w:webHidden/>
              </w:rPr>
              <w:t>28</w:t>
            </w:r>
            <w:r>
              <w:rPr>
                <w:noProof/>
                <w:webHidden/>
              </w:rPr>
              <w:fldChar w:fldCharType="end"/>
            </w:r>
          </w:hyperlink>
        </w:p>
        <w:p w14:paraId="53D40977" w14:textId="2CD5BC0D" w:rsidR="004608EF" w:rsidRDefault="004608EF">
          <w:pPr>
            <w:pStyle w:val="TOC3"/>
            <w:rPr>
              <w:rFonts w:eastAsiaTheme="minorEastAsia"/>
              <w:noProof/>
            </w:rPr>
          </w:pPr>
          <w:hyperlink w:anchor="_Toc210042559" w:history="1">
            <w:r w:rsidRPr="006B7972">
              <w:rPr>
                <w:rStyle w:val="Hyperlink"/>
                <w:noProof/>
              </w:rPr>
              <w:t>Stop-the-Job Policy</w:t>
            </w:r>
            <w:r>
              <w:rPr>
                <w:noProof/>
                <w:webHidden/>
              </w:rPr>
              <w:tab/>
            </w:r>
            <w:r>
              <w:rPr>
                <w:noProof/>
                <w:webHidden/>
              </w:rPr>
              <w:fldChar w:fldCharType="begin"/>
            </w:r>
            <w:r>
              <w:rPr>
                <w:noProof/>
                <w:webHidden/>
              </w:rPr>
              <w:instrText xml:space="preserve"> PAGEREF _Toc210042559 \h </w:instrText>
            </w:r>
            <w:r>
              <w:rPr>
                <w:noProof/>
                <w:webHidden/>
              </w:rPr>
            </w:r>
            <w:r>
              <w:rPr>
                <w:noProof/>
                <w:webHidden/>
              </w:rPr>
              <w:fldChar w:fldCharType="separate"/>
            </w:r>
            <w:r>
              <w:rPr>
                <w:noProof/>
                <w:webHidden/>
              </w:rPr>
              <w:t>28</w:t>
            </w:r>
            <w:r>
              <w:rPr>
                <w:noProof/>
                <w:webHidden/>
              </w:rPr>
              <w:fldChar w:fldCharType="end"/>
            </w:r>
          </w:hyperlink>
        </w:p>
        <w:p w14:paraId="087BEBC2" w14:textId="60DDD23B" w:rsidR="004608EF" w:rsidRDefault="004608EF">
          <w:pPr>
            <w:pStyle w:val="TOC2"/>
            <w:tabs>
              <w:tab w:val="right" w:leader="dot" w:pos="10790"/>
            </w:tabs>
            <w:rPr>
              <w:rFonts w:eastAsiaTheme="minorEastAsia"/>
              <w:noProof/>
            </w:rPr>
          </w:pPr>
          <w:hyperlink w:anchor="_Toc210042560" w:history="1">
            <w:r w:rsidRPr="006B7972">
              <w:rPr>
                <w:rStyle w:val="Hyperlink"/>
                <w:noProof/>
              </w:rPr>
              <w:t>Identifying and Correcting Workplace Hazards</w:t>
            </w:r>
            <w:r>
              <w:rPr>
                <w:noProof/>
                <w:webHidden/>
              </w:rPr>
              <w:tab/>
            </w:r>
            <w:r>
              <w:rPr>
                <w:noProof/>
                <w:webHidden/>
              </w:rPr>
              <w:fldChar w:fldCharType="begin"/>
            </w:r>
            <w:r>
              <w:rPr>
                <w:noProof/>
                <w:webHidden/>
              </w:rPr>
              <w:instrText xml:space="preserve"> PAGEREF _Toc210042560 \h </w:instrText>
            </w:r>
            <w:r>
              <w:rPr>
                <w:noProof/>
                <w:webHidden/>
              </w:rPr>
            </w:r>
            <w:r>
              <w:rPr>
                <w:noProof/>
                <w:webHidden/>
              </w:rPr>
              <w:fldChar w:fldCharType="separate"/>
            </w:r>
            <w:r>
              <w:rPr>
                <w:noProof/>
                <w:webHidden/>
              </w:rPr>
              <w:t>28</w:t>
            </w:r>
            <w:r>
              <w:rPr>
                <w:noProof/>
                <w:webHidden/>
              </w:rPr>
              <w:fldChar w:fldCharType="end"/>
            </w:r>
          </w:hyperlink>
        </w:p>
        <w:p w14:paraId="15101692" w14:textId="2CABA47F" w:rsidR="004608EF" w:rsidRDefault="004608EF">
          <w:pPr>
            <w:pStyle w:val="TOC2"/>
            <w:tabs>
              <w:tab w:val="right" w:leader="dot" w:pos="10790"/>
            </w:tabs>
            <w:rPr>
              <w:rFonts w:eastAsiaTheme="minorEastAsia"/>
              <w:noProof/>
            </w:rPr>
          </w:pPr>
          <w:hyperlink w:anchor="_Toc210042561" w:history="1">
            <w:r w:rsidRPr="006B7972">
              <w:rPr>
                <w:rStyle w:val="Hyperlink"/>
                <w:noProof/>
              </w:rPr>
              <w:t>Programs</w:t>
            </w:r>
            <w:r>
              <w:rPr>
                <w:noProof/>
                <w:webHidden/>
              </w:rPr>
              <w:tab/>
            </w:r>
            <w:r>
              <w:rPr>
                <w:noProof/>
                <w:webHidden/>
              </w:rPr>
              <w:fldChar w:fldCharType="begin"/>
            </w:r>
            <w:r>
              <w:rPr>
                <w:noProof/>
                <w:webHidden/>
              </w:rPr>
              <w:instrText xml:space="preserve"> PAGEREF _Toc210042561 \h </w:instrText>
            </w:r>
            <w:r>
              <w:rPr>
                <w:noProof/>
                <w:webHidden/>
              </w:rPr>
            </w:r>
            <w:r>
              <w:rPr>
                <w:noProof/>
                <w:webHidden/>
              </w:rPr>
              <w:fldChar w:fldCharType="separate"/>
            </w:r>
            <w:r>
              <w:rPr>
                <w:noProof/>
                <w:webHidden/>
              </w:rPr>
              <w:t>29</w:t>
            </w:r>
            <w:r>
              <w:rPr>
                <w:noProof/>
                <w:webHidden/>
              </w:rPr>
              <w:fldChar w:fldCharType="end"/>
            </w:r>
          </w:hyperlink>
        </w:p>
        <w:p w14:paraId="253E8F25" w14:textId="5666DC1D" w:rsidR="004608EF" w:rsidRDefault="004608EF">
          <w:pPr>
            <w:pStyle w:val="TOC3"/>
            <w:rPr>
              <w:rFonts w:eastAsiaTheme="minorEastAsia"/>
              <w:noProof/>
            </w:rPr>
          </w:pPr>
          <w:hyperlink w:anchor="_Toc210042562" w:history="1">
            <w:r w:rsidRPr="006B7972">
              <w:rPr>
                <w:rStyle w:val="Hyperlink"/>
                <w:noProof/>
              </w:rPr>
              <w:t>Cyber Security</w:t>
            </w:r>
            <w:r>
              <w:rPr>
                <w:noProof/>
                <w:webHidden/>
              </w:rPr>
              <w:tab/>
            </w:r>
            <w:r>
              <w:rPr>
                <w:noProof/>
                <w:webHidden/>
              </w:rPr>
              <w:fldChar w:fldCharType="begin"/>
            </w:r>
            <w:r>
              <w:rPr>
                <w:noProof/>
                <w:webHidden/>
              </w:rPr>
              <w:instrText xml:space="preserve"> PAGEREF _Toc210042562 \h </w:instrText>
            </w:r>
            <w:r>
              <w:rPr>
                <w:noProof/>
                <w:webHidden/>
              </w:rPr>
            </w:r>
            <w:r>
              <w:rPr>
                <w:noProof/>
                <w:webHidden/>
              </w:rPr>
              <w:fldChar w:fldCharType="separate"/>
            </w:r>
            <w:r>
              <w:rPr>
                <w:noProof/>
                <w:webHidden/>
              </w:rPr>
              <w:t>29</w:t>
            </w:r>
            <w:r>
              <w:rPr>
                <w:noProof/>
                <w:webHidden/>
              </w:rPr>
              <w:fldChar w:fldCharType="end"/>
            </w:r>
          </w:hyperlink>
        </w:p>
        <w:p w14:paraId="6C064971" w14:textId="6B95BC48" w:rsidR="004608EF" w:rsidRDefault="004608EF">
          <w:pPr>
            <w:pStyle w:val="TOC3"/>
            <w:rPr>
              <w:rFonts w:eastAsiaTheme="minorEastAsia"/>
              <w:noProof/>
            </w:rPr>
          </w:pPr>
          <w:hyperlink w:anchor="_Toc210042563" w:history="1">
            <w:r w:rsidRPr="006B7972">
              <w:rPr>
                <w:rStyle w:val="Hyperlink"/>
                <w:noProof/>
              </w:rPr>
              <w:t>Emergency Action and Fire Prevention Plan (EAP)</w:t>
            </w:r>
            <w:r>
              <w:rPr>
                <w:noProof/>
                <w:webHidden/>
              </w:rPr>
              <w:tab/>
            </w:r>
            <w:r>
              <w:rPr>
                <w:noProof/>
                <w:webHidden/>
              </w:rPr>
              <w:fldChar w:fldCharType="begin"/>
            </w:r>
            <w:r>
              <w:rPr>
                <w:noProof/>
                <w:webHidden/>
              </w:rPr>
              <w:instrText xml:space="preserve"> PAGEREF _Toc210042563 \h </w:instrText>
            </w:r>
            <w:r>
              <w:rPr>
                <w:noProof/>
                <w:webHidden/>
              </w:rPr>
            </w:r>
            <w:r>
              <w:rPr>
                <w:noProof/>
                <w:webHidden/>
              </w:rPr>
              <w:fldChar w:fldCharType="separate"/>
            </w:r>
            <w:r>
              <w:rPr>
                <w:noProof/>
                <w:webHidden/>
              </w:rPr>
              <w:t>29</w:t>
            </w:r>
            <w:r>
              <w:rPr>
                <w:noProof/>
                <w:webHidden/>
              </w:rPr>
              <w:fldChar w:fldCharType="end"/>
            </w:r>
          </w:hyperlink>
        </w:p>
        <w:p w14:paraId="483C6D6F" w14:textId="423D22FF" w:rsidR="004608EF" w:rsidRDefault="004608EF">
          <w:pPr>
            <w:pStyle w:val="TOC3"/>
            <w:rPr>
              <w:rFonts w:eastAsiaTheme="minorEastAsia"/>
              <w:noProof/>
            </w:rPr>
          </w:pPr>
          <w:hyperlink w:anchor="_Toc210042564" w:history="1">
            <w:r w:rsidRPr="006B7972">
              <w:rPr>
                <w:rStyle w:val="Hyperlink"/>
                <w:noProof/>
              </w:rPr>
              <w:t>Ergonomics</w:t>
            </w:r>
            <w:r>
              <w:rPr>
                <w:noProof/>
                <w:webHidden/>
              </w:rPr>
              <w:tab/>
            </w:r>
            <w:r>
              <w:rPr>
                <w:noProof/>
                <w:webHidden/>
              </w:rPr>
              <w:fldChar w:fldCharType="begin"/>
            </w:r>
            <w:r>
              <w:rPr>
                <w:noProof/>
                <w:webHidden/>
              </w:rPr>
              <w:instrText xml:space="preserve"> PAGEREF _Toc210042564 \h </w:instrText>
            </w:r>
            <w:r>
              <w:rPr>
                <w:noProof/>
                <w:webHidden/>
              </w:rPr>
            </w:r>
            <w:r>
              <w:rPr>
                <w:noProof/>
                <w:webHidden/>
              </w:rPr>
              <w:fldChar w:fldCharType="separate"/>
            </w:r>
            <w:r>
              <w:rPr>
                <w:noProof/>
                <w:webHidden/>
              </w:rPr>
              <w:t>30</w:t>
            </w:r>
            <w:r>
              <w:rPr>
                <w:noProof/>
                <w:webHidden/>
              </w:rPr>
              <w:fldChar w:fldCharType="end"/>
            </w:r>
          </w:hyperlink>
        </w:p>
        <w:p w14:paraId="513F1F0E" w14:textId="151125E1" w:rsidR="004608EF" w:rsidRDefault="004608EF">
          <w:pPr>
            <w:pStyle w:val="TOC3"/>
            <w:rPr>
              <w:rFonts w:eastAsiaTheme="minorEastAsia"/>
              <w:noProof/>
            </w:rPr>
          </w:pPr>
          <w:hyperlink w:anchor="_Toc210042565" w:history="1">
            <w:r w:rsidRPr="006B7972">
              <w:rPr>
                <w:rStyle w:val="Hyperlink"/>
                <w:noProof/>
              </w:rPr>
              <w:t>CPR/AED and First Aid</w:t>
            </w:r>
            <w:r>
              <w:rPr>
                <w:noProof/>
                <w:webHidden/>
              </w:rPr>
              <w:tab/>
            </w:r>
            <w:r>
              <w:rPr>
                <w:noProof/>
                <w:webHidden/>
              </w:rPr>
              <w:fldChar w:fldCharType="begin"/>
            </w:r>
            <w:r>
              <w:rPr>
                <w:noProof/>
                <w:webHidden/>
              </w:rPr>
              <w:instrText xml:space="preserve"> PAGEREF _Toc210042565 \h </w:instrText>
            </w:r>
            <w:r>
              <w:rPr>
                <w:noProof/>
                <w:webHidden/>
              </w:rPr>
            </w:r>
            <w:r>
              <w:rPr>
                <w:noProof/>
                <w:webHidden/>
              </w:rPr>
              <w:fldChar w:fldCharType="separate"/>
            </w:r>
            <w:r>
              <w:rPr>
                <w:noProof/>
                <w:webHidden/>
              </w:rPr>
              <w:t>31</w:t>
            </w:r>
            <w:r>
              <w:rPr>
                <w:noProof/>
                <w:webHidden/>
              </w:rPr>
              <w:fldChar w:fldCharType="end"/>
            </w:r>
          </w:hyperlink>
        </w:p>
        <w:p w14:paraId="7D972CDB" w14:textId="302A32A8" w:rsidR="004608EF" w:rsidRDefault="004608EF">
          <w:pPr>
            <w:pStyle w:val="TOC3"/>
            <w:rPr>
              <w:rFonts w:eastAsiaTheme="minorEastAsia"/>
              <w:noProof/>
            </w:rPr>
          </w:pPr>
          <w:hyperlink w:anchor="_Toc210042566" w:history="1">
            <w:r w:rsidRPr="006B7972">
              <w:rPr>
                <w:rStyle w:val="Hyperlink"/>
                <w:noProof/>
              </w:rPr>
              <w:t>First Aid Kits</w:t>
            </w:r>
            <w:r>
              <w:rPr>
                <w:noProof/>
                <w:webHidden/>
              </w:rPr>
              <w:tab/>
            </w:r>
            <w:r>
              <w:rPr>
                <w:noProof/>
                <w:webHidden/>
              </w:rPr>
              <w:fldChar w:fldCharType="begin"/>
            </w:r>
            <w:r>
              <w:rPr>
                <w:noProof/>
                <w:webHidden/>
              </w:rPr>
              <w:instrText xml:space="preserve"> PAGEREF _Toc210042566 \h </w:instrText>
            </w:r>
            <w:r>
              <w:rPr>
                <w:noProof/>
                <w:webHidden/>
              </w:rPr>
            </w:r>
            <w:r>
              <w:rPr>
                <w:noProof/>
                <w:webHidden/>
              </w:rPr>
              <w:fldChar w:fldCharType="separate"/>
            </w:r>
            <w:r>
              <w:rPr>
                <w:noProof/>
                <w:webHidden/>
              </w:rPr>
              <w:t>31</w:t>
            </w:r>
            <w:r>
              <w:rPr>
                <w:noProof/>
                <w:webHidden/>
              </w:rPr>
              <w:fldChar w:fldCharType="end"/>
            </w:r>
          </w:hyperlink>
        </w:p>
        <w:p w14:paraId="2BA0C66B" w14:textId="628ED0F3" w:rsidR="004608EF" w:rsidRDefault="004608EF">
          <w:pPr>
            <w:pStyle w:val="TOC3"/>
            <w:rPr>
              <w:rFonts w:eastAsiaTheme="minorEastAsia"/>
              <w:noProof/>
            </w:rPr>
          </w:pPr>
          <w:hyperlink w:anchor="_Toc210042567" w:history="1">
            <w:r w:rsidRPr="006B7972">
              <w:rPr>
                <w:rStyle w:val="Hyperlink"/>
                <w:noProof/>
              </w:rPr>
              <w:t>Occupational Exposure to Bloodborne Pathogens</w:t>
            </w:r>
            <w:r>
              <w:rPr>
                <w:noProof/>
                <w:webHidden/>
              </w:rPr>
              <w:tab/>
            </w:r>
            <w:r>
              <w:rPr>
                <w:noProof/>
                <w:webHidden/>
              </w:rPr>
              <w:fldChar w:fldCharType="begin"/>
            </w:r>
            <w:r>
              <w:rPr>
                <w:noProof/>
                <w:webHidden/>
              </w:rPr>
              <w:instrText xml:space="preserve"> PAGEREF _Toc210042567 \h </w:instrText>
            </w:r>
            <w:r>
              <w:rPr>
                <w:noProof/>
                <w:webHidden/>
              </w:rPr>
            </w:r>
            <w:r>
              <w:rPr>
                <w:noProof/>
                <w:webHidden/>
              </w:rPr>
              <w:fldChar w:fldCharType="separate"/>
            </w:r>
            <w:r>
              <w:rPr>
                <w:noProof/>
                <w:webHidden/>
              </w:rPr>
              <w:t>32</w:t>
            </w:r>
            <w:r>
              <w:rPr>
                <w:noProof/>
                <w:webHidden/>
              </w:rPr>
              <w:fldChar w:fldCharType="end"/>
            </w:r>
          </w:hyperlink>
        </w:p>
        <w:p w14:paraId="51E8D043" w14:textId="50D11143" w:rsidR="004608EF" w:rsidRDefault="004608EF">
          <w:pPr>
            <w:pStyle w:val="TOC3"/>
            <w:rPr>
              <w:rFonts w:eastAsiaTheme="minorEastAsia"/>
              <w:noProof/>
            </w:rPr>
          </w:pPr>
          <w:hyperlink w:anchor="_Toc210042568" w:history="1">
            <w:r w:rsidRPr="006B7972">
              <w:rPr>
                <w:rStyle w:val="Hyperlink"/>
                <w:noProof/>
              </w:rPr>
              <w:t>Heat Illness Protection Program (Indoor and Outdoor)</w:t>
            </w:r>
            <w:r>
              <w:rPr>
                <w:noProof/>
                <w:webHidden/>
              </w:rPr>
              <w:tab/>
            </w:r>
            <w:r>
              <w:rPr>
                <w:noProof/>
                <w:webHidden/>
              </w:rPr>
              <w:fldChar w:fldCharType="begin"/>
            </w:r>
            <w:r>
              <w:rPr>
                <w:noProof/>
                <w:webHidden/>
              </w:rPr>
              <w:instrText xml:space="preserve"> PAGEREF _Toc210042568 \h </w:instrText>
            </w:r>
            <w:r>
              <w:rPr>
                <w:noProof/>
                <w:webHidden/>
              </w:rPr>
            </w:r>
            <w:r>
              <w:rPr>
                <w:noProof/>
                <w:webHidden/>
              </w:rPr>
              <w:fldChar w:fldCharType="separate"/>
            </w:r>
            <w:r>
              <w:rPr>
                <w:noProof/>
                <w:webHidden/>
              </w:rPr>
              <w:t>32</w:t>
            </w:r>
            <w:r>
              <w:rPr>
                <w:noProof/>
                <w:webHidden/>
              </w:rPr>
              <w:fldChar w:fldCharType="end"/>
            </w:r>
          </w:hyperlink>
        </w:p>
        <w:p w14:paraId="6B8A6890" w14:textId="58BE578A" w:rsidR="004608EF" w:rsidRDefault="004608EF">
          <w:pPr>
            <w:pStyle w:val="TOC3"/>
            <w:rPr>
              <w:rFonts w:eastAsiaTheme="minorEastAsia"/>
              <w:noProof/>
            </w:rPr>
          </w:pPr>
          <w:hyperlink w:anchor="_Toc210042569" w:history="1">
            <w:r w:rsidRPr="006B7972">
              <w:rPr>
                <w:rStyle w:val="Hyperlink"/>
                <w:noProof/>
              </w:rPr>
              <w:t>Wildfire Smoke</w:t>
            </w:r>
            <w:r>
              <w:rPr>
                <w:noProof/>
                <w:webHidden/>
              </w:rPr>
              <w:tab/>
            </w:r>
            <w:r>
              <w:rPr>
                <w:noProof/>
                <w:webHidden/>
              </w:rPr>
              <w:fldChar w:fldCharType="begin"/>
            </w:r>
            <w:r>
              <w:rPr>
                <w:noProof/>
                <w:webHidden/>
              </w:rPr>
              <w:instrText xml:space="preserve"> PAGEREF _Toc210042569 \h </w:instrText>
            </w:r>
            <w:r>
              <w:rPr>
                <w:noProof/>
                <w:webHidden/>
              </w:rPr>
            </w:r>
            <w:r>
              <w:rPr>
                <w:noProof/>
                <w:webHidden/>
              </w:rPr>
              <w:fldChar w:fldCharType="separate"/>
            </w:r>
            <w:r>
              <w:rPr>
                <w:noProof/>
                <w:webHidden/>
              </w:rPr>
              <w:t>33</w:t>
            </w:r>
            <w:r>
              <w:rPr>
                <w:noProof/>
                <w:webHidden/>
              </w:rPr>
              <w:fldChar w:fldCharType="end"/>
            </w:r>
          </w:hyperlink>
        </w:p>
        <w:p w14:paraId="37DA4E6E" w14:textId="1064961C" w:rsidR="004608EF" w:rsidRDefault="004608EF">
          <w:pPr>
            <w:pStyle w:val="TOC3"/>
            <w:rPr>
              <w:rFonts w:eastAsiaTheme="minorEastAsia"/>
              <w:noProof/>
            </w:rPr>
          </w:pPr>
          <w:hyperlink w:anchor="_Toc210042570" w:history="1">
            <w:r w:rsidRPr="006B7972">
              <w:rPr>
                <w:rStyle w:val="Hyperlink"/>
                <w:noProof/>
              </w:rPr>
              <w:t>Workplace Violence Prevention Program</w:t>
            </w:r>
            <w:r>
              <w:rPr>
                <w:noProof/>
                <w:webHidden/>
              </w:rPr>
              <w:tab/>
            </w:r>
            <w:r>
              <w:rPr>
                <w:noProof/>
                <w:webHidden/>
              </w:rPr>
              <w:fldChar w:fldCharType="begin"/>
            </w:r>
            <w:r>
              <w:rPr>
                <w:noProof/>
                <w:webHidden/>
              </w:rPr>
              <w:instrText xml:space="preserve"> PAGEREF _Toc210042570 \h </w:instrText>
            </w:r>
            <w:r>
              <w:rPr>
                <w:noProof/>
                <w:webHidden/>
              </w:rPr>
            </w:r>
            <w:r>
              <w:rPr>
                <w:noProof/>
                <w:webHidden/>
              </w:rPr>
              <w:fldChar w:fldCharType="separate"/>
            </w:r>
            <w:r>
              <w:rPr>
                <w:noProof/>
                <w:webHidden/>
              </w:rPr>
              <w:t>33</w:t>
            </w:r>
            <w:r>
              <w:rPr>
                <w:noProof/>
                <w:webHidden/>
              </w:rPr>
              <w:fldChar w:fldCharType="end"/>
            </w:r>
          </w:hyperlink>
        </w:p>
        <w:p w14:paraId="4CFF9E03" w14:textId="00548E15" w:rsidR="004608EF" w:rsidRDefault="004608EF">
          <w:pPr>
            <w:pStyle w:val="TOC2"/>
            <w:tabs>
              <w:tab w:val="right" w:leader="dot" w:pos="10790"/>
            </w:tabs>
            <w:rPr>
              <w:rFonts w:eastAsiaTheme="minorEastAsia"/>
              <w:noProof/>
            </w:rPr>
          </w:pPr>
          <w:hyperlink w:anchor="_Toc210042571" w:history="1">
            <w:r w:rsidRPr="006B7972">
              <w:rPr>
                <w:rStyle w:val="Hyperlink"/>
                <w:noProof/>
              </w:rPr>
              <w:t>General Office Safety Rules</w:t>
            </w:r>
            <w:r>
              <w:rPr>
                <w:noProof/>
                <w:webHidden/>
              </w:rPr>
              <w:tab/>
            </w:r>
            <w:r>
              <w:rPr>
                <w:noProof/>
                <w:webHidden/>
              </w:rPr>
              <w:fldChar w:fldCharType="begin"/>
            </w:r>
            <w:r>
              <w:rPr>
                <w:noProof/>
                <w:webHidden/>
              </w:rPr>
              <w:instrText xml:space="preserve"> PAGEREF _Toc210042571 \h </w:instrText>
            </w:r>
            <w:r>
              <w:rPr>
                <w:noProof/>
                <w:webHidden/>
              </w:rPr>
            </w:r>
            <w:r>
              <w:rPr>
                <w:noProof/>
                <w:webHidden/>
              </w:rPr>
              <w:fldChar w:fldCharType="separate"/>
            </w:r>
            <w:r>
              <w:rPr>
                <w:noProof/>
                <w:webHidden/>
              </w:rPr>
              <w:t>33</w:t>
            </w:r>
            <w:r>
              <w:rPr>
                <w:noProof/>
                <w:webHidden/>
              </w:rPr>
              <w:fldChar w:fldCharType="end"/>
            </w:r>
          </w:hyperlink>
        </w:p>
        <w:p w14:paraId="055DC0F2" w14:textId="693CC7C2" w:rsidR="004608EF" w:rsidRDefault="004608EF">
          <w:pPr>
            <w:pStyle w:val="TOC3"/>
            <w:rPr>
              <w:rFonts w:eastAsiaTheme="minorEastAsia"/>
              <w:noProof/>
            </w:rPr>
          </w:pPr>
          <w:hyperlink w:anchor="_Toc210042572" w:history="1">
            <w:r w:rsidRPr="006B7972">
              <w:rPr>
                <w:rStyle w:val="Hyperlink"/>
                <w:noProof/>
              </w:rPr>
              <w:t>Slips, Trips, and Falls</w:t>
            </w:r>
            <w:r>
              <w:rPr>
                <w:noProof/>
                <w:webHidden/>
              </w:rPr>
              <w:tab/>
            </w:r>
            <w:r>
              <w:rPr>
                <w:noProof/>
                <w:webHidden/>
              </w:rPr>
              <w:fldChar w:fldCharType="begin"/>
            </w:r>
            <w:r>
              <w:rPr>
                <w:noProof/>
                <w:webHidden/>
              </w:rPr>
              <w:instrText xml:space="preserve"> PAGEREF _Toc210042572 \h </w:instrText>
            </w:r>
            <w:r>
              <w:rPr>
                <w:noProof/>
                <w:webHidden/>
              </w:rPr>
            </w:r>
            <w:r>
              <w:rPr>
                <w:noProof/>
                <w:webHidden/>
              </w:rPr>
              <w:fldChar w:fldCharType="separate"/>
            </w:r>
            <w:r>
              <w:rPr>
                <w:noProof/>
                <w:webHidden/>
              </w:rPr>
              <w:t>33</w:t>
            </w:r>
            <w:r>
              <w:rPr>
                <w:noProof/>
                <w:webHidden/>
              </w:rPr>
              <w:fldChar w:fldCharType="end"/>
            </w:r>
          </w:hyperlink>
        </w:p>
        <w:p w14:paraId="78BFADF2" w14:textId="2F0401CD" w:rsidR="004608EF" w:rsidRDefault="004608EF">
          <w:pPr>
            <w:pStyle w:val="TOC3"/>
            <w:rPr>
              <w:rFonts w:eastAsiaTheme="minorEastAsia"/>
              <w:noProof/>
            </w:rPr>
          </w:pPr>
          <w:hyperlink w:anchor="_Toc210042573" w:history="1">
            <w:r w:rsidRPr="006B7972">
              <w:rPr>
                <w:rStyle w:val="Hyperlink"/>
                <w:noProof/>
              </w:rPr>
              <w:t>Storage and Material Handling</w:t>
            </w:r>
            <w:r>
              <w:rPr>
                <w:noProof/>
                <w:webHidden/>
              </w:rPr>
              <w:tab/>
            </w:r>
            <w:r>
              <w:rPr>
                <w:noProof/>
                <w:webHidden/>
              </w:rPr>
              <w:fldChar w:fldCharType="begin"/>
            </w:r>
            <w:r>
              <w:rPr>
                <w:noProof/>
                <w:webHidden/>
              </w:rPr>
              <w:instrText xml:space="preserve"> PAGEREF _Toc210042573 \h </w:instrText>
            </w:r>
            <w:r>
              <w:rPr>
                <w:noProof/>
                <w:webHidden/>
              </w:rPr>
            </w:r>
            <w:r>
              <w:rPr>
                <w:noProof/>
                <w:webHidden/>
              </w:rPr>
              <w:fldChar w:fldCharType="separate"/>
            </w:r>
            <w:r>
              <w:rPr>
                <w:noProof/>
                <w:webHidden/>
              </w:rPr>
              <w:t>33</w:t>
            </w:r>
            <w:r>
              <w:rPr>
                <w:noProof/>
                <w:webHidden/>
              </w:rPr>
              <w:fldChar w:fldCharType="end"/>
            </w:r>
          </w:hyperlink>
        </w:p>
        <w:p w14:paraId="6C81194B" w14:textId="0CC8C0C7" w:rsidR="004608EF" w:rsidRDefault="004608EF">
          <w:pPr>
            <w:pStyle w:val="TOC3"/>
            <w:rPr>
              <w:rFonts w:eastAsiaTheme="minorEastAsia"/>
              <w:noProof/>
            </w:rPr>
          </w:pPr>
          <w:hyperlink w:anchor="_Toc210042574" w:history="1">
            <w:r w:rsidRPr="006B7972">
              <w:rPr>
                <w:rStyle w:val="Hyperlink"/>
                <w:noProof/>
              </w:rPr>
              <w:t>Electrical Safety</w:t>
            </w:r>
            <w:r>
              <w:rPr>
                <w:noProof/>
                <w:webHidden/>
              </w:rPr>
              <w:tab/>
            </w:r>
            <w:r>
              <w:rPr>
                <w:noProof/>
                <w:webHidden/>
              </w:rPr>
              <w:fldChar w:fldCharType="begin"/>
            </w:r>
            <w:r>
              <w:rPr>
                <w:noProof/>
                <w:webHidden/>
              </w:rPr>
              <w:instrText xml:space="preserve"> PAGEREF _Toc210042574 \h </w:instrText>
            </w:r>
            <w:r>
              <w:rPr>
                <w:noProof/>
                <w:webHidden/>
              </w:rPr>
            </w:r>
            <w:r>
              <w:rPr>
                <w:noProof/>
                <w:webHidden/>
              </w:rPr>
              <w:fldChar w:fldCharType="separate"/>
            </w:r>
            <w:r>
              <w:rPr>
                <w:noProof/>
                <w:webHidden/>
              </w:rPr>
              <w:t>33</w:t>
            </w:r>
            <w:r>
              <w:rPr>
                <w:noProof/>
                <w:webHidden/>
              </w:rPr>
              <w:fldChar w:fldCharType="end"/>
            </w:r>
          </w:hyperlink>
        </w:p>
        <w:p w14:paraId="2FB4402B" w14:textId="47663780" w:rsidR="004608EF" w:rsidRDefault="004608EF">
          <w:pPr>
            <w:pStyle w:val="TOC3"/>
            <w:rPr>
              <w:rFonts w:eastAsiaTheme="minorEastAsia"/>
              <w:noProof/>
            </w:rPr>
          </w:pPr>
          <w:hyperlink w:anchor="_Toc210042575" w:history="1">
            <w:r w:rsidRPr="006B7972">
              <w:rPr>
                <w:rStyle w:val="Hyperlink"/>
                <w:noProof/>
              </w:rPr>
              <w:t>Postings and Records</w:t>
            </w:r>
            <w:r>
              <w:rPr>
                <w:noProof/>
                <w:webHidden/>
              </w:rPr>
              <w:tab/>
            </w:r>
            <w:r>
              <w:rPr>
                <w:noProof/>
                <w:webHidden/>
              </w:rPr>
              <w:fldChar w:fldCharType="begin"/>
            </w:r>
            <w:r>
              <w:rPr>
                <w:noProof/>
                <w:webHidden/>
              </w:rPr>
              <w:instrText xml:space="preserve"> PAGEREF _Toc210042575 \h </w:instrText>
            </w:r>
            <w:r>
              <w:rPr>
                <w:noProof/>
                <w:webHidden/>
              </w:rPr>
            </w:r>
            <w:r>
              <w:rPr>
                <w:noProof/>
                <w:webHidden/>
              </w:rPr>
              <w:fldChar w:fldCharType="separate"/>
            </w:r>
            <w:r>
              <w:rPr>
                <w:noProof/>
                <w:webHidden/>
              </w:rPr>
              <w:t>34</w:t>
            </w:r>
            <w:r>
              <w:rPr>
                <w:noProof/>
                <w:webHidden/>
              </w:rPr>
              <w:fldChar w:fldCharType="end"/>
            </w:r>
          </w:hyperlink>
        </w:p>
        <w:p w14:paraId="310E7715" w14:textId="43DA8885" w:rsidR="004608EF" w:rsidRDefault="004608EF">
          <w:pPr>
            <w:pStyle w:val="TOC3"/>
            <w:rPr>
              <w:rFonts w:eastAsiaTheme="minorEastAsia"/>
              <w:noProof/>
            </w:rPr>
          </w:pPr>
          <w:hyperlink w:anchor="_Toc210042576" w:history="1">
            <w:r w:rsidRPr="006B7972">
              <w:rPr>
                <w:rStyle w:val="Hyperlink"/>
                <w:noProof/>
              </w:rPr>
              <w:t>Visiting a Jobsite</w:t>
            </w:r>
            <w:r>
              <w:rPr>
                <w:noProof/>
                <w:webHidden/>
              </w:rPr>
              <w:tab/>
            </w:r>
            <w:r>
              <w:rPr>
                <w:noProof/>
                <w:webHidden/>
              </w:rPr>
              <w:fldChar w:fldCharType="begin"/>
            </w:r>
            <w:r>
              <w:rPr>
                <w:noProof/>
                <w:webHidden/>
              </w:rPr>
              <w:instrText xml:space="preserve"> PAGEREF _Toc210042576 \h </w:instrText>
            </w:r>
            <w:r>
              <w:rPr>
                <w:noProof/>
                <w:webHidden/>
              </w:rPr>
            </w:r>
            <w:r>
              <w:rPr>
                <w:noProof/>
                <w:webHidden/>
              </w:rPr>
              <w:fldChar w:fldCharType="separate"/>
            </w:r>
            <w:r>
              <w:rPr>
                <w:noProof/>
                <w:webHidden/>
              </w:rPr>
              <w:t>34</w:t>
            </w:r>
            <w:r>
              <w:rPr>
                <w:noProof/>
                <w:webHidden/>
              </w:rPr>
              <w:fldChar w:fldCharType="end"/>
            </w:r>
          </w:hyperlink>
        </w:p>
        <w:p w14:paraId="12FB22B8" w14:textId="6B54616C" w:rsidR="004608EF" w:rsidRDefault="004608EF">
          <w:pPr>
            <w:pStyle w:val="TOC3"/>
            <w:rPr>
              <w:rFonts w:eastAsiaTheme="minorEastAsia"/>
              <w:noProof/>
            </w:rPr>
          </w:pPr>
          <w:hyperlink w:anchor="_Toc210042577" w:history="1">
            <w:r w:rsidRPr="006B7972">
              <w:rPr>
                <w:rStyle w:val="Hyperlink"/>
                <w:noProof/>
              </w:rPr>
              <w:t>Required Safety Posting</w:t>
            </w:r>
            <w:r>
              <w:rPr>
                <w:noProof/>
                <w:webHidden/>
              </w:rPr>
              <w:tab/>
            </w:r>
            <w:r>
              <w:rPr>
                <w:noProof/>
                <w:webHidden/>
              </w:rPr>
              <w:fldChar w:fldCharType="begin"/>
            </w:r>
            <w:r>
              <w:rPr>
                <w:noProof/>
                <w:webHidden/>
              </w:rPr>
              <w:instrText xml:space="preserve"> PAGEREF _Toc210042577 \h </w:instrText>
            </w:r>
            <w:r>
              <w:rPr>
                <w:noProof/>
                <w:webHidden/>
              </w:rPr>
            </w:r>
            <w:r>
              <w:rPr>
                <w:noProof/>
                <w:webHidden/>
              </w:rPr>
              <w:fldChar w:fldCharType="separate"/>
            </w:r>
            <w:r>
              <w:rPr>
                <w:noProof/>
                <w:webHidden/>
              </w:rPr>
              <w:t>34</w:t>
            </w:r>
            <w:r>
              <w:rPr>
                <w:noProof/>
                <w:webHidden/>
              </w:rPr>
              <w:fldChar w:fldCharType="end"/>
            </w:r>
          </w:hyperlink>
        </w:p>
        <w:p w14:paraId="476FA843" w14:textId="363BFCB7" w:rsidR="004608EF" w:rsidRDefault="004608EF">
          <w:pPr>
            <w:pStyle w:val="TOC3"/>
            <w:rPr>
              <w:rFonts w:eastAsiaTheme="minorEastAsia"/>
              <w:noProof/>
            </w:rPr>
          </w:pPr>
          <w:hyperlink w:anchor="_Toc210042578" w:history="1">
            <w:r w:rsidRPr="006B7972">
              <w:rPr>
                <w:rStyle w:val="Hyperlink"/>
                <w:noProof/>
              </w:rPr>
              <w:t>Management of Change (MOC)</w:t>
            </w:r>
            <w:r>
              <w:rPr>
                <w:noProof/>
                <w:webHidden/>
              </w:rPr>
              <w:tab/>
            </w:r>
            <w:r>
              <w:rPr>
                <w:noProof/>
                <w:webHidden/>
              </w:rPr>
              <w:fldChar w:fldCharType="begin"/>
            </w:r>
            <w:r>
              <w:rPr>
                <w:noProof/>
                <w:webHidden/>
              </w:rPr>
              <w:instrText xml:space="preserve"> PAGEREF _Toc210042578 \h </w:instrText>
            </w:r>
            <w:r>
              <w:rPr>
                <w:noProof/>
                <w:webHidden/>
              </w:rPr>
            </w:r>
            <w:r>
              <w:rPr>
                <w:noProof/>
                <w:webHidden/>
              </w:rPr>
              <w:fldChar w:fldCharType="separate"/>
            </w:r>
            <w:r>
              <w:rPr>
                <w:noProof/>
                <w:webHidden/>
              </w:rPr>
              <w:t>34</w:t>
            </w:r>
            <w:r>
              <w:rPr>
                <w:noProof/>
                <w:webHidden/>
              </w:rPr>
              <w:fldChar w:fldCharType="end"/>
            </w:r>
          </w:hyperlink>
        </w:p>
        <w:p w14:paraId="2196EDC1" w14:textId="551287A9" w:rsidR="004608EF" w:rsidRDefault="004608EF">
          <w:pPr>
            <w:pStyle w:val="TOC3"/>
            <w:rPr>
              <w:rFonts w:eastAsiaTheme="minorEastAsia"/>
              <w:noProof/>
            </w:rPr>
          </w:pPr>
          <w:hyperlink w:anchor="_Toc210042579" w:history="1">
            <w:r w:rsidRPr="006B7972">
              <w:rPr>
                <w:rStyle w:val="Hyperlink"/>
                <w:noProof/>
              </w:rPr>
              <w:t>Change Management</w:t>
            </w:r>
            <w:r>
              <w:rPr>
                <w:noProof/>
                <w:webHidden/>
              </w:rPr>
              <w:tab/>
            </w:r>
            <w:r>
              <w:rPr>
                <w:noProof/>
                <w:webHidden/>
              </w:rPr>
              <w:fldChar w:fldCharType="begin"/>
            </w:r>
            <w:r>
              <w:rPr>
                <w:noProof/>
                <w:webHidden/>
              </w:rPr>
              <w:instrText xml:space="preserve"> PAGEREF _Toc210042579 \h </w:instrText>
            </w:r>
            <w:r>
              <w:rPr>
                <w:noProof/>
                <w:webHidden/>
              </w:rPr>
            </w:r>
            <w:r>
              <w:rPr>
                <w:noProof/>
                <w:webHidden/>
              </w:rPr>
              <w:fldChar w:fldCharType="separate"/>
            </w:r>
            <w:r>
              <w:rPr>
                <w:noProof/>
                <w:webHidden/>
              </w:rPr>
              <w:t>35</w:t>
            </w:r>
            <w:r>
              <w:rPr>
                <w:noProof/>
                <w:webHidden/>
              </w:rPr>
              <w:fldChar w:fldCharType="end"/>
            </w:r>
          </w:hyperlink>
        </w:p>
        <w:p w14:paraId="362BCFAB" w14:textId="53C813C1" w:rsidR="004608EF" w:rsidRDefault="004608EF" w:rsidP="00907160">
          <w:pPr>
            <w:pStyle w:val="TOC1"/>
            <w:rPr>
              <w:rFonts w:eastAsiaTheme="minorEastAsia"/>
              <w:noProof/>
            </w:rPr>
          </w:pPr>
          <w:hyperlink w:anchor="_Toc210042580" w:history="1">
            <w:r w:rsidRPr="006B7972">
              <w:rPr>
                <w:rStyle w:val="Hyperlink"/>
                <w:noProof/>
              </w:rPr>
              <w:t>Section 2.2: Field Environments (Worksite)</w:t>
            </w:r>
            <w:r>
              <w:rPr>
                <w:noProof/>
                <w:webHidden/>
              </w:rPr>
              <w:tab/>
            </w:r>
            <w:r>
              <w:rPr>
                <w:noProof/>
                <w:webHidden/>
              </w:rPr>
              <w:fldChar w:fldCharType="begin"/>
            </w:r>
            <w:r>
              <w:rPr>
                <w:noProof/>
                <w:webHidden/>
              </w:rPr>
              <w:instrText xml:space="preserve"> PAGEREF _Toc210042580 \h </w:instrText>
            </w:r>
            <w:r>
              <w:rPr>
                <w:noProof/>
                <w:webHidden/>
              </w:rPr>
            </w:r>
            <w:r>
              <w:rPr>
                <w:noProof/>
                <w:webHidden/>
              </w:rPr>
              <w:fldChar w:fldCharType="separate"/>
            </w:r>
            <w:r>
              <w:rPr>
                <w:noProof/>
                <w:webHidden/>
              </w:rPr>
              <w:t>35</w:t>
            </w:r>
            <w:r>
              <w:rPr>
                <w:noProof/>
                <w:webHidden/>
              </w:rPr>
              <w:fldChar w:fldCharType="end"/>
            </w:r>
          </w:hyperlink>
        </w:p>
        <w:p w14:paraId="49CAA2B2" w14:textId="58D67182" w:rsidR="004608EF" w:rsidRDefault="004608EF">
          <w:pPr>
            <w:pStyle w:val="TOC3"/>
            <w:rPr>
              <w:rFonts w:eastAsiaTheme="minorEastAsia"/>
              <w:noProof/>
            </w:rPr>
          </w:pPr>
          <w:hyperlink w:anchor="_Toc210042581" w:history="1">
            <w:r w:rsidRPr="006B7972">
              <w:rPr>
                <w:rStyle w:val="Hyperlink"/>
                <w:noProof/>
              </w:rPr>
              <w:t>Safety at Customer Premises</w:t>
            </w:r>
            <w:r>
              <w:rPr>
                <w:noProof/>
                <w:webHidden/>
              </w:rPr>
              <w:tab/>
            </w:r>
            <w:r>
              <w:rPr>
                <w:noProof/>
                <w:webHidden/>
              </w:rPr>
              <w:fldChar w:fldCharType="begin"/>
            </w:r>
            <w:r>
              <w:rPr>
                <w:noProof/>
                <w:webHidden/>
              </w:rPr>
              <w:instrText xml:space="preserve"> PAGEREF _Toc210042581 \h </w:instrText>
            </w:r>
            <w:r>
              <w:rPr>
                <w:noProof/>
                <w:webHidden/>
              </w:rPr>
            </w:r>
            <w:r>
              <w:rPr>
                <w:noProof/>
                <w:webHidden/>
              </w:rPr>
              <w:fldChar w:fldCharType="separate"/>
            </w:r>
            <w:r>
              <w:rPr>
                <w:noProof/>
                <w:webHidden/>
              </w:rPr>
              <w:t>35</w:t>
            </w:r>
            <w:r>
              <w:rPr>
                <w:noProof/>
                <w:webHidden/>
              </w:rPr>
              <w:fldChar w:fldCharType="end"/>
            </w:r>
          </w:hyperlink>
        </w:p>
        <w:p w14:paraId="7DD05CC1" w14:textId="25404071" w:rsidR="004608EF" w:rsidRDefault="004608EF">
          <w:pPr>
            <w:pStyle w:val="TOC3"/>
            <w:rPr>
              <w:rFonts w:eastAsiaTheme="minorEastAsia"/>
              <w:noProof/>
            </w:rPr>
          </w:pPr>
          <w:hyperlink w:anchor="_Toc210042582" w:history="1">
            <w:r w:rsidRPr="006B7972">
              <w:rPr>
                <w:rStyle w:val="Hyperlink"/>
                <w:noProof/>
              </w:rPr>
              <w:t>Personal Protective Equipment (PPE)</w:t>
            </w:r>
            <w:r>
              <w:rPr>
                <w:noProof/>
                <w:webHidden/>
              </w:rPr>
              <w:tab/>
            </w:r>
            <w:r>
              <w:rPr>
                <w:noProof/>
                <w:webHidden/>
              </w:rPr>
              <w:fldChar w:fldCharType="begin"/>
            </w:r>
            <w:r>
              <w:rPr>
                <w:noProof/>
                <w:webHidden/>
              </w:rPr>
              <w:instrText xml:space="preserve"> PAGEREF _Toc210042582 \h </w:instrText>
            </w:r>
            <w:r>
              <w:rPr>
                <w:noProof/>
                <w:webHidden/>
              </w:rPr>
            </w:r>
            <w:r>
              <w:rPr>
                <w:noProof/>
                <w:webHidden/>
              </w:rPr>
              <w:fldChar w:fldCharType="separate"/>
            </w:r>
            <w:r>
              <w:rPr>
                <w:noProof/>
                <w:webHidden/>
              </w:rPr>
              <w:t>37</w:t>
            </w:r>
            <w:r>
              <w:rPr>
                <w:noProof/>
                <w:webHidden/>
              </w:rPr>
              <w:fldChar w:fldCharType="end"/>
            </w:r>
          </w:hyperlink>
        </w:p>
        <w:p w14:paraId="3D834D00" w14:textId="4CC522A2" w:rsidR="004608EF" w:rsidRDefault="004608EF">
          <w:pPr>
            <w:pStyle w:val="TOC3"/>
            <w:rPr>
              <w:rFonts w:eastAsiaTheme="minorEastAsia"/>
              <w:noProof/>
            </w:rPr>
          </w:pPr>
          <w:hyperlink w:anchor="_Toc210042583" w:history="1">
            <w:r w:rsidRPr="006B7972">
              <w:rPr>
                <w:rStyle w:val="Hyperlink"/>
                <w:noProof/>
              </w:rPr>
              <w:t>Body Protection</w:t>
            </w:r>
            <w:r>
              <w:rPr>
                <w:noProof/>
                <w:webHidden/>
              </w:rPr>
              <w:tab/>
            </w:r>
            <w:r>
              <w:rPr>
                <w:noProof/>
                <w:webHidden/>
              </w:rPr>
              <w:fldChar w:fldCharType="begin"/>
            </w:r>
            <w:r>
              <w:rPr>
                <w:noProof/>
                <w:webHidden/>
              </w:rPr>
              <w:instrText xml:space="preserve"> PAGEREF _Toc210042583 \h </w:instrText>
            </w:r>
            <w:r>
              <w:rPr>
                <w:noProof/>
                <w:webHidden/>
              </w:rPr>
            </w:r>
            <w:r>
              <w:rPr>
                <w:noProof/>
                <w:webHidden/>
              </w:rPr>
              <w:fldChar w:fldCharType="separate"/>
            </w:r>
            <w:r>
              <w:rPr>
                <w:noProof/>
                <w:webHidden/>
              </w:rPr>
              <w:t>42</w:t>
            </w:r>
            <w:r>
              <w:rPr>
                <w:noProof/>
                <w:webHidden/>
              </w:rPr>
              <w:fldChar w:fldCharType="end"/>
            </w:r>
          </w:hyperlink>
        </w:p>
        <w:p w14:paraId="712DE0A0" w14:textId="295F88CF" w:rsidR="004608EF" w:rsidRDefault="004608EF">
          <w:pPr>
            <w:pStyle w:val="TOC3"/>
            <w:rPr>
              <w:rFonts w:eastAsiaTheme="minorEastAsia"/>
              <w:noProof/>
            </w:rPr>
          </w:pPr>
          <w:hyperlink w:anchor="_Toc210042584" w:history="1">
            <w:r w:rsidRPr="006B7972">
              <w:rPr>
                <w:rStyle w:val="Hyperlink"/>
                <w:noProof/>
              </w:rPr>
              <w:t>Worksite Safety</w:t>
            </w:r>
            <w:r>
              <w:rPr>
                <w:noProof/>
                <w:webHidden/>
              </w:rPr>
              <w:tab/>
            </w:r>
            <w:r>
              <w:rPr>
                <w:noProof/>
                <w:webHidden/>
              </w:rPr>
              <w:fldChar w:fldCharType="begin"/>
            </w:r>
            <w:r>
              <w:rPr>
                <w:noProof/>
                <w:webHidden/>
              </w:rPr>
              <w:instrText xml:space="preserve"> PAGEREF _Toc210042584 \h </w:instrText>
            </w:r>
            <w:r>
              <w:rPr>
                <w:noProof/>
                <w:webHidden/>
              </w:rPr>
            </w:r>
            <w:r>
              <w:rPr>
                <w:noProof/>
                <w:webHidden/>
              </w:rPr>
              <w:fldChar w:fldCharType="separate"/>
            </w:r>
            <w:r>
              <w:rPr>
                <w:noProof/>
                <w:webHidden/>
              </w:rPr>
              <w:t>45</w:t>
            </w:r>
            <w:r>
              <w:rPr>
                <w:noProof/>
                <w:webHidden/>
              </w:rPr>
              <w:fldChar w:fldCharType="end"/>
            </w:r>
          </w:hyperlink>
        </w:p>
        <w:p w14:paraId="080F3BFC" w14:textId="78A1BAE1" w:rsidR="004608EF" w:rsidRDefault="004608EF">
          <w:pPr>
            <w:pStyle w:val="TOC3"/>
            <w:rPr>
              <w:rFonts w:eastAsiaTheme="minorEastAsia"/>
              <w:noProof/>
            </w:rPr>
          </w:pPr>
          <w:hyperlink w:anchor="_Toc210042585" w:history="1">
            <w:r w:rsidRPr="006B7972">
              <w:rPr>
                <w:rStyle w:val="Hyperlink"/>
                <w:noProof/>
              </w:rPr>
              <w:t>Forklifts &amp; Power Industrial Trucks (PIT)</w:t>
            </w:r>
            <w:r>
              <w:rPr>
                <w:noProof/>
                <w:webHidden/>
              </w:rPr>
              <w:tab/>
            </w:r>
            <w:r>
              <w:rPr>
                <w:noProof/>
                <w:webHidden/>
              </w:rPr>
              <w:fldChar w:fldCharType="begin"/>
            </w:r>
            <w:r>
              <w:rPr>
                <w:noProof/>
                <w:webHidden/>
              </w:rPr>
              <w:instrText xml:space="preserve"> PAGEREF _Toc210042585 \h </w:instrText>
            </w:r>
            <w:r>
              <w:rPr>
                <w:noProof/>
                <w:webHidden/>
              </w:rPr>
            </w:r>
            <w:r>
              <w:rPr>
                <w:noProof/>
                <w:webHidden/>
              </w:rPr>
              <w:fldChar w:fldCharType="separate"/>
            </w:r>
            <w:r>
              <w:rPr>
                <w:noProof/>
                <w:webHidden/>
              </w:rPr>
              <w:t>49</w:t>
            </w:r>
            <w:r>
              <w:rPr>
                <w:noProof/>
                <w:webHidden/>
              </w:rPr>
              <w:fldChar w:fldCharType="end"/>
            </w:r>
          </w:hyperlink>
        </w:p>
        <w:p w14:paraId="4B7CEEB7" w14:textId="4C83E107" w:rsidR="004608EF" w:rsidRDefault="004608EF">
          <w:pPr>
            <w:pStyle w:val="TOC3"/>
            <w:rPr>
              <w:rFonts w:eastAsiaTheme="minorEastAsia"/>
              <w:noProof/>
            </w:rPr>
          </w:pPr>
          <w:hyperlink w:anchor="_Toc210042586" w:history="1">
            <w:r w:rsidRPr="006B7972">
              <w:rPr>
                <w:rStyle w:val="Hyperlink"/>
                <w:noProof/>
              </w:rPr>
              <w:t>Mobile Cranes and Crane Operators</w:t>
            </w:r>
            <w:r>
              <w:rPr>
                <w:noProof/>
                <w:webHidden/>
              </w:rPr>
              <w:tab/>
            </w:r>
            <w:r>
              <w:rPr>
                <w:noProof/>
                <w:webHidden/>
              </w:rPr>
              <w:fldChar w:fldCharType="begin"/>
            </w:r>
            <w:r>
              <w:rPr>
                <w:noProof/>
                <w:webHidden/>
              </w:rPr>
              <w:instrText xml:space="preserve"> PAGEREF _Toc210042586 \h </w:instrText>
            </w:r>
            <w:r>
              <w:rPr>
                <w:noProof/>
                <w:webHidden/>
              </w:rPr>
            </w:r>
            <w:r>
              <w:rPr>
                <w:noProof/>
                <w:webHidden/>
              </w:rPr>
              <w:fldChar w:fldCharType="separate"/>
            </w:r>
            <w:r>
              <w:rPr>
                <w:noProof/>
                <w:webHidden/>
              </w:rPr>
              <w:t>50</w:t>
            </w:r>
            <w:r>
              <w:rPr>
                <w:noProof/>
                <w:webHidden/>
              </w:rPr>
              <w:fldChar w:fldCharType="end"/>
            </w:r>
          </w:hyperlink>
        </w:p>
        <w:p w14:paraId="12DEB6DA" w14:textId="4CCCD11B" w:rsidR="004608EF" w:rsidRDefault="004608EF">
          <w:pPr>
            <w:pStyle w:val="TOC3"/>
            <w:rPr>
              <w:rFonts w:eastAsiaTheme="minorEastAsia"/>
              <w:noProof/>
            </w:rPr>
          </w:pPr>
          <w:hyperlink w:anchor="_Toc210042587" w:history="1">
            <w:r w:rsidRPr="006B7972">
              <w:rPr>
                <w:rStyle w:val="Hyperlink"/>
                <w:noProof/>
              </w:rPr>
              <w:t>Gas Handling Safety Rules</w:t>
            </w:r>
            <w:r>
              <w:rPr>
                <w:noProof/>
                <w:webHidden/>
              </w:rPr>
              <w:tab/>
            </w:r>
            <w:r>
              <w:rPr>
                <w:noProof/>
                <w:webHidden/>
              </w:rPr>
              <w:fldChar w:fldCharType="begin"/>
            </w:r>
            <w:r>
              <w:rPr>
                <w:noProof/>
                <w:webHidden/>
              </w:rPr>
              <w:instrText xml:space="preserve"> PAGEREF _Toc210042587 \h </w:instrText>
            </w:r>
            <w:r>
              <w:rPr>
                <w:noProof/>
                <w:webHidden/>
              </w:rPr>
            </w:r>
            <w:r>
              <w:rPr>
                <w:noProof/>
                <w:webHidden/>
              </w:rPr>
              <w:fldChar w:fldCharType="separate"/>
            </w:r>
            <w:r>
              <w:rPr>
                <w:noProof/>
                <w:webHidden/>
              </w:rPr>
              <w:t>50</w:t>
            </w:r>
            <w:r>
              <w:rPr>
                <w:noProof/>
                <w:webHidden/>
              </w:rPr>
              <w:fldChar w:fldCharType="end"/>
            </w:r>
          </w:hyperlink>
        </w:p>
        <w:p w14:paraId="051990E8" w14:textId="62309553" w:rsidR="004608EF" w:rsidRDefault="004608EF">
          <w:pPr>
            <w:pStyle w:val="TOC3"/>
            <w:rPr>
              <w:rFonts w:eastAsiaTheme="minorEastAsia"/>
              <w:noProof/>
            </w:rPr>
          </w:pPr>
          <w:hyperlink w:anchor="_Toc210042588" w:history="1">
            <w:r w:rsidRPr="006B7972">
              <w:rPr>
                <w:rStyle w:val="Hyperlink"/>
                <w:noProof/>
              </w:rPr>
              <w:t>Tools and Equipment Safety Rules</w:t>
            </w:r>
            <w:r>
              <w:rPr>
                <w:noProof/>
                <w:webHidden/>
              </w:rPr>
              <w:tab/>
            </w:r>
            <w:r>
              <w:rPr>
                <w:noProof/>
                <w:webHidden/>
              </w:rPr>
              <w:fldChar w:fldCharType="begin"/>
            </w:r>
            <w:r>
              <w:rPr>
                <w:noProof/>
                <w:webHidden/>
              </w:rPr>
              <w:instrText xml:space="preserve"> PAGEREF _Toc210042588 \h </w:instrText>
            </w:r>
            <w:r>
              <w:rPr>
                <w:noProof/>
                <w:webHidden/>
              </w:rPr>
            </w:r>
            <w:r>
              <w:rPr>
                <w:noProof/>
                <w:webHidden/>
              </w:rPr>
              <w:fldChar w:fldCharType="separate"/>
            </w:r>
            <w:r>
              <w:rPr>
                <w:noProof/>
                <w:webHidden/>
              </w:rPr>
              <w:t>50</w:t>
            </w:r>
            <w:r>
              <w:rPr>
                <w:noProof/>
                <w:webHidden/>
              </w:rPr>
              <w:fldChar w:fldCharType="end"/>
            </w:r>
          </w:hyperlink>
        </w:p>
        <w:p w14:paraId="40D8C13D" w14:textId="559DA119" w:rsidR="004608EF" w:rsidRDefault="004608EF">
          <w:pPr>
            <w:pStyle w:val="TOC3"/>
            <w:rPr>
              <w:rFonts w:eastAsiaTheme="minorEastAsia"/>
              <w:noProof/>
            </w:rPr>
          </w:pPr>
          <w:hyperlink w:anchor="_Toc210042589" w:history="1">
            <w:r w:rsidRPr="006B7972">
              <w:rPr>
                <w:rStyle w:val="Hyperlink"/>
                <w:noProof/>
              </w:rPr>
              <w:t>Hearing Conservation Program</w:t>
            </w:r>
            <w:r>
              <w:rPr>
                <w:noProof/>
                <w:webHidden/>
              </w:rPr>
              <w:tab/>
            </w:r>
            <w:r>
              <w:rPr>
                <w:noProof/>
                <w:webHidden/>
              </w:rPr>
              <w:fldChar w:fldCharType="begin"/>
            </w:r>
            <w:r>
              <w:rPr>
                <w:noProof/>
                <w:webHidden/>
              </w:rPr>
              <w:instrText xml:space="preserve"> PAGEREF _Toc210042589 \h </w:instrText>
            </w:r>
            <w:r>
              <w:rPr>
                <w:noProof/>
                <w:webHidden/>
              </w:rPr>
            </w:r>
            <w:r>
              <w:rPr>
                <w:noProof/>
                <w:webHidden/>
              </w:rPr>
              <w:fldChar w:fldCharType="separate"/>
            </w:r>
            <w:r>
              <w:rPr>
                <w:noProof/>
                <w:webHidden/>
              </w:rPr>
              <w:t>51</w:t>
            </w:r>
            <w:r>
              <w:rPr>
                <w:noProof/>
                <w:webHidden/>
              </w:rPr>
              <w:fldChar w:fldCharType="end"/>
            </w:r>
          </w:hyperlink>
        </w:p>
        <w:p w14:paraId="567A1A66" w14:textId="21FFA706" w:rsidR="004608EF" w:rsidRDefault="004608EF">
          <w:pPr>
            <w:pStyle w:val="TOC3"/>
            <w:rPr>
              <w:rFonts w:eastAsiaTheme="minorEastAsia"/>
              <w:noProof/>
            </w:rPr>
          </w:pPr>
          <w:hyperlink w:anchor="_Toc210042590" w:history="1">
            <w:r w:rsidRPr="006B7972">
              <w:rPr>
                <w:rStyle w:val="Hyperlink"/>
                <w:noProof/>
              </w:rPr>
              <w:t>Respiratory Protection Program</w:t>
            </w:r>
            <w:r>
              <w:rPr>
                <w:noProof/>
                <w:webHidden/>
              </w:rPr>
              <w:tab/>
            </w:r>
            <w:r>
              <w:rPr>
                <w:noProof/>
                <w:webHidden/>
              </w:rPr>
              <w:fldChar w:fldCharType="begin"/>
            </w:r>
            <w:r>
              <w:rPr>
                <w:noProof/>
                <w:webHidden/>
              </w:rPr>
              <w:instrText xml:space="preserve"> PAGEREF _Toc210042590 \h </w:instrText>
            </w:r>
            <w:r>
              <w:rPr>
                <w:noProof/>
                <w:webHidden/>
              </w:rPr>
            </w:r>
            <w:r>
              <w:rPr>
                <w:noProof/>
                <w:webHidden/>
              </w:rPr>
              <w:fldChar w:fldCharType="separate"/>
            </w:r>
            <w:r>
              <w:rPr>
                <w:noProof/>
                <w:webHidden/>
              </w:rPr>
              <w:t>52</w:t>
            </w:r>
            <w:r>
              <w:rPr>
                <w:noProof/>
                <w:webHidden/>
              </w:rPr>
              <w:fldChar w:fldCharType="end"/>
            </w:r>
          </w:hyperlink>
        </w:p>
        <w:p w14:paraId="2553A1B5" w14:textId="00584A19" w:rsidR="004608EF" w:rsidRDefault="004608EF">
          <w:pPr>
            <w:pStyle w:val="TOC3"/>
            <w:rPr>
              <w:rFonts w:eastAsiaTheme="minorEastAsia"/>
              <w:noProof/>
            </w:rPr>
          </w:pPr>
          <w:hyperlink w:anchor="_Toc210042591" w:history="1">
            <w:r w:rsidRPr="006B7972">
              <w:rPr>
                <w:rStyle w:val="Hyperlink"/>
                <w:noProof/>
              </w:rPr>
              <w:t>Asbestos and Lead Exposure</w:t>
            </w:r>
            <w:r>
              <w:rPr>
                <w:noProof/>
                <w:webHidden/>
              </w:rPr>
              <w:tab/>
            </w:r>
            <w:r>
              <w:rPr>
                <w:noProof/>
                <w:webHidden/>
              </w:rPr>
              <w:fldChar w:fldCharType="begin"/>
            </w:r>
            <w:r>
              <w:rPr>
                <w:noProof/>
                <w:webHidden/>
              </w:rPr>
              <w:instrText xml:space="preserve"> PAGEREF _Toc210042591 \h </w:instrText>
            </w:r>
            <w:r>
              <w:rPr>
                <w:noProof/>
                <w:webHidden/>
              </w:rPr>
            </w:r>
            <w:r>
              <w:rPr>
                <w:noProof/>
                <w:webHidden/>
              </w:rPr>
              <w:fldChar w:fldCharType="separate"/>
            </w:r>
            <w:r>
              <w:rPr>
                <w:noProof/>
                <w:webHidden/>
              </w:rPr>
              <w:t>52</w:t>
            </w:r>
            <w:r>
              <w:rPr>
                <w:noProof/>
                <w:webHidden/>
              </w:rPr>
              <w:fldChar w:fldCharType="end"/>
            </w:r>
          </w:hyperlink>
        </w:p>
        <w:p w14:paraId="146F70C0" w14:textId="0C77328E" w:rsidR="004608EF" w:rsidRDefault="004608EF">
          <w:pPr>
            <w:pStyle w:val="TOC3"/>
            <w:rPr>
              <w:rFonts w:eastAsiaTheme="minorEastAsia"/>
              <w:noProof/>
            </w:rPr>
          </w:pPr>
          <w:hyperlink w:anchor="_Toc210042592" w:history="1">
            <w:r w:rsidRPr="006B7972">
              <w:rPr>
                <w:rStyle w:val="Hyperlink"/>
                <w:noProof/>
              </w:rPr>
              <w:t>Infectious Materials</w:t>
            </w:r>
            <w:r>
              <w:rPr>
                <w:noProof/>
                <w:webHidden/>
              </w:rPr>
              <w:tab/>
            </w:r>
            <w:r>
              <w:rPr>
                <w:noProof/>
                <w:webHidden/>
              </w:rPr>
              <w:fldChar w:fldCharType="begin"/>
            </w:r>
            <w:r>
              <w:rPr>
                <w:noProof/>
                <w:webHidden/>
              </w:rPr>
              <w:instrText xml:space="preserve"> PAGEREF _Toc210042592 \h </w:instrText>
            </w:r>
            <w:r>
              <w:rPr>
                <w:noProof/>
                <w:webHidden/>
              </w:rPr>
            </w:r>
            <w:r>
              <w:rPr>
                <w:noProof/>
                <w:webHidden/>
              </w:rPr>
              <w:fldChar w:fldCharType="separate"/>
            </w:r>
            <w:r>
              <w:rPr>
                <w:noProof/>
                <w:webHidden/>
              </w:rPr>
              <w:t>52</w:t>
            </w:r>
            <w:r>
              <w:rPr>
                <w:noProof/>
                <w:webHidden/>
              </w:rPr>
              <w:fldChar w:fldCharType="end"/>
            </w:r>
          </w:hyperlink>
        </w:p>
        <w:p w14:paraId="124540FB" w14:textId="1A37DC55" w:rsidR="004608EF" w:rsidRDefault="004608EF">
          <w:pPr>
            <w:pStyle w:val="TOC3"/>
            <w:rPr>
              <w:rFonts w:eastAsiaTheme="minorEastAsia"/>
              <w:noProof/>
            </w:rPr>
          </w:pPr>
          <w:hyperlink w:anchor="_Toc210042593" w:history="1">
            <w:r w:rsidRPr="006B7972">
              <w:rPr>
                <w:rStyle w:val="Hyperlink"/>
                <w:noProof/>
              </w:rPr>
              <w:t>Public Safety</w:t>
            </w:r>
            <w:r>
              <w:rPr>
                <w:noProof/>
                <w:webHidden/>
              </w:rPr>
              <w:tab/>
            </w:r>
            <w:r>
              <w:rPr>
                <w:noProof/>
                <w:webHidden/>
              </w:rPr>
              <w:fldChar w:fldCharType="begin"/>
            </w:r>
            <w:r>
              <w:rPr>
                <w:noProof/>
                <w:webHidden/>
              </w:rPr>
              <w:instrText xml:space="preserve"> PAGEREF _Toc210042593 \h </w:instrText>
            </w:r>
            <w:r>
              <w:rPr>
                <w:noProof/>
                <w:webHidden/>
              </w:rPr>
            </w:r>
            <w:r>
              <w:rPr>
                <w:noProof/>
                <w:webHidden/>
              </w:rPr>
              <w:fldChar w:fldCharType="separate"/>
            </w:r>
            <w:r>
              <w:rPr>
                <w:noProof/>
                <w:webHidden/>
              </w:rPr>
              <w:t>53</w:t>
            </w:r>
            <w:r>
              <w:rPr>
                <w:noProof/>
                <w:webHidden/>
              </w:rPr>
              <w:fldChar w:fldCharType="end"/>
            </w:r>
          </w:hyperlink>
        </w:p>
        <w:p w14:paraId="05DA9EC0" w14:textId="309EE7F9" w:rsidR="004608EF" w:rsidRDefault="004608EF" w:rsidP="00907160">
          <w:pPr>
            <w:pStyle w:val="TOC1"/>
            <w:rPr>
              <w:rFonts w:eastAsiaTheme="minorEastAsia"/>
              <w:noProof/>
            </w:rPr>
          </w:pPr>
          <w:hyperlink w:anchor="_Toc210042594" w:history="1">
            <w:r w:rsidRPr="006B7972">
              <w:rPr>
                <w:rStyle w:val="Hyperlink"/>
                <w:noProof/>
              </w:rPr>
              <w:t>3. People Leaders</w:t>
            </w:r>
            <w:r>
              <w:rPr>
                <w:noProof/>
                <w:webHidden/>
              </w:rPr>
              <w:tab/>
            </w:r>
            <w:r>
              <w:rPr>
                <w:noProof/>
                <w:webHidden/>
              </w:rPr>
              <w:fldChar w:fldCharType="begin"/>
            </w:r>
            <w:r>
              <w:rPr>
                <w:noProof/>
                <w:webHidden/>
              </w:rPr>
              <w:instrText xml:space="preserve"> PAGEREF _Toc210042594 \h </w:instrText>
            </w:r>
            <w:r>
              <w:rPr>
                <w:noProof/>
                <w:webHidden/>
              </w:rPr>
            </w:r>
            <w:r>
              <w:rPr>
                <w:noProof/>
                <w:webHidden/>
              </w:rPr>
              <w:fldChar w:fldCharType="separate"/>
            </w:r>
            <w:r>
              <w:rPr>
                <w:noProof/>
                <w:webHidden/>
              </w:rPr>
              <w:t>54</w:t>
            </w:r>
            <w:r>
              <w:rPr>
                <w:noProof/>
                <w:webHidden/>
              </w:rPr>
              <w:fldChar w:fldCharType="end"/>
            </w:r>
          </w:hyperlink>
        </w:p>
        <w:p w14:paraId="2F08DCC1" w14:textId="44E755C4" w:rsidR="004608EF" w:rsidRDefault="004608EF">
          <w:pPr>
            <w:pStyle w:val="TOC2"/>
            <w:tabs>
              <w:tab w:val="right" w:leader="dot" w:pos="10790"/>
            </w:tabs>
            <w:rPr>
              <w:rFonts w:eastAsiaTheme="minorEastAsia"/>
              <w:noProof/>
            </w:rPr>
          </w:pPr>
          <w:hyperlink w:anchor="_Toc210042595" w:history="1">
            <w:r w:rsidRPr="006B7972">
              <w:rPr>
                <w:rStyle w:val="Hyperlink"/>
                <w:noProof/>
              </w:rPr>
              <w:t>Employee Safety Training and Safety meetings (Supervisor)</w:t>
            </w:r>
            <w:r>
              <w:rPr>
                <w:noProof/>
                <w:webHidden/>
              </w:rPr>
              <w:tab/>
            </w:r>
            <w:r>
              <w:rPr>
                <w:noProof/>
                <w:webHidden/>
              </w:rPr>
              <w:fldChar w:fldCharType="begin"/>
            </w:r>
            <w:r>
              <w:rPr>
                <w:noProof/>
                <w:webHidden/>
              </w:rPr>
              <w:instrText xml:space="preserve"> PAGEREF _Toc210042595 \h </w:instrText>
            </w:r>
            <w:r>
              <w:rPr>
                <w:noProof/>
                <w:webHidden/>
              </w:rPr>
            </w:r>
            <w:r>
              <w:rPr>
                <w:noProof/>
                <w:webHidden/>
              </w:rPr>
              <w:fldChar w:fldCharType="separate"/>
            </w:r>
            <w:r>
              <w:rPr>
                <w:noProof/>
                <w:webHidden/>
              </w:rPr>
              <w:t>54</w:t>
            </w:r>
            <w:r>
              <w:rPr>
                <w:noProof/>
                <w:webHidden/>
              </w:rPr>
              <w:fldChar w:fldCharType="end"/>
            </w:r>
          </w:hyperlink>
        </w:p>
        <w:p w14:paraId="0209AA04" w14:textId="09B446E6" w:rsidR="004608EF" w:rsidRDefault="004608EF">
          <w:pPr>
            <w:pStyle w:val="TOC2"/>
            <w:tabs>
              <w:tab w:val="right" w:leader="dot" w:pos="10790"/>
            </w:tabs>
            <w:rPr>
              <w:rFonts w:eastAsiaTheme="minorEastAsia"/>
              <w:noProof/>
            </w:rPr>
          </w:pPr>
          <w:hyperlink w:anchor="_Toc210042596" w:history="1">
            <w:r w:rsidRPr="006B7972">
              <w:rPr>
                <w:rStyle w:val="Hyperlink"/>
                <w:noProof/>
              </w:rPr>
              <w:t>Identifying and Correcting Workplace Hazards - Supervisor</w:t>
            </w:r>
            <w:r>
              <w:rPr>
                <w:noProof/>
                <w:webHidden/>
              </w:rPr>
              <w:tab/>
            </w:r>
            <w:r>
              <w:rPr>
                <w:noProof/>
                <w:webHidden/>
              </w:rPr>
              <w:fldChar w:fldCharType="begin"/>
            </w:r>
            <w:r>
              <w:rPr>
                <w:noProof/>
                <w:webHidden/>
              </w:rPr>
              <w:instrText xml:space="preserve"> PAGEREF _Toc210042596 \h </w:instrText>
            </w:r>
            <w:r>
              <w:rPr>
                <w:noProof/>
                <w:webHidden/>
              </w:rPr>
            </w:r>
            <w:r>
              <w:rPr>
                <w:noProof/>
                <w:webHidden/>
              </w:rPr>
              <w:fldChar w:fldCharType="separate"/>
            </w:r>
            <w:r>
              <w:rPr>
                <w:noProof/>
                <w:webHidden/>
              </w:rPr>
              <w:t>56</w:t>
            </w:r>
            <w:r>
              <w:rPr>
                <w:noProof/>
                <w:webHidden/>
              </w:rPr>
              <w:fldChar w:fldCharType="end"/>
            </w:r>
          </w:hyperlink>
        </w:p>
        <w:p w14:paraId="47CBFD05" w14:textId="6D5287FD" w:rsidR="004608EF" w:rsidRDefault="004608EF">
          <w:pPr>
            <w:pStyle w:val="TOC2"/>
            <w:tabs>
              <w:tab w:val="right" w:leader="dot" w:pos="10790"/>
            </w:tabs>
            <w:rPr>
              <w:rFonts w:eastAsiaTheme="minorEastAsia"/>
              <w:noProof/>
            </w:rPr>
          </w:pPr>
          <w:hyperlink w:anchor="_Toc210042597" w:history="1">
            <w:r w:rsidRPr="006B7972">
              <w:rPr>
                <w:rStyle w:val="Hyperlink"/>
                <w:noProof/>
              </w:rPr>
              <w:t>Environmental Safety Compliance Management Program (ESCMP)</w:t>
            </w:r>
            <w:r>
              <w:rPr>
                <w:noProof/>
                <w:webHidden/>
              </w:rPr>
              <w:tab/>
            </w:r>
            <w:r>
              <w:rPr>
                <w:noProof/>
                <w:webHidden/>
              </w:rPr>
              <w:fldChar w:fldCharType="begin"/>
            </w:r>
            <w:r>
              <w:rPr>
                <w:noProof/>
                <w:webHidden/>
              </w:rPr>
              <w:instrText xml:space="preserve"> PAGEREF _Toc210042597 \h </w:instrText>
            </w:r>
            <w:r>
              <w:rPr>
                <w:noProof/>
                <w:webHidden/>
              </w:rPr>
            </w:r>
            <w:r>
              <w:rPr>
                <w:noProof/>
                <w:webHidden/>
              </w:rPr>
              <w:fldChar w:fldCharType="separate"/>
            </w:r>
            <w:r>
              <w:rPr>
                <w:noProof/>
                <w:webHidden/>
              </w:rPr>
              <w:t>56</w:t>
            </w:r>
            <w:r>
              <w:rPr>
                <w:noProof/>
                <w:webHidden/>
              </w:rPr>
              <w:fldChar w:fldCharType="end"/>
            </w:r>
          </w:hyperlink>
        </w:p>
        <w:p w14:paraId="77B6910A" w14:textId="04311469" w:rsidR="004608EF" w:rsidRDefault="004608EF">
          <w:pPr>
            <w:pStyle w:val="TOC2"/>
            <w:tabs>
              <w:tab w:val="right" w:leader="dot" w:pos="10790"/>
            </w:tabs>
            <w:rPr>
              <w:rFonts w:eastAsiaTheme="minorEastAsia"/>
              <w:noProof/>
            </w:rPr>
          </w:pPr>
          <w:hyperlink w:anchor="_Toc210042598" w:history="1">
            <w:r w:rsidRPr="006B7972">
              <w:rPr>
                <w:rStyle w:val="Hyperlink"/>
                <w:noProof/>
              </w:rPr>
              <w:t>Recommended Safety Training for Supervisors</w:t>
            </w:r>
            <w:r>
              <w:rPr>
                <w:noProof/>
                <w:webHidden/>
              </w:rPr>
              <w:tab/>
            </w:r>
            <w:r>
              <w:rPr>
                <w:noProof/>
                <w:webHidden/>
              </w:rPr>
              <w:fldChar w:fldCharType="begin"/>
            </w:r>
            <w:r>
              <w:rPr>
                <w:noProof/>
                <w:webHidden/>
              </w:rPr>
              <w:instrText xml:space="preserve"> PAGEREF _Toc210042598 \h </w:instrText>
            </w:r>
            <w:r>
              <w:rPr>
                <w:noProof/>
                <w:webHidden/>
              </w:rPr>
            </w:r>
            <w:r>
              <w:rPr>
                <w:noProof/>
                <w:webHidden/>
              </w:rPr>
              <w:fldChar w:fldCharType="separate"/>
            </w:r>
            <w:r>
              <w:rPr>
                <w:noProof/>
                <w:webHidden/>
              </w:rPr>
              <w:t>56</w:t>
            </w:r>
            <w:r>
              <w:rPr>
                <w:noProof/>
                <w:webHidden/>
              </w:rPr>
              <w:fldChar w:fldCharType="end"/>
            </w:r>
          </w:hyperlink>
        </w:p>
        <w:p w14:paraId="31E736E0" w14:textId="21257694" w:rsidR="004608EF" w:rsidRDefault="004608EF">
          <w:pPr>
            <w:pStyle w:val="TOC2"/>
            <w:tabs>
              <w:tab w:val="right" w:leader="dot" w:pos="10790"/>
            </w:tabs>
            <w:rPr>
              <w:rFonts w:eastAsiaTheme="minorEastAsia"/>
              <w:noProof/>
            </w:rPr>
          </w:pPr>
          <w:hyperlink w:anchor="_Toc210042599" w:history="1">
            <w:r w:rsidRPr="006B7972">
              <w:rPr>
                <w:rStyle w:val="Hyperlink"/>
                <w:noProof/>
              </w:rPr>
              <w:t>Facility Renovations</w:t>
            </w:r>
            <w:r>
              <w:rPr>
                <w:noProof/>
                <w:webHidden/>
              </w:rPr>
              <w:tab/>
            </w:r>
            <w:r>
              <w:rPr>
                <w:noProof/>
                <w:webHidden/>
              </w:rPr>
              <w:fldChar w:fldCharType="begin"/>
            </w:r>
            <w:r>
              <w:rPr>
                <w:noProof/>
                <w:webHidden/>
              </w:rPr>
              <w:instrText xml:space="preserve"> PAGEREF _Toc210042599 \h </w:instrText>
            </w:r>
            <w:r>
              <w:rPr>
                <w:noProof/>
                <w:webHidden/>
              </w:rPr>
            </w:r>
            <w:r>
              <w:rPr>
                <w:noProof/>
                <w:webHidden/>
              </w:rPr>
              <w:fldChar w:fldCharType="separate"/>
            </w:r>
            <w:r>
              <w:rPr>
                <w:noProof/>
                <w:webHidden/>
              </w:rPr>
              <w:t>57</w:t>
            </w:r>
            <w:r>
              <w:rPr>
                <w:noProof/>
                <w:webHidden/>
              </w:rPr>
              <w:fldChar w:fldCharType="end"/>
            </w:r>
          </w:hyperlink>
        </w:p>
        <w:p w14:paraId="0E310E2A" w14:textId="617AE7F9" w:rsidR="004608EF" w:rsidRDefault="004608EF">
          <w:pPr>
            <w:pStyle w:val="TOC2"/>
            <w:tabs>
              <w:tab w:val="right" w:leader="dot" w:pos="10790"/>
            </w:tabs>
            <w:rPr>
              <w:rFonts w:eastAsiaTheme="minorEastAsia"/>
              <w:noProof/>
            </w:rPr>
          </w:pPr>
          <w:hyperlink w:anchor="_Toc210042600" w:history="1">
            <w:r w:rsidRPr="006B7972">
              <w:rPr>
                <w:rStyle w:val="Hyperlink"/>
                <w:noProof/>
              </w:rPr>
              <w:t>Additional Resources for People Leaders</w:t>
            </w:r>
            <w:r>
              <w:rPr>
                <w:noProof/>
                <w:webHidden/>
              </w:rPr>
              <w:tab/>
            </w:r>
            <w:r>
              <w:rPr>
                <w:noProof/>
                <w:webHidden/>
              </w:rPr>
              <w:fldChar w:fldCharType="begin"/>
            </w:r>
            <w:r>
              <w:rPr>
                <w:noProof/>
                <w:webHidden/>
              </w:rPr>
              <w:instrText xml:space="preserve"> PAGEREF _Toc210042600 \h </w:instrText>
            </w:r>
            <w:r>
              <w:rPr>
                <w:noProof/>
                <w:webHidden/>
              </w:rPr>
            </w:r>
            <w:r>
              <w:rPr>
                <w:noProof/>
                <w:webHidden/>
              </w:rPr>
              <w:fldChar w:fldCharType="separate"/>
            </w:r>
            <w:r>
              <w:rPr>
                <w:noProof/>
                <w:webHidden/>
              </w:rPr>
              <w:t>57</w:t>
            </w:r>
            <w:r>
              <w:rPr>
                <w:noProof/>
                <w:webHidden/>
              </w:rPr>
              <w:fldChar w:fldCharType="end"/>
            </w:r>
          </w:hyperlink>
        </w:p>
        <w:p w14:paraId="0AF90C1F" w14:textId="0E472E65" w:rsidR="004608EF" w:rsidRDefault="004608EF" w:rsidP="00907160">
          <w:pPr>
            <w:pStyle w:val="TOC1"/>
            <w:rPr>
              <w:rFonts w:eastAsiaTheme="minorEastAsia"/>
              <w:noProof/>
            </w:rPr>
          </w:pPr>
          <w:hyperlink w:anchor="_Toc210042601" w:history="1">
            <w:r w:rsidRPr="006B7972">
              <w:rPr>
                <w:rStyle w:val="Hyperlink"/>
                <w:noProof/>
              </w:rPr>
              <w:t>4. Appendices and References</w:t>
            </w:r>
            <w:r>
              <w:rPr>
                <w:noProof/>
                <w:webHidden/>
              </w:rPr>
              <w:tab/>
            </w:r>
            <w:r>
              <w:rPr>
                <w:noProof/>
                <w:webHidden/>
              </w:rPr>
              <w:fldChar w:fldCharType="begin"/>
            </w:r>
            <w:r>
              <w:rPr>
                <w:noProof/>
                <w:webHidden/>
              </w:rPr>
              <w:instrText xml:space="preserve"> PAGEREF _Toc210042601 \h </w:instrText>
            </w:r>
            <w:r>
              <w:rPr>
                <w:noProof/>
                <w:webHidden/>
              </w:rPr>
            </w:r>
            <w:r>
              <w:rPr>
                <w:noProof/>
                <w:webHidden/>
              </w:rPr>
              <w:fldChar w:fldCharType="separate"/>
            </w:r>
            <w:r>
              <w:rPr>
                <w:noProof/>
                <w:webHidden/>
              </w:rPr>
              <w:t>58</w:t>
            </w:r>
            <w:r>
              <w:rPr>
                <w:noProof/>
                <w:webHidden/>
              </w:rPr>
              <w:fldChar w:fldCharType="end"/>
            </w:r>
          </w:hyperlink>
        </w:p>
        <w:p w14:paraId="0F52B0D8" w14:textId="2D4E2274" w:rsidR="004608EF" w:rsidRDefault="004608EF">
          <w:pPr>
            <w:pStyle w:val="TOC2"/>
            <w:tabs>
              <w:tab w:val="right" w:leader="dot" w:pos="10790"/>
            </w:tabs>
            <w:rPr>
              <w:rFonts w:eastAsiaTheme="minorEastAsia"/>
              <w:noProof/>
            </w:rPr>
          </w:pPr>
          <w:hyperlink w:anchor="_Toc210042602" w:history="1">
            <w:r w:rsidRPr="006B7972">
              <w:rPr>
                <w:rStyle w:val="Hyperlink"/>
                <w:noProof/>
              </w:rPr>
              <w:t>Guidelines for Establishing District and Department Safety Committees</w:t>
            </w:r>
            <w:r>
              <w:rPr>
                <w:noProof/>
                <w:webHidden/>
              </w:rPr>
              <w:tab/>
            </w:r>
            <w:r>
              <w:rPr>
                <w:noProof/>
                <w:webHidden/>
              </w:rPr>
              <w:fldChar w:fldCharType="begin"/>
            </w:r>
            <w:r>
              <w:rPr>
                <w:noProof/>
                <w:webHidden/>
              </w:rPr>
              <w:instrText xml:space="preserve"> PAGEREF _Toc210042602 \h </w:instrText>
            </w:r>
            <w:r>
              <w:rPr>
                <w:noProof/>
                <w:webHidden/>
              </w:rPr>
            </w:r>
            <w:r>
              <w:rPr>
                <w:noProof/>
                <w:webHidden/>
              </w:rPr>
              <w:fldChar w:fldCharType="separate"/>
            </w:r>
            <w:r>
              <w:rPr>
                <w:noProof/>
                <w:webHidden/>
              </w:rPr>
              <w:t>58</w:t>
            </w:r>
            <w:r>
              <w:rPr>
                <w:noProof/>
                <w:webHidden/>
              </w:rPr>
              <w:fldChar w:fldCharType="end"/>
            </w:r>
          </w:hyperlink>
        </w:p>
        <w:p w14:paraId="72570F0E" w14:textId="11936DA9" w:rsidR="004608EF" w:rsidRDefault="004608EF">
          <w:pPr>
            <w:pStyle w:val="TOC3"/>
            <w:rPr>
              <w:rFonts w:eastAsiaTheme="minorEastAsia"/>
              <w:noProof/>
            </w:rPr>
          </w:pPr>
          <w:hyperlink w:anchor="_Toc210042603" w:history="1">
            <w:r w:rsidRPr="006B7972">
              <w:rPr>
                <w:rStyle w:val="Hyperlink"/>
                <w:noProof/>
              </w:rPr>
              <w:t>10 Attributes of a High Performing Safety Committee</w:t>
            </w:r>
            <w:r>
              <w:rPr>
                <w:noProof/>
                <w:webHidden/>
              </w:rPr>
              <w:tab/>
            </w:r>
            <w:r>
              <w:rPr>
                <w:noProof/>
                <w:webHidden/>
              </w:rPr>
              <w:fldChar w:fldCharType="begin"/>
            </w:r>
            <w:r>
              <w:rPr>
                <w:noProof/>
                <w:webHidden/>
              </w:rPr>
              <w:instrText xml:space="preserve"> PAGEREF _Toc210042603 \h </w:instrText>
            </w:r>
            <w:r>
              <w:rPr>
                <w:noProof/>
                <w:webHidden/>
              </w:rPr>
            </w:r>
            <w:r>
              <w:rPr>
                <w:noProof/>
                <w:webHidden/>
              </w:rPr>
              <w:fldChar w:fldCharType="separate"/>
            </w:r>
            <w:r>
              <w:rPr>
                <w:noProof/>
                <w:webHidden/>
              </w:rPr>
              <w:t>61</w:t>
            </w:r>
            <w:r>
              <w:rPr>
                <w:noProof/>
                <w:webHidden/>
              </w:rPr>
              <w:fldChar w:fldCharType="end"/>
            </w:r>
          </w:hyperlink>
        </w:p>
        <w:p w14:paraId="10E97BF5" w14:textId="150A94F4" w:rsidR="004608EF" w:rsidRDefault="004608EF">
          <w:pPr>
            <w:pStyle w:val="TOC2"/>
            <w:tabs>
              <w:tab w:val="right" w:leader="dot" w:pos="10790"/>
            </w:tabs>
            <w:rPr>
              <w:rFonts w:eastAsiaTheme="minorEastAsia"/>
              <w:noProof/>
            </w:rPr>
          </w:pPr>
          <w:hyperlink w:anchor="_Toc210042604" w:history="1">
            <w:r w:rsidRPr="006B7972">
              <w:rPr>
                <w:rStyle w:val="Hyperlink"/>
                <w:noProof/>
              </w:rPr>
              <w:t>Gas Standards</w:t>
            </w:r>
            <w:r>
              <w:rPr>
                <w:noProof/>
                <w:webHidden/>
              </w:rPr>
              <w:tab/>
            </w:r>
            <w:r>
              <w:rPr>
                <w:noProof/>
                <w:webHidden/>
              </w:rPr>
              <w:fldChar w:fldCharType="begin"/>
            </w:r>
            <w:r>
              <w:rPr>
                <w:noProof/>
                <w:webHidden/>
              </w:rPr>
              <w:instrText xml:space="preserve"> PAGEREF _Toc210042604 \h </w:instrText>
            </w:r>
            <w:r>
              <w:rPr>
                <w:noProof/>
                <w:webHidden/>
              </w:rPr>
            </w:r>
            <w:r>
              <w:rPr>
                <w:noProof/>
                <w:webHidden/>
              </w:rPr>
              <w:fldChar w:fldCharType="separate"/>
            </w:r>
            <w:r>
              <w:rPr>
                <w:noProof/>
                <w:webHidden/>
              </w:rPr>
              <w:t>62</w:t>
            </w:r>
            <w:r>
              <w:rPr>
                <w:noProof/>
                <w:webHidden/>
              </w:rPr>
              <w:fldChar w:fldCharType="end"/>
            </w:r>
          </w:hyperlink>
        </w:p>
        <w:p w14:paraId="684520D2" w14:textId="0D0B93CA" w:rsidR="004608EF" w:rsidRDefault="004608EF">
          <w:pPr>
            <w:pStyle w:val="TOC2"/>
            <w:tabs>
              <w:tab w:val="right" w:leader="dot" w:pos="10790"/>
            </w:tabs>
            <w:rPr>
              <w:rFonts w:eastAsiaTheme="minorEastAsia"/>
              <w:noProof/>
            </w:rPr>
          </w:pPr>
          <w:hyperlink w:anchor="_Toc210042605" w:history="1">
            <w:r w:rsidRPr="006B7972">
              <w:rPr>
                <w:rStyle w:val="Hyperlink"/>
                <w:noProof/>
              </w:rPr>
              <w:t>Safety Services SharePoint Site</w:t>
            </w:r>
            <w:r>
              <w:rPr>
                <w:noProof/>
                <w:webHidden/>
              </w:rPr>
              <w:tab/>
            </w:r>
            <w:r>
              <w:rPr>
                <w:noProof/>
                <w:webHidden/>
              </w:rPr>
              <w:fldChar w:fldCharType="begin"/>
            </w:r>
            <w:r>
              <w:rPr>
                <w:noProof/>
                <w:webHidden/>
              </w:rPr>
              <w:instrText xml:space="preserve"> PAGEREF _Toc210042605 \h </w:instrText>
            </w:r>
            <w:r>
              <w:rPr>
                <w:noProof/>
                <w:webHidden/>
              </w:rPr>
            </w:r>
            <w:r>
              <w:rPr>
                <w:noProof/>
                <w:webHidden/>
              </w:rPr>
              <w:fldChar w:fldCharType="separate"/>
            </w:r>
            <w:r>
              <w:rPr>
                <w:noProof/>
                <w:webHidden/>
              </w:rPr>
              <w:t>62</w:t>
            </w:r>
            <w:r>
              <w:rPr>
                <w:noProof/>
                <w:webHidden/>
              </w:rPr>
              <w:fldChar w:fldCharType="end"/>
            </w:r>
          </w:hyperlink>
        </w:p>
        <w:p w14:paraId="3F0908AF" w14:textId="514B6BB0" w:rsidR="004608EF" w:rsidRDefault="004608EF">
          <w:pPr>
            <w:pStyle w:val="TOC2"/>
            <w:tabs>
              <w:tab w:val="right" w:leader="dot" w:pos="10790"/>
            </w:tabs>
            <w:rPr>
              <w:rFonts w:eastAsiaTheme="minorEastAsia"/>
              <w:noProof/>
            </w:rPr>
          </w:pPr>
          <w:hyperlink w:anchor="_Toc210042606" w:history="1">
            <w:r w:rsidRPr="006B7972">
              <w:rPr>
                <w:rStyle w:val="Hyperlink"/>
                <w:noProof/>
              </w:rPr>
              <w:t>Cal/OSHA + National Safety Council (NSC) &amp; American Gas Association (AGA)</w:t>
            </w:r>
            <w:r>
              <w:rPr>
                <w:noProof/>
                <w:webHidden/>
              </w:rPr>
              <w:tab/>
            </w:r>
            <w:r>
              <w:rPr>
                <w:noProof/>
                <w:webHidden/>
              </w:rPr>
              <w:fldChar w:fldCharType="begin"/>
            </w:r>
            <w:r>
              <w:rPr>
                <w:noProof/>
                <w:webHidden/>
              </w:rPr>
              <w:instrText xml:space="preserve"> PAGEREF _Toc210042606 \h </w:instrText>
            </w:r>
            <w:r>
              <w:rPr>
                <w:noProof/>
                <w:webHidden/>
              </w:rPr>
            </w:r>
            <w:r>
              <w:rPr>
                <w:noProof/>
                <w:webHidden/>
              </w:rPr>
              <w:fldChar w:fldCharType="separate"/>
            </w:r>
            <w:r>
              <w:rPr>
                <w:noProof/>
                <w:webHidden/>
              </w:rPr>
              <w:t>62</w:t>
            </w:r>
            <w:r>
              <w:rPr>
                <w:noProof/>
                <w:webHidden/>
              </w:rPr>
              <w:fldChar w:fldCharType="end"/>
            </w:r>
          </w:hyperlink>
        </w:p>
        <w:p w14:paraId="589EE6BB" w14:textId="23722C52" w:rsidR="004608EF" w:rsidRDefault="004608EF">
          <w:pPr>
            <w:pStyle w:val="TOC2"/>
            <w:tabs>
              <w:tab w:val="right" w:leader="dot" w:pos="10790"/>
            </w:tabs>
            <w:rPr>
              <w:rFonts w:eastAsiaTheme="minorEastAsia"/>
              <w:noProof/>
            </w:rPr>
          </w:pPr>
          <w:hyperlink w:anchor="_Toc210042607" w:history="1">
            <w:r w:rsidRPr="006B7972">
              <w:rPr>
                <w:rStyle w:val="Hyperlink"/>
                <w:noProof/>
              </w:rPr>
              <w:t>Infectious Materials</w:t>
            </w:r>
            <w:r>
              <w:rPr>
                <w:noProof/>
                <w:webHidden/>
              </w:rPr>
              <w:tab/>
            </w:r>
            <w:r>
              <w:rPr>
                <w:noProof/>
                <w:webHidden/>
              </w:rPr>
              <w:fldChar w:fldCharType="begin"/>
            </w:r>
            <w:r>
              <w:rPr>
                <w:noProof/>
                <w:webHidden/>
              </w:rPr>
              <w:instrText xml:space="preserve"> PAGEREF _Toc210042607 \h </w:instrText>
            </w:r>
            <w:r>
              <w:rPr>
                <w:noProof/>
                <w:webHidden/>
              </w:rPr>
            </w:r>
            <w:r>
              <w:rPr>
                <w:noProof/>
                <w:webHidden/>
              </w:rPr>
              <w:fldChar w:fldCharType="separate"/>
            </w:r>
            <w:r>
              <w:rPr>
                <w:noProof/>
                <w:webHidden/>
              </w:rPr>
              <w:t>63</w:t>
            </w:r>
            <w:r>
              <w:rPr>
                <w:noProof/>
                <w:webHidden/>
              </w:rPr>
              <w:fldChar w:fldCharType="end"/>
            </w:r>
          </w:hyperlink>
        </w:p>
        <w:p w14:paraId="630686DF" w14:textId="1BCB1806" w:rsidR="004608EF" w:rsidRDefault="004608EF">
          <w:pPr>
            <w:pStyle w:val="TOC2"/>
            <w:tabs>
              <w:tab w:val="right" w:leader="dot" w:pos="10790"/>
            </w:tabs>
            <w:rPr>
              <w:rFonts w:eastAsiaTheme="minorEastAsia"/>
              <w:noProof/>
            </w:rPr>
          </w:pPr>
          <w:hyperlink w:anchor="_Toc210042608" w:history="1">
            <w:r w:rsidRPr="006B7972">
              <w:rPr>
                <w:rStyle w:val="Hyperlink"/>
                <w:noProof/>
              </w:rPr>
              <w:t>First Aid Kits</w:t>
            </w:r>
            <w:r>
              <w:rPr>
                <w:noProof/>
                <w:webHidden/>
              </w:rPr>
              <w:tab/>
            </w:r>
            <w:r>
              <w:rPr>
                <w:noProof/>
                <w:webHidden/>
              </w:rPr>
              <w:fldChar w:fldCharType="begin"/>
            </w:r>
            <w:r>
              <w:rPr>
                <w:noProof/>
                <w:webHidden/>
              </w:rPr>
              <w:instrText xml:space="preserve"> PAGEREF _Toc210042608 \h </w:instrText>
            </w:r>
            <w:r>
              <w:rPr>
                <w:noProof/>
                <w:webHidden/>
              </w:rPr>
            </w:r>
            <w:r>
              <w:rPr>
                <w:noProof/>
                <w:webHidden/>
              </w:rPr>
              <w:fldChar w:fldCharType="separate"/>
            </w:r>
            <w:r>
              <w:rPr>
                <w:noProof/>
                <w:webHidden/>
              </w:rPr>
              <w:t>67</w:t>
            </w:r>
            <w:r>
              <w:rPr>
                <w:noProof/>
                <w:webHidden/>
              </w:rPr>
              <w:fldChar w:fldCharType="end"/>
            </w:r>
          </w:hyperlink>
        </w:p>
        <w:p w14:paraId="0C710B48" w14:textId="220288CA" w:rsidR="004608EF" w:rsidRDefault="004608EF">
          <w:pPr>
            <w:pStyle w:val="TOC2"/>
            <w:tabs>
              <w:tab w:val="right" w:leader="dot" w:pos="10790"/>
            </w:tabs>
            <w:rPr>
              <w:rFonts w:eastAsiaTheme="minorEastAsia"/>
              <w:noProof/>
            </w:rPr>
          </w:pPr>
          <w:hyperlink w:anchor="_Toc210042609" w:history="1">
            <w:r w:rsidRPr="006B7972">
              <w:rPr>
                <w:rStyle w:val="Hyperlink"/>
                <w:noProof/>
              </w:rPr>
              <w:t>Burn Kit Contents</w:t>
            </w:r>
            <w:r>
              <w:rPr>
                <w:noProof/>
                <w:webHidden/>
              </w:rPr>
              <w:tab/>
            </w:r>
            <w:r>
              <w:rPr>
                <w:noProof/>
                <w:webHidden/>
              </w:rPr>
              <w:fldChar w:fldCharType="begin"/>
            </w:r>
            <w:r>
              <w:rPr>
                <w:noProof/>
                <w:webHidden/>
              </w:rPr>
              <w:instrText xml:space="preserve"> PAGEREF _Toc210042609 \h </w:instrText>
            </w:r>
            <w:r>
              <w:rPr>
                <w:noProof/>
                <w:webHidden/>
              </w:rPr>
            </w:r>
            <w:r>
              <w:rPr>
                <w:noProof/>
                <w:webHidden/>
              </w:rPr>
              <w:fldChar w:fldCharType="separate"/>
            </w:r>
            <w:r>
              <w:rPr>
                <w:noProof/>
                <w:webHidden/>
              </w:rPr>
              <w:t>68</w:t>
            </w:r>
            <w:r>
              <w:rPr>
                <w:noProof/>
                <w:webHidden/>
              </w:rPr>
              <w:fldChar w:fldCharType="end"/>
            </w:r>
          </w:hyperlink>
        </w:p>
        <w:p w14:paraId="67CA7CB4" w14:textId="64E7AAA0" w:rsidR="004608EF" w:rsidRDefault="004608EF">
          <w:pPr>
            <w:pStyle w:val="TOC3"/>
            <w:rPr>
              <w:rFonts w:eastAsiaTheme="minorEastAsia"/>
              <w:noProof/>
            </w:rPr>
          </w:pPr>
          <w:hyperlink w:anchor="_Toc210042610" w:history="1">
            <w:r w:rsidRPr="006B7972">
              <w:rPr>
                <w:rStyle w:val="Hyperlink"/>
                <w:noProof/>
              </w:rPr>
              <w:t>Conducting a Meeting with Safety in Mind</w:t>
            </w:r>
            <w:r>
              <w:rPr>
                <w:noProof/>
                <w:webHidden/>
              </w:rPr>
              <w:tab/>
            </w:r>
            <w:r>
              <w:rPr>
                <w:noProof/>
                <w:webHidden/>
              </w:rPr>
              <w:fldChar w:fldCharType="begin"/>
            </w:r>
            <w:r>
              <w:rPr>
                <w:noProof/>
                <w:webHidden/>
              </w:rPr>
              <w:instrText xml:space="preserve"> PAGEREF _Toc210042610 \h </w:instrText>
            </w:r>
            <w:r>
              <w:rPr>
                <w:noProof/>
                <w:webHidden/>
              </w:rPr>
            </w:r>
            <w:r>
              <w:rPr>
                <w:noProof/>
                <w:webHidden/>
              </w:rPr>
              <w:fldChar w:fldCharType="separate"/>
            </w:r>
            <w:r>
              <w:rPr>
                <w:noProof/>
                <w:webHidden/>
              </w:rPr>
              <w:t>69</w:t>
            </w:r>
            <w:r>
              <w:rPr>
                <w:noProof/>
                <w:webHidden/>
              </w:rPr>
              <w:fldChar w:fldCharType="end"/>
            </w:r>
          </w:hyperlink>
        </w:p>
        <w:p w14:paraId="5E1F0464" w14:textId="0C2A7E47" w:rsidR="004608EF" w:rsidRDefault="004608EF">
          <w:pPr>
            <w:pStyle w:val="TOC3"/>
            <w:rPr>
              <w:rFonts w:eastAsiaTheme="minorEastAsia"/>
              <w:noProof/>
            </w:rPr>
          </w:pPr>
          <w:hyperlink w:anchor="_Toc210042611" w:history="1">
            <w:r w:rsidRPr="006B7972">
              <w:rPr>
                <w:rStyle w:val="Hyperlink"/>
                <w:noProof/>
              </w:rPr>
              <w:t>Human and Organizational Performance (HOP)</w:t>
            </w:r>
            <w:r>
              <w:rPr>
                <w:noProof/>
                <w:webHidden/>
              </w:rPr>
              <w:tab/>
            </w:r>
            <w:r>
              <w:rPr>
                <w:noProof/>
                <w:webHidden/>
              </w:rPr>
              <w:fldChar w:fldCharType="begin"/>
            </w:r>
            <w:r>
              <w:rPr>
                <w:noProof/>
                <w:webHidden/>
              </w:rPr>
              <w:instrText xml:space="preserve"> PAGEREF _Toc210042611 \h </w:instrText>
            </w:r>
            <w:r>
              <w:rPr>
                <w:noProof/>
                <w:webHidden/>
              </w:rPr>
            </w:r>
            <w:r>
              <w:rPr>
                <w:noProof/>
                <w:webHidden/>
              </w:rPr>
              <w:fldChar w:fldCharType="separate"/>
            </w:r>
            <w:r>
              <w:rPr>
                <w:noProof/>
                <w:webHidden/>
              </w:rPr>
              <w:t>70</w:t>
            </w:r>
            <w:r>
              <w:rPr>
                <w:noProof/>
                <w:webHidden/>
              </w:rPr>
              <w:fldChar w:fldCharType="end"/>
            </w:r>
          </w:hyperlink>
        </w:p>
        <w:p w14:paraId="17109395" w14:textId="66F86BF5" w:rsidR="004E0267" w:rsidRDefault="004E0267" w:rsidP="3B725984">
          <w:pPr>
            <w:pStyle w:val="TOC2"/>
            <w:tabs>
              <w:tab w:val="right" w:leader="dot" w:pos="10785"/>
            </w:tabs>
            <w:rPr>
              <w:rStyle w:val="Hyperlink"/>
              <w:noProof/>
            </w:rPr>
          </w:pPr>
          <w:r>
            <w:fldChar w:fldCharType="end"/>
          </w:r>
        </w:p>
      </w:sdtContent>
    </w:sdt>
    <w:p w14:paraId="6F089C0F" w14:textId="0B243129" w:rsidR="00FF321E" w:rsidRDefault="00FF321E" w:rsidP="007112B8">
      <w:pPr>
        <w:pStyle w:val="GreenBullet"/>
        <w:rPr>
          <w:rStyle w:val="Hyperlink"/>
          <w:noProof/>
        </w:rPr>
      </w:pPr>
    </w:p>
    <w:p w14:paraId="6A76CD03" w14:textId="77777777" w:rsidR="00615373" w:rsidRDefault="00615373">
      <w:pPr>
        <w:rPr>
          <w:rFonts w:asciiTheme="majorHAnsi" w:eastAsiaTheme="majorEastAsia" w:hAnsiTheme="majorHAnsi" w:cstheme="majorBidi"/>
          <w:color w:val="0F4761" w:themeColor="accent1" w:themeShade="BF"/>
          <w:sz w:val="28"/>
          <w:szCs w:val="28"/>
        </w:rPr>
      </w:pPr>
      <w:r>
        <w:br w:type="page"/>
      </w:r>
    </w:p>
    <w:p w14:paraId="43A8AFE1" w14:textId="43E3E224" w:rsidR="008B7AFD" w:rsidRPr="002D24B3" w:rsidRDefault="009C6243" w:rsidP="006D6579">
      <w:pPr>
        <w:pStyle w:val="Heading1"/>
        <w:rPr>
          <w:b/>
          <w:bCs/>
          <w:highlight w:val="cyan"/>
        </w:rPr>
      </w:pPr>
      <w:bookmarkStart w:id="1" w:name="_Toc210042521"/>
      <w:bookmarkStart w:id="2" w:name="_Toc204691652"/>
      <w:r w:rsidRPr="002D24B3">
        <w:rPr>
          <w:rStyle w:val="Heading1Char"/>
          <w:b/>
          <w:bCs/>
        </w:rPr>
        <w:lastRenderedPageBreak/>
        <w:t>Purpose and Welcome Statement</w:t>
      </w:r>
      <w:bookmarkEnd w:id="1"/>
      <w:r w:rsidR="008B7AFD" w:rsidRPr="002D24B3">
        <w:rPr>
          <w:rStyle w:val="Heading1Char"/>
          <w:b/>
          <w:bCs/>
        </w:rPr>
        <w:t xml:space="preserve"> </w:t>
      </w:r>
      <w:bookmarkEnd w:id="2"/>
    </w:p>
    <w:p w14:paraId="4384D945" w14:textId="7A030EC4" w:rsidR="00D77D75" w:rsidRDefault="2D4C551A" w:rsidP="51C1D176">
      <w:pPr>
        <w:pStyle w:val="O1"/>
        <w:numPr>
          <w:ilvl w:val="0"/>
          <w:numId w:val="0"/>
        </w:numPr>
      </w:pPr>
      <w:r>
        <w:t>The Safety</w:t>
      </w:r>
      <w:r w:rsidR="7F2449FF">
        <w:t xml:space="preserve"> Manual for Employees (“Manual”) </w:t>
      </w:r>
      <w:r w:rsidR="6609C5EA">
        <w:t xml:space="preserve">describes </w:t>
      </w:r>
      <w:r w:rsidR="009E795E">
        <w:t>SoCalGas</w:t>
      </w:r>
      <w:r w:rsidR="00092BDC">
        <w:t xml:space="preserve">® (Company) </w:t>
      </w:r>
      <w:r w:rsidR="7F2449FF">
        <w:t xml:space="preserve">strategy to advance safety and </w:t>
      </w:r>
      <w:r w:rsidR="236EC476">
        <w:t>the Company</w:t>
      </w:r>
      <w:r w:rsidR="0C3DE6E9">
        <w:t>’s</w:t>
      </w:r>
      <w:r w:rsidR="236EC476">
        <w:t xml:space="preserve"> </w:t>
      </w:r>
      <w:r w:rsidR="7F2449FF">
        <w:t xml:space="preserve">culture by </w:t>
      </w:r>
      <w:r w:rsidR="7C641088">
        <w:t>highlighting</w:t>
      </w:r>
      <w:r w:rsidR="1087F8FF">
        <w:t xml:space="preserve"> </w:t>
      </w:r>
      <w:r w:rsidR="7F2449FF">
        <w:t>important safety requirements and expectations for all employees working for SoCalGas.</w:t>
      </w:r>
    </w:p>
    <w:p w14:paraId="2C3F786B" w14:textId="77777777" w:rsidR="00D77D75" w:rsidRDefault="00D77D75" w:rsidP="51C1D176">
      <w:pPr>
        <w:pStyle w:val="O1"/>
        <w:numPr>
          <w:ilvl w:val="0"/>
          <w:numId w:val="0"/>
        </w:numPr>
      </w:pPr>
    </w:p>
    <w:p w14:paraId="3AD8B089" w14:textId="67B9A71C" w:rsidR="00D77D75" w:rsidRDefault="00D77D75" w:rsidP="51C1D176">
      <w:pPr>
        <w:pStyle w:val="O1"/>
        <w:numPr>
          <w:ilvl w:val="0"/>
          <w:numId w:val="0"/>
        </w:numPr>
      </w:pPr>
      <w:r>
        <w:t xml:space="preserve">This </w:t>
      </w:r>
      <w:r w:rsidR="7F2449FF">
        <w:t xml:space="preserve">manual </w:t>
      </w:r>
      <w:r w:rsidR="610CBAAD">
        <w:t xml:space="preserve">encourages </w:t>
      </w:r>
      <w:r w:rsidR="7F2449FF">
        <w:t>a questioning and learning environment and a comprehensive view of safety</w:t>
      </w:r>
      <w:r w:rsidR="006062C3">
        <w:t xml:space="preserve"> including </w:t>
      </w:r>
      <w:r w:rsidR="000007BE">
        <w:t>the EPIC principles (</w:t>
      </w:r>
      <w:r w:rsidR="001A1271" w:rsidRPr="00F21EDF">
        <w:rPr>
          <w:b/>
          <w:bCs/>
        </w:rPr>
        <w:t>E</w:t>
      </w:r>
      <w:r w:rsidR="001A1271">
        <w:t xml:space="preserve">mployee </w:t>
      </w:r>
      <w:r w:rsidR="009D16C3">
        <w:t>s</w:t>
      </w:r>
      <w:r w:rsidR="7F2449FF">
        <w:t xml:space="preserve">afety, </w:t>
      </w:r>
      <w:r w:rsidR="009D16C3" w:rsidRPr="00F21EDF">
        <w:rPr>
          <w:b/>
          <w:bCs/>
        </w:rPr>
        <w:t>P</w:t>
      </w:r>
      <w:r w:rsidR="7F2449FF">
        <w:t xml:space="preserve">ublic safety, </w:t>
      </w:r>
      <w:r w:rsidR="009D16C3" w:rsidRPr="00721207">
        <w:rPr>
          <w:b/>
          <w:bCs/>
        </w:rPr>
        <w:t>I</w:t>
      </w:r>
      <w:r w:rsidR="7F2449FF" w:rsidRPr="009D16C3">
        <w:t>nfrastructure</w:t>
      </w:r>
      <w:r w:rsidR="7F2449FF">
        <w:t xml:space="preserve"> safety, and </w:t>
      </w:r>
      <w:r w:rsidR="00F21EDF" w:rsidRPr="00721207">
        <w:rPr>
          <w:b/>
          <w:bCs/>
        </w:rPr>
        <w:t>C</w:t>
      </w:r>
      <w:r w:rsidR="7F2449FF">
        <w:t>ontractor safety</w:t>
      </w:r>
      <w:r w:rsidR="000007BE">
        <w:t xml:space="preserve">) and </w:t>
      </w:r>
      <w:r w:rsidR="008548E6">
        <w:t xml:space="preserve">other elements such </w:t>
      </w:r>
      <w:r>
        <w:t>as environmental, process safety, cyber security, and asset security.</w:t>
      </w:r>
    </w:p>
    <w:p w14:paraId="18EC469A" w14:textId="6CF1C405" w:rsidR="00646DA7" w:rsidRDefault="00646DA7" w:rsidP="51C1D176">
      <w:pPr>
        <w:pStyle w:val="O1"/>
        <w:numPr>
          <w:ilvl w:val="0"/>
          <w:numId w:val="0"/>
        </w:numPr>
      </w:pPr>
    </w:p>
    <w:p w14:paraId="3DFEC6B7" w14:textId="77777777" w:rsidR="0080558B" w:rsidRDefault="00E344C9" w:rsidP="51C1D176">
      <w:pPr>
        <w:pStyle w:val="O1"/>
        <w:numPr>
          <w:ilvl w:val="0"/>
          <w:numId w:val="0"/>
        </w:numPr>
      </w:pPr>
      <w:r>
        <w:t xml:space="preserve">The ”EPIC” acronym </w:t>
      </w:r>
      <w:r w:rsidR="00930E1F">
        <w:t xml:space="preserve">reminds </w:t>
      </w:r>
      <w:r w:rsidR="00087D74">
        <w:t>all employees</w:t>
      </w:r>
      <w:r w:rsidR="00C96716">
        <w:t xml:space="preserve"> executives, managers, supervisors, represented and management employees, </w:t>
      </w:r>
      <w:r w:rsidR="00087D74">
        <w:t>to think beyond personal safety, beyond “accidents</w:t>
      </w:r>
      <w:r w:rsidR="00312B76">
        <w:t>,”</w:t>
      </w:r>
      <w:r w:rsidR="00087D74">
        <w:t xml:space="preserve"> and take a </w:t>
      </w:r>
      <w:r w:rsidR="00ED47B3">
        <w:t>broad</w:t>
      </w:r>
      <w:r w:rsidR="00E3715A">
        <w:t>er</w:t>
      </w:r>
      <w:r w:rsidR="00ED47B3">
        <w:t xml:space="preserve"> look at </w:t>
      </w:r>
      <w:r w:rsidR="00E3715A">
        <w:t>what “Safety” means</w:t>
      </w:r>
      <w:r w:rsidR="0080558B">
        <w:t>.</w:t>
      </w:r>
    </w:p>
    <w:p w14:paraId="595DD5B0" w14:textId="2B2B7A47" w:rsidR="00D77D75" w:rsidRDefault="00D77D75" w:rsidP="00766D85">
      <w:pPr>
        <w:pStyle w:val="O1"/>
        <w:numPr>
          <w:ilvl w:val="0"/>
          <w:numId w:val="0"/>
        </w:numPr>
        <w:rPr>
          <w:ins w:id="3" w:author="Hall, James (Contractor)" w:date="2025-10-09T07:49:00Z" w16du:dateUtc="2025-10-09T14:49:00Z"/>
          <w:rFonts w:cs="Arial"/>
        </w:rPr>
      </w:pPr>
    </w:p>
    <w:p w14:paraId="29B2B75C" w14:textId="77777777" w:rsidR="00C14FD8" w:rsidRPr="00766D85" w:rsidRDefault="00C14FD8" w:rsidP="00766D85">
      <w:pPr>
        <w:pStyle w:val="O1"/>
        <w:numPr>
          <w:ilvl w:val="0"/>
          <w:numId w:val="0"/>
        </w:numPr>
        <w:rPr>
          <w:rFonts w:cs="Arial"/>
        </w:rPr>
      </w:pPr>
    </w:p>
    <w:p w14:paraId="0B7F3959" w14:textId="5BB7C072" w:rsidR="000C6CC3" w:rsidRDefault="000C6CC3" w:rsidP="00596DF2">
      <w:pPr>
        <w:pStyle w:val="O1"/>
        <w:numPr>
          <w:ilvl w:val="0"/>
          <w:numId w:val="0"/>
        </w:numPr>
      </w:pPr>
      <w:r>
        <w:t>S</w:t>
      </w:r>
      <w:r w:rsidRPr="00573FDF">
        <w:t>afety is what we do every day and is the foundation of who we are. This commitment is reflected in everything we do from initial employee training to the installation, operation, and maintenance of our utility infrastructure, and in how we provide safe and reliable service to our 22 million customers.</w:t>
      </w:r>
    </w:p>
    <w:p w14:paraId="286DECA8" w14:textId="77777777" w:rsidR="002B4644" w:rsidRPr="004A0B80" w:rsidRDefault="002B4644" w:rsidP="004978E7">
      <w:pPr>
        <w:pStyle w:val="O1"/>
        <w:numPr>
          <w:ilvl w:val="0"/>
          <w:numId w:val="0"/>
        </w:numPr>
      </w:pPr>
    </w:p>
    <w:p w14:paraId="63848797" w14:textId="465ADFA2" w:rsidR="00AF2CA7" w:rsidRPr="004A0B80" w:rsidRDefault="00AF2CA7" w:rsidP="00AF2CA7">
      <w:pPr>
        <w:pStyle w:val="O1"/>
        <w:numPr>
          <w:ilvl w:val="0"/>
          <w:numId w:val="0"/>
        </w:numPr>
      </w:pPr>
      <w:r w:rsidRPr="004A0B80">
        <w:t xml:space="preserve">The </w:t>
      </w:r>
      <w:r w:rsidR="00B86A42" w:rsidRPr="004A0B80">
        <w:t>Company</w:t>
      </w:r>
      <w:r w:rsidRPr="004A0B80">
        <w:t xml:space="preserve"> and employees</w:t>
      </w:r>
      <w:r w:rsidR="002B4644" w:rsidRPr="004A0B80">
        <w:t xml:space="preserve"> </w:t>
      </w:r>
      <w:r w:rsidRPr="004A0B80">
        <w:t>must comply with all applicable federal, state, regional, municipal, and local laws, ordinances, rules, codes, regulations, and executive orders as well as SoCalGas policies and standards.</w:t>
      </w:r>
    </w:p>
    <w:p w14:paraId="177879C2" w14:textId="77777777" w:rsidR="005B2363" w:rsidRDefault="005B2363" w:rsidP="005B2363">
      <w:pPr>
        <w:pStyle w:val="O1"/>
        <w:numPr>
          <w:ilvl w:val="0"/>
          <w:numId w:val="0"/>
        </w:numPr>
      </w:pPr>
    </w:p>
    <w:p w14:paraId="767BDBEE" w14:textId="45DA51CF" w:rsidR="00490A5A" w:rsidRPr="006D6579" w:rsidRDefault="009C6243" w:rsidP="006D6579">
      <w:pPr>
        <w:pStyle w:val="Heading1"/>
        <w:rPr>
          <w:highlight w:val="cyan"/>
        </w:rPr>
      </w:pPr>
      <w:bookmarkStart w:id="4" w:name="_Toc204691654"/>
      <w:bookmarkStart w:id="5" w:name="_Toc210042522"/>
      <w:r>
        <w:t>Message</w:t>
      </w:r>
      <w:r w:rsidR="4C63CC22">
        <w:t xml:space="preserve"> from Leadership</w:t>
      </w:r>
      <w:bookmarkEnd w:id="4"/>
      <w:bookmarkEnd w:id="5"/>
    </w:p>
    <w:p w14:paraId="7FE2BFE9" w14:textId="105471A6" w:rsidR="00490A5A" w:rsidRDefault="34500589" w:rsidP="51C1D176">
      <w:pPr>
        <w:pStyle w:val="O1"/>
        <w:numPr>
          <w:ilvl w:val="0"/>
          <w:numId w:val="0"/>
        </w:numPr>
      </w:pPr>
      <w:r>
        <w:t xml:space="preserve">We are </w:t>
      </w:r>
      <w:r w:rsidR="41D07055" w:rsidRPr="004A0B80">
        <w:rPr>
          <w:b/>
          <w:bCs/>
          <w:i/>
          <w:iCs/>
        </w:rPr>
        <w:t xml:space="preserve">Safer </w:t>
      </w:r>
      <w:r w:rsidR="008262D3" w:rsidRPr="004A0B80">
        <w:rPr>
          <w:b/>
          <w:bCs/>
          <w:i/>
          <w:iCs/>
        </w:rPr>
        <w:t>Together</w:t>
      </w:r>
      <w:r w:rsidR="008262D3">
        <w:t xml:space="preserve"> advancing</w:t>
      </w:r>
      <w:r w:rsidR="41D07055">
        <w:t xml:space="preserve"> a culture that empowers communication, curiosity, commitment, and collaboration.</w:t>
      </w:r>
    </w:p>
    <w:p w14:paraId="6A772EB8" w14:textId="60B820D2" w:rsidR="00E15587" w:rsidRDefault="00494E71" w:rsidP="00E44706">
      <w:pPr>
        <w:pStyle w:val="O1"/>
      </w:pPr>
      <w:r w:rsidRPr="00EE4E06">
        <w:t xml:space="preserve">SoCalGas is fully committed to safety as a core value. SoCalGas’s leadership is responsible for overseeing reported safety concerns and promoting a strong, </w:t>
      </w:r>
      <w:r w:rsidR="00F24F61">
        <w:t>healthy</w:t>
      </w:r>
      <w:r w:rsidR="00F24F61" w:rsidRPr="00EE4E06">
        <w:t xml:space="preserve"> </w:t>
      </w:r>
      <w:r w:rsidRPr="00EE4E06">
        <w:t xml:space="preserve">safety culture and an environment of trust that includes empowering </w:t>
      </w:r>
      <w:r w:rsidR="00AD7759">
        <w:t xml:space="preserve">all </w:t>
      </w:r>
      <w:r w:rsidRPr="00EE4E06">
        <w:t xml:space="preserve">employees to identify </w:t>
      </w:r>
      <w:r w:rsidR="00FF787D">
        <w:t xml:space="preserve">and </w:t>
      </w:r>
      <w:r w:rsidR="002664C6">
        <w:t>mitigate</w:t>
      </w:r>
      <w:r w:rsidR="00C6222D">
        <w:t xml:space="preserve"> </w:t>
      </w:r>
      <w:r w:rsidR="002664C6">
        <w:t>risks and hazards</w:t>
      </w:r>
      <w:r w:rsidRPr="00EE4E06">
        <w:t xml:space="preserve"> and to “Stop</w:t>
      </w:r>
      <w:r w:rsidR="009771BA">
        <w:t>-</w:t>
      </w:r>
      <w:r w:rsidRPr="00EE4E06">
        <w:t>the</w:t>
      </w:r>
      <w:r w:rsidR="009771BA">
        <w:t>-</w:t>
      </w:r>
      <w:r w:rsidRPr="00EE4E06">
        <w:t>Job”</w:t>
      </w:r>
      <w:r w:rsidR="002664C6">
        <w:t xml:space="preserve"> </w:t>
      </w:r>
      <w:r w:rsidR="008F76E7">
        <w:t>i</w:t>
      </w:r>
      <w:r w:rsidR="002664C6">
        <w:t>f they cannot be</w:t>
      </w:r>
      <w:r w:rsidR="008F76E7">
        <w:t xml:space="preserve"> sufficiently mitigated</w:t>
      </w:r>
      <w:bookmarkStart w:id="6" w:name="_Toc204691655"/>
      <w:r w:rsidR="00E15587">
        <w:t>.</w:t>
      </w:r>
    </w:p>
    <w:p w14:paraId="425036D1" w14:textId="77777777" w:rsidR="002D1655" w:rsidRDefault="002D1655">
      <w:pPr>
        <w:rPr>
          <w:rFonts w:asciiTheme="majorHAnsi" w:eastAsiaTheme="majorEastAsia" w:hAnsiTheme="majorHAnsi" w:cstheme="majorBidi"/>
          <w:color w:val="0F4761" w:themeColor="accent1" w:themeShade="BF"/>
          <w:sz w:val="28"/>
          <w:szCs w:val="28"/>
        </w:rPr>
      </w:pPr>
      <w:bookmarkStart w:id="7" w:name="_Toc204691656"/>
      <w:bookmarkEnd w:id="6"/>
      <w:r>
        <w:br w:type="page"/>
      </w:r>
    </w:p>
    <w:p w14:paraId="308EA188" w14:textId="3FA544E1" w:rsidR="00490A5A" w:rsidRDefault="00F11562" w:rsidP="00BB7880">
      <w:pPr>
        <w:pStyle w:val="Heading1"/>
      </w:pPr>
      <w:bookmarkStart w:id="8" w:name="_Toc210042523"/>
      <w:r>
        <w:lastRenderedPageBreak/>
        <w:t>Use Instructions</w:t>
      </w:r>
      <w:bookmarkEnd w:id="7"/>
      <w:bookmarkEnd w:id="8"/>
    </w:p>
    <w:p w14:paraId="0FCCA36B" w14:textId="0A9F7534" w:rsidR="00FD21B8" w:rsidRPr="00F13B4C" w:rsidRDefault="00FD21B8" w:rsidP="00EC0658">
      <w:pPr>
        <w:pStyle w:val="Blue1"/>
        <w:numPr>
          <w:ilvl w:val="0"/>
          <w:numId w:val="0"/>
        </w:numPr>
        <w:contextualSpacing w:val="0"/>
      </w:pPr>
      <w:r w:rsidRPr="00EC0658">
        <w:t xml:space="preserve">The Safety Manual for Employees provides an overview of SoCalGas’ safety </w:t>
      </w:r>
      <w:r w:rsidR="003F1534" w:rsidRPr="00EC0658">
        <w:t>culture</w:t>
      </w:r>
      <w:r w:rsidRPr="00EC0658">
        <w:t>, policies, and procedures. It is intended as a reference guide and does not replace official company standards or procedures. Many sections are summarized, with links to more detailed documentation for specific processes and procedures.</w:t>
      </w:r>
    </w:p>
    <w:p w14:paraId="66105D09" w14:textId="2524CBEC" w:rsidR="009832E4" w:rsidRPr="00F13B4C" w:rsidRDefault="00E40D1C" w:rsidP="00EC0658">
      <w:pPr>
        <w:pStyle w:val="Blue1"/>
        <w:numPr>
          <w:ilvl w:val="0"/>
          <w:numId w:val="0"/>
        </w:numPr>
        <w:contextualSpacing w:val="0"/>
      </w:pPr>
      <w:r w:rsidRPr="00F13B4C">
        <w:t xml:space="preserve">As an employee of SoCalGas, </w:t>
      </w:r>
      <w:r w:rsidR="001B4558" w:rsidRPr="00F13B4C">
        <w:t xml:space="preserve">you </w:t>
      </w:r>
      <w:r w:rsidR="005B4BFF" w:rsidRPr="00F13B4C">
        <w:t xml:space="preserve">are </w:t>
      </w:r>
      <w:r w:rsidR="00482B07" w:rsidRPr="00F13B4C">
        <w:t>expected</w:t>
      </w:r>
      <w:r w:rsidR="001B4558" w:rsidRPr="00F13B4C">
        <w:t xml:space="preserve"> to </w:t>
      </w:r>
      <w:r w:rsidR="004D2D0F" w:rsidRPr="00F13B4C">
        <w:t>be</w:t>
      </w:r>
      <w:r w:rsidR="00E755D4" w:rsidRPr="00F13B4C">
        <w:t xml:space="preserve"> curious</w:t>
      </w:r>
      <w:r w:rsidR="00943A7C" w:rsidRPr="00F13B4C">
        <w:t xml:space="preserve"> and ask questions, collaborate on improving</w:t>
      </w:r>
      <w:r w:rsidR="00743E0B" w:rsidRPr="00F13B4C">
        <w:t xml:space="preserve"> </w:t>
      </w:r>
      <w:r w:rsidR="00ED4547" w:rsidRPr="00F13B4C">
        <w:t xml:space="preserve">our safety </w:t>
      </w:r>
      <w:r w:rsidR="00BC7999" w:rsidRPr="00F13B4C">
        <w:t xml:space="preserve">manual, field guides, </w:t>
      </w:r>
      <w:r w:rsidR="00D2377E" w:rsidRPr="00F13B4C">
        <w:t>resources</w:t>
      </w:r>
      <w:r w:rsidR="00943A7C" w:rsidRPr="00F13B4C">
        <w:t xml:space="preserve">, </w:t>
      </w:r>
      <w:r w:rsidR="0081012B">
        <w:t xml:space="preserve">policies, and procedures, and </w:t>
      </w:r>
      <w:r w:rsidR="00955B4B" w:rsidRPr="00F13B4C">
        <w:t xml:space="preserve">communicate </w:t>
      </w:r>
      <w:r w:rsidR="006E50CD" w:rsidRPr="00F13B4C">
        <w:t>any safety suggestions or issues</w:t>
      </w:r>
      <w:r w:rsidR="00650724" w:rsidRPr="00F13B4C">
        <w:t xml:space="preserve">, and commit to </w:t>
      </w:r>
      <w:r w:rsidR="002522AF" w:rsidRPr="00F13B4C">
        <w:t>safety for everyone.</w:t>
      </w:r>
    </w:p>
    <w:p w14:paraId="5802F38B" w14:textId="3F8BE76A" w:rsidR="00300E11" w:rsidRPr="00F13B4C" w:rsidRDefault="73FFA494" w:rsidP="00EC0658">
      <w:pPr>
        <w:pStyle w:val="Blue1"/>
        <w:numPr>
          <w:ilvl w:val="0"/>
          <w:numId w:val="35"/>
        </w:numPr>
        <w:contextualSpacing w:val="0"/>
      </w:pPr>
      <w:r w:rsidRPr="00F13B4C">
        <w:t xml:space="preserve">Some links in this manual depend on having access to the </w:t>
      </w:r>
      <w:r w:rsidR="3BB3228F" w:rsidRPr="00F13B4C">
        <w:t>i</w:t>
      </w:r>
      <w:r w:rsidRPr="00F13B4C">
        <w:t xml:space="preserve">nternet and internal SoCalGas resources. </w:t>
      </w:r>
      <w:r w:rsidR="005B31E5" w:rsidRPr="00F13B4C">
        <w:t>R</w:t>
      </w:r>
      <w:r w:rsidRPr="00F13B4C">
        <w:t xml:space="preserve">eview all relevant safety information before going into the field where access to the </w:t>
      </w:r>
      <w:r w:rsidR="77DFD0DF" w:rsidRPr="00F13B4C">
        <w:t>i</w:t>
      </w:r>
      <w:r w:rsidRPr="00F13B4C">
        <w:t>nternet may be unreliable.</w:t>
      </w:r>
    </w:p>
    <w:p w14:paraId="2367A2DD" w14:textId="77777777" w:rsidR="0080558B" w:rsidRDefault="00DF74E5" w:rsidP="00596DF2">
      <w:pPr>
        <w:pStyle w:val="Blue1"/>
        <w:numPr>
          <w:ilvl w:val="0"/>
          <w:numId w:val="0"/>
        </w:numPr>
        <w:contextualSpacing w:val="0"/>
      </w:pPr>
      <w:r w:rsidRPr="00F13B4C">
        <w:t>The key to</w:t>
      </w:r>
      <w:r w:rsidR="00EC0658">
        <w:t xml:space="preserve"> </w:t>
      </w:r>
      <w:r w:rsidRPr="00F13B4C">
        <w:t>continuous improvement is receiving your feedback.</w:t>
      </w:r>
      <w:r w:rsidR="00A52CFB">
        <w:t xml:space="preserve"> </w:t>
      </w:r>
      <w:r w:rsidRPr="00F13B4C">
        <w:t xml:space="preserve">Your input is valuable in ensuring your safety, your </w:t>
      </w:r>
      <w:r w:rsidR="00EC0658" w:rsidRPr="00F13B4C">
        <w:t>coworkers’</w:t>
      </w:r>
      <w:r w:rsidRPr="00F13B4C">
        <w:t xml:space="preserve"> safety, and the safety of our communities</w:t>
      </w:r>
      <w:r w:rsidR="0080558B">
        <w:t>.</w:t>
      </w:r>
    </w:p>
    <w:p w14:paraId="57B5FC64" w14:textId="506A91C9" w:rsidR="000A4E30" w:rsidRPr="00F13B4C" w:rsidRDefault="000A4E30" w:rsidP="00596DF2">
      <w:pPr>
        <w:pStyle w:val="Blue1"/>
        <w:numPr>
          <w:ilvl w:val="0"/>
          <w:numId w:val="0"/>
        </w:numPr>
        <w:contextualSpacing w:val="0"/>
      </w:pPr>
      <w:r w:rsidRPr="00F13B4C">
        <w:t xml:space="preserve">Click the link to share your ideas: </w:t>
      </w:r>
      <w:hyperlink r:id="rId15" w:tgtFrame="_blank" w:tooltip="https://forms.office.com/pages/responsepage.aspx?id=djjnouoroeipgi9jfyxacnxvxahpy9hcm1mydn2tjtxuqkzbrjninddkmeg4mzg0qlbnrvnlv09kms4u" w:history="1">
        <w:r w:rsidRPr="00F13B4C">
          <w:t>Safety Suggestion Submission Form</w:t>
        </w:r>
      </w:hyperlink>
      <w:r w:rsidRPr="00F13B4C">
        <w:t>.</w:t>
      </w:r>
      <w:r w:rsidR="00A52CFB">
        <w:t xml:space="preserve"> </w:t>
      </w:r>
      <w:r w:rsidR="00D62AF0">
        <w:t xml:space="preserve">Suggestions are assigned to a responsible person who will follow-up </w:t>
      </w:r>
      <w:r w:rsidR="00D21351">
        <w:t>with the submitter.</w:t>
      </w:r>
    </w:p>
    <w:p w14:paraId="7C0C948B" w14:textId="77777777" w:rsidR="0080558B" w:rsidRDefault="000A4E30" w:rsidP="00596DF2">
      <w:pPr>
        <w:pStyle w:val="Blue1"/>
        <w:numPr>
          <w:ilvl w:val="0"/>
          <w:numId w:val="0"/>
        </w:numPr>
        <w:contextualSpacing w:val="0"/>
      </w:pPr>
      <w:r w:rsidRPr="00F13B4C">
        <w:t>The Safety</w:t>
      </w:r>
      <w:r w:rsidR="00D83C6F">
        <w:t xml:space="preserve"> </w:t>
      </w:r>
      <w:r w:rsidRPr="00F13B4C">
        <w:t xml:space="preserve">Organization updates the Manual and associated safety guidelines and policies </w:t>
      </w:r>
      <w:r w:rsidRPr="00D16F44">
        <w:rPr>
          <w:b/>
          <w:bCs/>
        </w:rPr>
        <w:t>annually</w:t>
      </w:r>
      <w:r w:rsidR="0080558B">
        <w:t>.</w:t>
      </w:r>
    </w:p>
    <w:p w14:paraId="0873C405" w14:textId="012ED0CA" w:rsidR="00300E11" w:rsidRPr="00F13B4C" w:rsidRDefault="00300E11" w:rsidP="00596DF2">
      <w:pPr>
        <w:pStyle w:val="Blue1"/>
        <w:numPr>
          <w:ilvl w:val="0"/>
          <w:numId w:val="0"/>
        </w:numPr>
        <w:contextualSpacing w:val="0"/>
      </w:pPr>
      <w:r w:rsidRPr="00F13B4C">
        <w:t>Questions about the content of this manual should be directed to</w:t>
      </w:r>
      <w:commentRangeStart w:id="9"/>
      <w:r w:rsidRPr="00F13B4C">
        <w:t xml:space="preserve">: </w:t>
      </w:r>
      <w:hyperlink r:id="rId16" w:history="1">
        <w:r w:rsidRPr="00F13B4C">
          <w:rPr>
            <w:rStyle w:val="Hyperlink"/>
            <w:color w:val="auto"/>
            <w:u w:val="none"/>
          </w:rPr>
          <w:t>SafetyMgmt@SoCalGas.com</w:t>
        </w:r>
      </w:hyperlink>
      <w:commentRangeEnd w:id="9"/>
      <w:r w:rsidR="0086646B">
        <w:rPr>
          <w:rStyle w:val="CommentReference"/>
        </w:rPr>
        <w:commentReference w:id="9"/>
      </w:r>
    </w:p>
    <w:p w14:paraId="4C9BC232" w14:textId="629D88AC" w:rsidR="009077DB" w:rsidRPr="009077DB" w:rsidRDefault="009077DB" w:rsidP="0031085E">
      <w:pPr>
        <w:pStyle w:val="BLue2"/>
        <w:numPr>
          <w:ilvl w:val="0"/>
          <w:numId w:val="0"/>
        </w:numPr>
        <w:ind w:left="720"/>
      </w:pPr>
    </w:p>
    <w:p w14:paraId="1B75F59E" w14:textId="77777777" w:rsidR="002D1655" w:rsidRDefault="002D1655">
      <w:pPr>
        <w:rPr>
          <w:rFonts w:asciiTheme="majorHAnsi" w:eastAsiaTheme="majorEastAsia" w:hAnsiTheme="majorHAnsi" w:cstheme="majorBidi"/>
          <w:color w:val="0F4761" w:themeColor="accent1" w:themeShade="BF"/>
          <w:sz w:val="28"/>
          <w:szCs w:val="28"/>
        </w:rPr>
      </w:pPr>
      <w:bookmarkStart w:id="10" w:name="_Toc204691657"/>
      <w:r>
        <w:br w:type="page"/>
      </w:r>
    </w:p>
    <w:p w14:paraId="6237739C" w14:textId="1A53C9EB" w:rsidR="00AC3073" w:rsidRPr="00563AF3" w:rsidRDefault="00AC3073" w:rsidP="00563AF3">
      <w:pPr>
        <w:pStyle w:val="Heading1"/>
      </w:pPr>
      <w:bookmarkStart w:id="11" w:name="_Toc210042524"/>
      <w:r>
        <w:lastRenderedPageBreak/>
        <w:t>1</w:t>
      </w:r>
      <w:r w:rsidR="003E55EB">
        <w:t xml:space="preserve">. </w:t>
      </w:r>
      <w:commentRangeStart w:id="12"/>
      <w:r>
        <w:t>SoCalGas’ Approach to Safety</w:t>
      </w:r>
      <w:bookmarkEnd w:id="10"/>
      <w:bookmarkEnd w:id="11"/>
      <w:commentRangeEnd w:id="12"/>
      <w:r w:rsidR="001A5D3C">
        <w:rPr>
          <w:rStyle w:val="CommentReference"/>
          <w:rFonts w:asciiTheme="minorHAnsi" w:eastAsiaTheme="minorHAnsi" w:hAnsiTheme="minorHAnsi" w:cstheme="minorBidi"/>
          <w:color w:val="auto"/>
        </w:rPr>
        <w:commentReference w:id="12"/>
      </w:r>
    </w:p>
    <w:p w14:paraId="7B7F7F08" w14:textId="77777777" w:rsidR="0080558B" w:rsidRDefault="00440478" w:rsidP="00D25C3F">
      <w:pPr>
        <w:rPr>
          <w:i/>
          <w:iCs/>
          <w:color w:val="C00000"/>
          <w:sz w:val="28"/>
          <w:szCs w:val="28"/>
        </w:rPr>
      </w:pPr>
      <w:bookmarkStart w:id="13" w:name="_Toc204691658"/>
      <w:r w:rsidRPr="00AB5ABC">
        <w:rPr>
          <w:i/>
          <w:iCs/>
          <w:color w:val="C00000"/>
          <w:sz w:val="28"/>
          <w:szCs w:val="28"/>
        </w:rPr>
        <w:t>Communication team will add Executive Messaging</w:t>
      </w:r>
      <w:r w:rsidR="0080558B">
        <w:rPr>
          <w:i/>
          <w:iCs/>
          <w:color w:val="C00000"/>
          <w:sz w:val="28"/>
          <w:szCs w:val="28"/>
        </w:rPr>
        <w:t>.</w:t>
      </w:r>
    </w:p>
    <w:p w14:paraId="05B4667F" w14:textId="2EE7539D" w:rsidR="00D25C3F" w:rsidRPr="00D25C3F" w:rsidRDefault="00AD7F5B" w:rsidP="00D25C3F">
      <w:pPr>
        <w:rPr>
          <w:b/>
          <w:bCs/>
          <w:sz w:val="28"/>
          <w:szCs w:val="28"/>
        </w:rPr>
      </w:pPr>
      <w:r w:rsidRPr="00AB5ABC">
        <w:rPr>
          <w:i/>
          <w:iCs/>
          <w:color w:val="C00000"/>
          <w:sz w:val="28"/>
          <w:szCs w:val="28"/>
        </w:rPr>
        <w:t>Example:</w:t>
      </w:r>
      <w:r w:rsidRPr="00AB5ABC">
        <w:rPr>
          <w:b/>
          <w:bCs/>
          <w:i/>
          <w:iCs/>
          <w:color w:val="C00000"/>
          <w:sz w:val="28"/>
          <w:szCs w:val="28"/>
        </w:rPr>
        <w:t xml:space="preserve"> </w:t>
      </w:r>
      <w:r w:rsidR="00D25C3F" w:rsidRPr="00D25C3F">
        <w:rPr>
          <w:b/>
          <w:bCs/>
          <w:sz w:val="28"/>
          <w:szCs w:val="28"/>
        </w:rPr>
        <w:t>At SoCalGas, comprehensive safety means being relentless about identifying and mitigating risk. It also means protecting you, the communities we serve, our infrastructure, and our contractor partners.</w:t>
      </w:r>
    </w:p>
    <w:p w14:paraId="025273F3" w14:textId="77777777" w:rsidR="00474A8F" w:rsidRPr="008467C1" w:rsidRDefault="00474A8F" w:rsidP="00474A8F">
      <w:pPr>
        <w:jc w:val="right"/>
        <w:rPr>
          <w:b/>
          <w:bCs/>
        </w:rPr>
      </w:pPr>
      <w:r w:rsidRPr="008467C1">
        <w:rPr>
          <w:b/>
          <w:bCs/>
        </w:rPr>
        <w:t>- Cedric Williams, Chief Safety Officer</w:t>
      </w:r>
    </w:p>
    <w:p w14:paraId="3036E62E" w14:textId="1D3E63DD" w:rsidR="00474A8F" w:rsidRDefault="00474A8F" w:rsidP="00474A8F">
      <w:r>
        <w:t xml:space="preserve">The following sections define and clarify SoCalGas’s approach to Safety, a combination of policies, programs, </w:t>
      </w:r>
      <w:r w:rsidR="00B016F3">
        <w:t>documentation,</w:t>
      </w:r>
      <w:r>
        <w:t xml:space="preserve"> and training that work together to help every employee focus on a new and expanded view of Safety.</w:t>
      </w:r>
    </w:p>
    <w:p w14:paraId="7AD53BA4" w14:textId="1AD61589" w:rsidR="00FB3955" w:rsidRPr="00563AF3" w:rsidRDefault="00FB3955" w:rsidP="00563AF3">
      <w:pPr>
        <w:pStyle w:val="Heading2"/>
      </w:pPr>
      <w:bookmarkStart w:id="14" w:name="_Toc210042525"/>
      <w:r>
        <w:t>Definition of Safety</w:t>
      </w:r>
      <w:bookmarkEnd w:id="13"/>
      <w:bookmarkEnd w:id="14"/>
    </w:p>
    <w:p w14:paraId="6D9929D9" w14:textId="5FDC6CB9" w:rsidR="003C5EDD" w:rsidRPr="009A6FD5" w:rsidRDefault="003C5EDD" w:rsidP="00501B4D">
      <w:pPr>
        <w:pStyle w:val="O1"/>
        <w:numPr>
          <w:ilvl w:val="0"/>
          <w:numId w:val="0"/>
        </w:numPr>
        <w:contextualSpacing w:val="0"/>
        <w:rPr>
          <w:bCs/>
        </w:rPr>
      </w:pPr>
      <w:r w:rsidRPr="009A6FD5">
        <w:rPr>
          <w:bCs/>
        </w:rPr>
        <w:t>SoCalGas defines safety as the presence of controls for known hazards, actions to anticipate and guard against unknown hazards, and the commitment to continuously improve our ability to recognize and mitigate hazards."</w:t>
      </w:r>
    </w:p>
    <w:p w14:paraId="17B65467" w14:textId="77777777" w:rsidR="00E768EC" w:rsidRDefault="003C5EDD" w:rsidP="00501B4D">
      <w:pPr>
        <w:pStyle w:val="O1"/>
        <w:numPr>
          <w:ilvl w:val="0"/>
          <w:numId w:val="0"/>
        </w:numPr>
        <w:contextualSpacing w:val="0"/>
      </w:pPr>
      <w:r>
        <w:t xml:space="preserve">SoCalGas’ strives to view safety comprehensively, and takes a broad, proactive approach, reaching beyond </w:t>
      </w:r>
      <w:r w:rsidR="00E768EC">
        <w:t>‘</w:t>
      </w:r>
      <w:r>
        <w:t>compliance only</w:t>
      </w:r>
      <w:r w:rsidR="00E768EC">
        <w:t>’</w:t>
      </w:r>
      <w:r>
        <w:t xml:space="preserve"> thinking.</w:t>
      </w:r>
    </w:p>
    <w:p w14:paraId="3A25E120" w14:textId="240CE21F" w:rsidR="00707D47" w:rsidRDefault="003C5EDD" w:rsidP="00501B4D">
      <w:pPr>
        <w:pStyle w:val="O1"/>
        <w:numPr>
          <w:ilvl w:val="0"/>
          <w:numId w:val="0"/>
        </w:numPr>
        <w:contextualSpacing w:val="0"/>
      </w:pPr>
      <w:r>
        <w:t xml:space="preserve">While compliance is important, safety is more than </w:t>
      </w:r>
      <w:r w:rsidR="00E768EC">
        <w:t xml:space="preserve">blindly </w:t>
      </w:r>
      <w:r>
        <w:t xml:space="preserve">following the rules. We look at safety </w:t>
      </w:r>
      <w:r w:rsidR="00C44289">
        <w:t>holistically. Including</w:t>
      </w:r>
      <w:r w:rsidR="00707D47">
        <w:t xml:space="preserve"> the EPIC principles (</w:t>
      </w:r>
      <w:r w:rsidR="00707D47" w:rsidRPr="00F21EDF">
        <w:rPr>
          <w:b/>
          <w:bCs/>
        </w:rPr>
        <w:t>E</w:t>
      </w:r>
      <w:r w:rsidR="00707D47">
        <w:t xml:space="preserve">mployee safety, </w:t>
      </w:r>
      <w:r w:rsidR="00707D47" w:rsidRPr="00F21EDF">
        <w:rPr>
          <w:b/>
          <w:bCs/>
        </w:rPr>
        <w:t>P</w:t>
      </w:r>
      <w:r w:rsidR="00707D47">
        <w:t xml:space="preserve">ublic safety, </w:t>
      </w:r>
      <w:r w:rsidR="00707D47" w:rsidRPr="00721207">
        <w:rPr>
          <w:b/>
          <w:bCs/>
        </w:rPr>
        <w:t>I</w:t>
      </w:r>
      <w:r w:rsidR="00707D47" w:rsidRPr="009D16C3">
        <w:t>nfrastructure</w:t>
      </w:r>
      <w:r w:rsidR="00707D47">
        <w:t xml:space="preserve"> safety, and </w:t>
      </w:r>
      <w:r w:rsidR="00707D47" w:rsidRPr="00721207">
        <w:rPr>
          <w:b/>
          <w:bCs/>
        </w:rPr>
        <w:t>C</w:t>
      </w:r>
      <w:r w:rsidR="00707D47">
        <w:t>ontractor safety) and other elements such as environmental, process safety, cyber security, and asset security.</w:t>
      </w:r>
    </w:p>
    <w:p w14:paraId="45749266" w14:textId="77777777" w:rsidR="003C5EDD" w:rsidRDefault="003C5EDD" w:rsidP="00501B4D">
      <w:pPr>
        <w:pStyle w:val="O1"/>
        <w:numPr>
          <w:ilvl w:val="0"/>
          <w:numId w:val="0"/>
        </w:numPr>
        <w:contextualSpacing w:val="0"/>
      </w:pPr>
      <w:r>
        <w:t>We do not achieve safety by simply removing a short-term risk or implementing an immediate corrective action focused on a specific situation. We assess and respond to each and every situation and use that assessment to strengthen systems, processes, planning, and operations to prevent future incidents.</w:t>
      </w:r>
    </w:p>
    <w:p w14:paraId="2548DB72" w14:textId="7DC2ECC1" w:rsidR="003C5EDD" w:rsidRDefault="003C5EDD" w:rsidP="00501B4D">
      <w:pPr>
        <w:pStyle w:val="O1"/>
        <w:numPr>
          <w:ilvl w:val="0"/>
          <w:numId w:val="0"/>
        </w:numPr>
        <w:contextualSpacing w:val="0"/>
      </w:pPr>
      <w:r>
        <w:t>We understand that true safety comes from continuously building capacity, resilience, and adding positive elements that make us ready for tomorrow.</w:t>
      </w:r>
    </w:p>
    <w:p w14:paraId="4F05AF31" w14:textId="77777777" w:rsidR="00C9317B" w:rsidRPr="0013304B" w:rsidRDefault="00C9317B" w:rsidP="00C9317B">
      <w:pPr>
        <w:pStyle w:val="Heading2"/>
        <w:rPr>
          <w:highlight w:val="cyan"/>
        </w:rPr>
      </w:pPr>
      <w:bookmarkStart w:id="15" w:name="_Toc210042526"/>
      <w:bookmarkStart w:id="16" w:name="_Toc204691659"/>
      <w:r>
        <w:t>Safety Culture</w:t>
      </w:r>
      <w:bookmarkEnd w:id="15"/>
    </w:p>
    <w:p w14:paraId="281EC6BD" w14:textId="77777777" w:rsidR="00C9317B" w:rsidRDefault="00C9317B" w:rsidP="00C9317B">
      <w:pPr>
        <w:pStyle w:val="O1"/>
        <w:numPr>
          <w:ilvl w:val="0"/>
          <w:numId w:val="0"/>
        </w:numPr>
      </w:pPr>
      <w:r>
        <w:t>A company's culture refers to the shared values, beliefs, behaviors, and norms that shape how employees interact, make decisions, and work together within an organization. It’s often described as “how things are done around here.”</w:t>
      </w:r>
    </w:p>
    <w:p w14:paraId="07D672A7" w14:textId="1298CEF7" w:rsidR="002D0035" w:rsidRPr="001859FE" w:rsidRDefault="002D0035" w:rsidP="002D0035">
      <w:pPr>
        <w:jc w:val="both"/>
      </w:pPr>
      <w:r w:rsidRPr="00A4772E">
        <w:t>Our Culture North Star</w:t>
      </w:r>
      <w:r w:rsidR="001859FE" w:rsidRPr="00A4772E">
        <w:t xml:space="preserve"> – We are </w:t>
      </w:r>
      <w:r w:rsidR="001859FE" w:rsidRPr="001859FE">
        <w:rPr>
          <w:b/>
          <w:bCs/>
        </w:rPr>
        <w:t>Safer Together</w:t>
      </w:r>
      <w:r w:rsidR="001859FE" w:rsidRPr="00A4772E">
        <w:t xml:space="preserve"> when we know the system, know our roles an</w:t>
      </w:r>
      <w:r w:rsidR="001859FE">
        <w:t>d</w:t>
      </w:r>
      <w:r w:rsidR="001859FE" w:rsidRPr="00A4772E">
        <w:t xml:space="preserve"> </w:t>
      </w:r>
      <w:r w:rsidR="001859FE" w:rsidRPr="001859FE">
        <w:t>know</w:t>
      </w:r>
      <w:r w:rsidR="001859FE" w:rsidRPr="00A4772E">
        <w:t xml:space="preserve"> when to act.</w:t>
      </w:r>
    </w:p>
    <w:p w14:paraId="48F91FA6" w14:textId="1F6C02A3" w:rsidR="002D0035" w:rsidRPr="00FC4330" w:rsidRDefault="002D0035" w:rsidP="002D0035">
      <w:pPr>
        <w:jc w:val="both"/>
      </w:pPr>
      <w:r w:rsidRPr="00FC4330">
        <w:t>Safer Together</w:t>
      </w:r>
      <w:r w:rsidR="003134F7">
        <w:t xml:space="preserve"> </w:t>
      </w:r>
      <w:r w:rsidRPr="00FC4330">
        <w:t xml:space="preserve">represents the </w:t>
      </w:r>
      <w:r w:rsidRPr="00FC4330">
        <w:rPr>
          <w:b/>
          <w:bCs/>
        </w:rPr>
        <w:t>“how”</w:t>
      </w:r>
      <w:r w:rsidR="00A52CFB">
        <w:t xml:space="preserve"> -</w:t>
      </w:r>
      <w:r w:rsidRPr="00FC4330">
        <w:t xml:space="preserve"> our values, beliefs, norms, and behaviors.</w:t>
      </w:r>
    </w:p>
    <w:p w14:paraId="183FF8E0" w14:textId="324937B5" w:rsidR="002D0035" w:rsidRPr="00FC4330" w:rsidRDefault="002D0035" w:rsidP="002D0035">
      <w:pPr>
        <w:jc w:val="both"/>
      </w:pPr>
      <w:r w:rsidRPr="00FC4330">
        <w:lastRenderedPageBreak/>
        <w:t>Together,</w:t>
      </w:r>
      <w:r w:rsidR="00C105DF">
        <w:t xml:space="preserve"> the </w:t>
      </w:r>
      <w:r w:rsidR="00C105DF" w:rsidRPr="00FC4330">
        <w:t>Safety Management System</w:t>
      </w:r>
      <w:r w:rsidR="00C105DF">
        <w:t xml:space="preserve"> (</w:t>
      </w:r>
      <w:r w:rsidRPr="00FC4330">
        <w:t>SMS</w:t>
      </w:r>
      <w:r w:rsidR="00C105DF">
        <w:t>)</w:t>
      </w:r>
      <w:r w:rsidRPr="00FC4330">
        <w:t xml:space="preserve"> and our culture support our commitment to safety and shape how we communicate, collaborate, and show curiosity by asking “why.” It</w:t>
      </w:r>
      <w:r w:rsidR="001C7105">
        <w:t xml:space="preserve"> is</w:t>
      </w:r>
      <w:r w:rsidRPr="00FC4330">
        <w:t xml:space="preserve"> essential that </w:t>
      </w:r>
      <w:r w:rsidR="002E4103">
        <w:t>our guiding documents</w:t>
      </w:r>
      <w:r w:rsidR="00745E4F">
        <w:t xml:space="preserve"> and </w:t>
      </w:r>
      <w:r w:rsidR="002E4103">
        <w:t>ou</w:t>
      </w:r>
      <w:r w:rsidR="00A004BF">
        <w:t>r</w:t>
      </w:r>
      <w:r w:rsidR="002E4103">
        <w:t xml:space="preserve"> </w:t>
      </w:r>
      <w:r w:rsidR="00745E4F">
        <w:t xml:space="preserve">culture </w:t>
      </w:r>
      <w:r w:rsidRPr="00FC4330">
        <w:t>work in tandem to drive meaningful safety outcom</w:t>
      </w:r>
      <w:r w:rsidR="00FA6DE3">
        <w:t>e</w:t>
      </w:r>
      <w:r w:rsidR="00676394">
        <w:t>s.</w:t>
      </w:r>
    </w:p>
    <w:p w14:paraId="693B6D7C" w14:textId="77777777" w:rsidR="002D0035" w:rsidRPr="00AC65AF" w:rsidRDefault="002D0035" w:rsidP="002D0035">
      <w:pPr>
        <w:jc w:val="both"/>
      </w:pPr>
      <w:r w:rsidRPr="00AC65AF">
        <w:rPr>
          <w:noProof/>
        </w:rPr>
        <w:drawing>
          <wp:inline distT="0" distB="0" distL="0" distR="0" wp14:anchorId="27E40C29" wp14:editId="72B339C3">
            <wp:extent cx="6858000" cy="3857625"/>
            <wp:effectExtent l="0" t="0" r="0" b="9525"/>
            <wp:docPr id="1813954639" name="Picture 2" descr="A blue and white poster with text and images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4639" name="Picture 2" descr="A blue and white poster with text and images of peopl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6347E7BA" w14:textId="15E459EA" w:rsidR="00A117CB" w:rsidRPr="00390438" w:rsidRDefault="00A117CB" w:rsidP="00A117CB">
      <w:pPr>
        <w:pStyle w:val="Heading3"/>
        <w:rPr>
          <w:rFonts w:eastAsiaTheme="minorEastAsia" w:cstheme="minorBidi"/>
          <w:color w:val="auto"/>
          <w:sz w:val="24"/>
          <w:szCs w:val="24"/>
        </w:rPr>
      </w:pPr>
      <w:bookmarkStart w:id="17" w:name="_Toc210042527"/>
      <w:bookmarkStart w:id="18" w:name="_Toc204691660"/>
      <w:bookmarkEnd w:id="16"/>
      <w:r>
        <w:t>Employee, Public, Infrastructure, Contractor Safety (EPIC)</w:t>
      </w:r>
      <w:bookmarkEnd w:id="17"/>
    </w:p>
    <w:p w14:paraId="5891BF88" w14:textId="694726B5" w:rsidR="00A117CB" w:rsidRDefault="00A117CB" w:rsidP="00A117CB">
      <w:pPr>
        <w:pStyle w:val="GreenBullet"/>
      </w:pPr>
      <w:r w:rsidRPr="000E1C52">
        <w:t>Safety is everything we do across the enterprise</w:t>
      </w:r>
      <w:r w:rsidR="003B54D3">
        <w:t>. F</w:t>
      </w:r>
      <w:r w:rsidRPr="000E1C52">
        <w:t>rom office support roles to work in the field</w:t>
      </w:r>
      <w:r>
        <w:t xml:space="preserve">, </w:t>
      </w:r>
      <w:r w:rsidR="003B54D3">
        <w:t xml:space="preserve">we seek to </w:t>
      </w:r>
      <w:r w:rsidRPr="000E1C52">
        <w:t>recognize and mitigate hazards and keep</w:t>
      </w:r>
      <w:r>
        <w:t xml:space="preserve"> our </w:t>
      </w:r>
      <w:r w:rsidRPr="002244BD">
        <w:rPr>
          <w:b/>
          <w:bCs/>
        </w:rPr>
        <w:t>E</w:t>
      </w:r>
      <w:r>
        <w:t xml:space="preserve">mployees, </w:t>
      </w:r>
      <w:r w:rsidRPr="000E1C52">
        <w:t xml:space="preserve">the </w:t>
      </w:r>
      <w:r w:rsidRPr="002244BD">
        <w:rPr>
          <w:b/>
          <w:bCs/>
        </w:rPr>
        <w:t>P</w:t>
      </w:r>
      <w:r w:rsidRPr="000E1C52">
        <w:t xml:space="preserve">ublic, our </w:t>
      </w:r>
      <w:r w:rsidRPr="002244BD">
        <w:rPr>
          <w:b/>
          <w:bCs/>
        </w:rPr>
        <w:t>I</w:t>
      </w:r>
      <w:r w:rsidRPr="000E1C52">
        <w:t>nfrastructure</w:t>
      </w:r>
      <w:r w:rsidR="00E543B0" w:rsidRPr="000E1C52">
        <w:t>, and our</w:t>
      </w:r>
      <w:r w:rsidRPr="000E1C52">
        <w:t xml:space="preserve"> </w:t>
      </w:r>
      <w:r w:rsidRPr="002244BD">
        <w:rPr>
          <w:b/>
          <w:bCs/>
        </w:rPr>
        <w:t>C</w:t>
      </w:r>
      <w:r w:rsidRPr="000E1C52">
        <w:t>ontractors</w:t>
      </w:r>
      <w:r>
        <w:t xml:space="preserve"> </w:t>
      </w:r>
      <w:r w:rsidRPr="000E1C52">
        <w:t>safe. The focus of many safety programs is on the personal safety of employees. However, there are multiple facets to safety that are foundational to our ability to deliver energy SAFELY to California.</w:t>
      </w:r>
      <w:r>
        <w:t xml:space="preserve"> W</w:t>
      </w:r>
      <w:r w:rsidRPr="000E1C52">
        <w:t xml:space="preserve">hen we shift our meaning of safety to, </w:t>
      </w:r>
      <w:r w:rsidRPr="00A4772E">
        <w:rPr>
          <w:b/>
          <w:bCs/>
          <w:i/>
          <w:iCs/>
        </w:rPr>
        <w:t>everything we do, every day</w:t>
      </w:r>
      <w:r w:rsidRPr="000E1C52">
        <w:t>, it reflects that we all have a role in safety and safety outcomes</w:t>
      </w:r>
      <w:r>
        <w:t>.</w:t>
      </w:r>
    </w:p>
    <w:p w14:paraId="43FA17A7" w14:textId="00660E2E" w:rsidR="0093567E" w:rsidRPr="00394419" w:rsidRDefault="0093567E" w:rsidP="0093567E">
      <w:pPr>
        <w:pStyle w:val="Heading3"/>
      </w:pPr>
      <w:bookmarkStart w:id="19" w:name="_Toc204691662"/>
      <w:bookmarkStart w:id="20" w:name="_Toc210042528"/>
      <w:bookmarkEnd w:id="18"/>
      <w:r>
        <w:t>Psychological Safety</w:t>
      </w:r>
      <w:bookmarkEnd w:id="19"/>
      <w:bookmarkEnd w:id="20"/>
    </w:p>
    <w:p w14:paraId="0F2BD4AB" w14:textId="73C48ABB" w:rsidR="00620B6E" w:rsidRDefault="00620B6E" w:rsidP="007112B8">
      <w:pPr>
        <w:pStyle w:val="GreenBullet"/>
        <w:rPr>
          <w:i/>
          <w:iCs/>
        </w:rPr>
      </w:pPr>
      <w:r w:rsidRPr="008D0F83">
        <w:t>Psychological Safety is the belief that your voice, and every person’s voice, is welcomed and valued, and that</w:t>
      </w:r>
      <w:r w:rsidRPr="006121DE">
        <w:rPr>
          <w:i/>
          <w:iCs/>
        </w:rPr>
        <w:t xml:space="preserve"> </w:t>
      </w:r>
      <w:r w:rsidRPr="008D0F83">
        <w:t>work-</w:t>
      </w:r>
      <w:r w:rsidRPr="00C0466F">
        <w:t>related</w:t>
      </w:r>
      <w:r w:rsidRPr="008D0F83">
        <w:t xml:space="preserve"> concerns, ideas, or questions can be raised without fear of embarrassment, punishment, or other negative outcomes</w:t>
      </w:r>
      <w:r w:rsidRPr="006121DE">
        <w:rPr>
          <w:i/>
          <w:iCs/>
        </w:rPr>
        <w:t>.</w:t>
      </w:r>
    </w:p>
    <w:p w14:paraId="4D409EFD" w14:textId="77777777" w:rsidR="0080558B" w:rsidRDefault="00DF305E" w:rsidP="00C9125B">
      <w:pPr>
        <w:pStyle w:val="GreenBullet"/>
        <w:rPr>
          <w:i/>
          <w:iCs/>
        </w:rPr>
      </w:pPr>
      <w:r>
        <w:t xml:space="preserve">At SoCalGas, </w:t>
      </w:r>
      <w:r w:rsidR="006F2A32">
        <w:t>we</w:t>
      </w:r>
      <w:r w:rsidR="003151E8">
        <w:t xml:space="preserve"> </w:t>
      </w:r>
      <w:r w:rsidR="007067B2">
        <w:t>promote a</w:t>
      </w:r>
      <w:r w:rsidR="002717EF">
        <w:t xml:space="preserve"> </w:t>
      </w:r>
      <w:r w:rsidR="003151E8" w:rsidRPr="00ED4CF0">
        <w:rPr>
          <w:b/>
          <w:bCs/>
          <w:i/>
          <w:iCs/>
        </w:rPr>
        <w:t>Speak-</w:t>
      </w:r>
      <w:r w:rsidR="00676394">
        <w:rPr>
          <w:b/>
          <w:bCs/>
          <w:i/>
          <w:iCs/>
        </w:rPr>
        <w:t>U</w:t>
      </w:r>
      <w:r w:rsidR="003151E8" w:rsidRPr="00ED4CF0">
        <w:rPr>
          <w:b/>
          <w:bCs/>
          <w:i/>
          <w:iCs/>
        </w:rPr>
        <w:t>p</w:t>
      </w:r>
      <w:r w:rsidR="003151E8">
        <w:t xml:space="preserve"> culture </w:t>
      </w:r>
      <w:r w:rsidR="00C92F5A">
        <w:t xml:space="preserve">where everyone is encouraged </w:t>
      </w:r>
      <w:r w:rsidR="00784501">
        <w:t>to</w:t>
      </w:r>
      <w:r w:rsidR="006A6523">
        <w:t xml:space="preserve"> </w:t>
      </w:r>
      <w:r w:rsidR="00484425">
        <w:t>share ideas, call out unsafe conditions</w:t>
      </w:r>
      <w:r w:rsidR="00162C55">
        <w:t xml:space="preserve">, such as </w:t>
      </w:r>
      <w:r w:rsidR="00FD1BA5">
        <w:t>Stop-the-Job actions</w:t>
      </w:r>
      <w:r w:rsidR="00484425">
        <w:t>, and contribute to improvement efforts.</w:t>
      </w:r>
      <w:r w:rsidR="00A52CFB">
        <w:t xml:space="preserve"> </w:t>
      </w:r>
      <w:r w:rsidR="00C9125B" w:rsidRPr="00C9125B">
        <w:rPr>
          <w:i/>
          <w:iCs/>
        </w:rPr>
        <w:t xml:space="preserve">We encourage employees to speak up when in meetings or town halls. The concerns of our employees </w:t>
      </w:r>
      <w:r w:rsidR="005C6A9B">
        <w:rPr>
          <w:i/>
          <w:iCs/>
        </w:rPr>
        <w:t>need to be heard</w:t>
      </w:r>
      <w:r w:rsidR="00C9125B" w:rsidRPr="00C9125B">
        <w:rPr>
          <w:i/>
          <w:iCs/>
        </w:rPr>
        <w:t xml:space="preserve"> to promote a culture of safety where every voice matters</w:t>
      </w:r>
      <w:r w:rsidR="0080558B">
        <w:rPr>
          <w:i/>
          <w:iCs/>
        </w:rPr>
        <w:t>.</w:t>
      </w:r>
    </w:p>
    <w:p w14:paraId="5ED7285B" w14:textId="4B606CF4" w:rsidR="008F18C6" w:rsidRPr="008009DC" w:rsidRDefault="00E756A2" w:rsidP="007112B8">
      <w:pPr>
        <w:pStyle w:val="GreenBullet"/>
        <w:rPr>
          <w:i/>
          <w:iCs/>
        </w:rPr>
      </w:pPr>
      <w:r>
        <w:lastRenderedPageBreak/>
        <w:t>A curious</w:t>
      </w:r>
      <w:r w:rsidR="0058176C">
        <w:t xml:space="preserve"> and </w:t>
      </w:r>
      <w:r>
        <w:t>collaborative</w:t>
      </w:r>
      <w:r w:rsidR="0058176C">
        <w:t xml:space="preserve"> environment </w:t>
      </w:r>
      <w:r w:rsidR="00B92B3E">
        <w:t xml:space="preserve">is supported by our safety </w:t>
      </w:r>
      <w:r w:rsidR="00F31E72">
        <w:t>champions</w:t>
      </w:r>
      <w:r w:rsidR="00676394">
        <w:t xml:space="preserve"> and</w:t>
      </w:r>
      <w:r w:rsidR="00E97057">
        <w:t xml:space="preserve"> </w:t>
      </w:r>
      <w:r w:rsidR="003A773D">
        <w:t xml:space="preserve">local </w:t>
      </w:r>
      <w:r w:rsidR="001D2026">
        <w:t xml:space="preserve">safety </w:t>
      </w:r>
      <w:r w:rsidR="00B92B3E">
        <w:t xml:space="preserve">committees </w:t>
      </w:r>
      <w:r w:rsidR="00704E3C">
        <w:t>and</w:t>
      </w:r>
      <w:r w:rsidR="4E1B1864">
        <w:t xml:space="preserve"> reinforced during</w:t>
      </w:r>
      <w:r w:rsidR="00704E3C">
        <w:t xml:space="preserve"> </w:t>
      </w:r>
      <w:r w:rsidR="006972EE">
        <w:t>planning, training</w:t>
      </w:r>
      <w:r w:rsidR="00E543B0">
        <w:t>, and staff</w:t>
      </w:r>
      <w:r w:rsidR="00024D36">
        <w:t xml:space="preserve"> meetings as well as safety-focused </w:t>
      </w:r>
      <w:r w:rsidR="00AB2DE4">
        <w:t>meetings</w:t>
      </w:r>
      <w:r w:rsidR="00024D36">
        <w:t xml:space="preserve"> such as </w:t>
      </w:r>
      <w:r w:rsidR="00F31E72">
        <w:t>T</w:t>
      </w:r>
      <w:r w:rsidR="00B92B3E">
        <w:t xml:space="preserve">ailgate </w:t>
      </w:r>
      <w:r w:rsidR="00F31E72">
        <w:t>S</w:t>
      </w:r>
      <w:r w:rsidR="00B92B3E">
        <w:t>afety</w:t>
      </w:r>
      <w:r w:rsidR="00F31E72">
        <w:t xml:space="preserve"> </w:t>
      </w:r>
      <w:r w:rsidR="0056229E">
        <w:t>Briefings</w:t>
      </w:r>
      <w:r w:rsidR="00AB2DE4">
        <w:t>.</w:t>
      </w:r>
    </w:p>
    <w:p w14:paraId="37FC9181" w14:textId="5DBCE1B6" w:rsidR="000B0D49" w:rsidRDefault="000B0D49" w:rsidP="00A4772E">
      <w:pPr>
        <w:pStyle w:val="GreenBullet"/>
      </w:pPr>
      <w:r w:rsidRPr="000B0D49">
        <w:t>Psychological safety boosts engagement, strengthens collaboration, and encourages open communication. When employees feel safe to speak up and ask questions, creativity and productivity thrive</w:t>
      </w:r>
      <w:r w:rsidR="00A52CFB">
        <w:t xml:space="preserve"> -</w:t>
      </w:r>
      <w:r w:rsidRPr="000B0D49">
        <w:t>leading to more innovative and effective teams.</w:t>
      </w:r>
    </w:p>
    <w:p w14:paraId="5A7F67BA" w14:textId="77777777" w:rsidR="001F44EF" w:rsidRDefault="001F44EF" w:rsidP="001F44EF">
      <w:pPr>
        <w:pStyle w:val="Heading3"/>
      </w:pPr>
      <w:bookmarkStart w:id="21" w:name="_Toc210042529"/>
      <w:bookmarkStart w:id="22" w:name="_Toc204691663"/>
      <w:r>
        <w:t>Stop-the-Job (STJ) Policy</w:t>
      </w:r>
      <w:bookmarkEnd w:id="21"/>
    </w:p>
    <w:p w14:paraId="64BB21A3" w14:textId="77777777" w:rsidR="001F44EF" w:rsidRPr="00597777" w:rsidRDefault="001F44EF" w:rsidP="001F44EF">
      <w:pPr>
        <w:pStyle w:val="GreenBullet"/>
      </w:pPr>
      <w:r w:rsidRPr="00597777">
        <w:t xml:space="preserve">The Stop-The-Job policy </w:t>
      </w:r>
      <w:r>
        <w:t>requires</w:t>
      </w:r>
      <w:r w:rsidRPr="00597777">
        <w:t xml:space="preserve"> a culture of psychological safety and ethical standards and empowers employees to speak up about potential hazards by stopping the job when a hazardous condition or unsafe action is </w:t>
      </w:r>
      <w:commentRangeStart w:id="23"/>
      <w:r w:rsidRPr="00597777">
        <w:t>observed</w:t>
      </w:r>
      <w:commentRangeEnd w:id="23"/>
      <w:r w:rsidR="002A03AF">
        <w:rPr>
          <w:rStyle w:val="CommentReference"/>
        </w:rPr>
        <w:commentReference w:id="23"/>
      </w:r>
      <w:r w:rsidRPr="00597777">
        <w:t>.</w:t>
      </w:r>
    </w:p>
    <w:p w14:paraId="7A064699" w14:textId="77777777" w:rsidR="001F44EF" w:rsidRPr="00597777" w:rsidRDefault="001F44EF" w:rsidP="001F44EF">
      <w:pPr>
        <w:pStyle w:val="GreenBullet"/>
      </w:pPr>
      <w:r w:rsidRPr="00597777">
        <w:t>All Company employees have the responsibility to respect and adhere to any decision to Stop-the-Job. No one should fear reprisal simply for stopping a job in good faith.</w:t>
      </w:r>
      <w:r>
        <w:t xml:space="preserve"> </w:t>
      </w:r>
      <w:r w:rsidRPr="00597777">
        <w:t>Under no circumstances will retaliation of any kind be directed toward any employee who in good faith exercises their authority to Stop-the-Job. The company recognizes that people are fallible and blame fixes nothing.</w:t>
      </w:r>
    </w:p>
    <w:p w14:paraId="5DCF5A5C" w14:textId="77777777" w:rsidR="001F44EF" w:rsidRPr="00597777" w:rsidRDefault="001F44EF" w:rsidP="001F44EF">
      <w:pPr>
        <w:pStyle w:val="GreenBullet"/>
      </w:pPr>
      <w:r w:rsidRPr="00597777">
        <w:t xml:space="preserve">All Company employees, contractors, and visitors have the authority and responsibility to stop any work activity that poses a risk (encountering a hazardous condition or unsafe act) that could endanger </w:t>
      </w:r>
      <w:r w:rsidRPr="00597777">
        <w:rPr>
          <w:b/>
          <w:bCs/>
          <w:u w:val="single"/>
        </w:rPr>
        <w:t>E</w:t>
      </w:r>
      <w:r w:rsidRPr="00597777">
        <w:t xml:space="preserve">mployees, the </w:t>
      </w:r>
      <w:r w:rsidRPr="00597777">
        <w:rPr>
          <w:b/>
          <w:bCs/>
          <w:u w:val="single"/>
        </w:rPr>
        <w:t>P</w:t>
      </w:r>
      <w:r w:rsidRPr="00597777">
        <w:t xml:space="preserve">ublic, our gas </w:t>
      </w:r>
      <w:r w:rsidRPr="00597777">
        <w:rPr>
          <w:b/>
          <w:bCs/>
          <w:u w:val="single"/>
        </w:rPr>
        <w:t>I</w:t>
      </w:r>
      <w:r w:rsidRPr="00597777">
        <w:t xml:space="preserve">nfrastructure including equipment and facilities, or </w:t>
      </w:r>
      <w:r w:rsidRPr="00597777">
        <w:rPr>
          <w:b/>
          <w:bCs/>
          <w:u w:val="single"/>
        </w:rPr>
        <w:t>C</w:t>
      </w:r>
      <w:r w:rsidRPr="00597777">
        <w:t>ontractors (EPIC).</w:t>
      </w:r>
    </w:p>
    <w:p w14:paraId="76CA6225" w14:textId="4F56F2F7" w:rsidR="001F44EF" w:rsidRDefault="002D1655" w:rsidP="00E31045">
      <w:pPr>
        <w:pStyle w:val="Purp1"/>
      </w:pPr>
      <w:r>
        <w:t xml:space="preserve">Click the link for additional </w:t>
      </w:r>
      <w:r w:rsidR="001F44EF">
        <w:t xml:space="preserve">information: </w:t>
      </w:r>
      <w:hyperlink r:id="rId18" w:history="1">
        <w:r w:rsidR="001F44EF" w:rsidRPr="004608CC">
          <w:rPr>
            <w:rStyle w:val="Hyperlink"/>
          </w:rPr>
          <w:t>Stop-the-Job (SharePoint)</w:t>
        </w:r>
      </w:hyperlink>
    </w:p>
    <w:p w14:paraId="566F45B4" w14:textId="77777777" w:rsidR="00FA3C1C" w:rsidRPr="00394419" w:rsidRDefault="00FA3C1C" w:rsidP="00FA3C1C">
      <w:pPr>
        <w:pStyle w:val="Heading3"/>
      </w:pPr>
      <w:bookmarkStart w:id="24" w:name="_Toc210042611"/>
      <w:commentRangeStart w:id="25"/>
      <w:r>
        <w:t>Human and Organizational Performance (HOP)</w:t>
      </w:r>
      <w:bookmarkEnd w:id="24"/>
      <w:commentRangeEnd w:id="25"/>
      <w:r>
        <w:rPr>
          <w:rStyle w:val="CommentReference"/>
          <w:rFonts w:eastAsiaTheme="minorHAnsi" w:cstheme="minorBidi"/>
          <w:color w:val="auto"/>
        </w:rPr>
        <w:commentReference w:id="25"/>
      </w:r>
    </w:p>
    <w:p w14:paraId="05D1F757" w14:textId="77777777" w:rsidR="00FA3C1C" w:rsidRDefault="00FA3C1C" w:rsidP="00FA3C1C">
      <w:pPr>
        <w:pStyle w:val="GreenBullet"/>
      </w:pPr>
      <w:r>
        <w:t xml:space="preserve">At SoCalGas, our comprehensive view of safety incorporates the Human and Organizational Performance Principles (HOP). </w:t>
      </w:r>
      <w:r w:rsidRPr="00394419">
        <w:t xml:space="preserve">HOP is not about </w:t>
      </w:r>
      <w:r>
        <w:t xml:space="preserve">placing </w:t>
      </w:r>
      <w:r w:rsidRPr="00394419">
        <w:t>blam</w:t>
      </w:r>
      <w:r>
        <w:t>e</w:t>
      </w:r>
      <w:r w:rsidRPr="00394419">
        <w:t xml:space="preserve">; it is about understanding why </w:t>
      </w:r>
      <w:r>
        <w:t xml:space="preserve">an incident or event happened </w:t>
      </w:r>
      <w:r w:rsidRPr="00394419">
        <w:t xml:space="preserve">in the first place. HOP looks at the whole system, the </w:t>
      </w:r>
      <w:r>
        <w:t>team</w:t>
      </w:r>
      <w:r w:rsidRPr="00394419">
        <w:t>, the tools, the environment</w:t>
      </w:r>
      <w:r>
        <w:t xml:space="preserve">, </w:t>
      </w:r>
      <w:r w:rsidRPr="00394419">
        <w:t xml:space="preserve">to figure out how to prevent </w:t>
      </w:r>
      <w:r>
        <w:t xml:space="preserve">unsafe </w:t>
      </w:r>
      <w:r w:rsidRPr="00394419">
        <w:t>situations. By examining all the factors involved, we aim to create safer and more efficient processes.</w:t>
      </w:r>
    </w:p>
    <w:p w14:paraId="630A7C20" w14:textId="77777777" w:rsidR="00FA3C1C" w:rsidRDefault="00FA3C1C" w:rsidP="00FA3C1C">
      <w:pPr>
        <w:pStyle w:val="GreenBullet"/>
      </w:pPr>
      <w:r w:rsidRPr="00394419">
        <w:t>The five basic principles of HOP are</w:t>
      </w:r>
      <w:r>
        <w:t>:</w:t>
      </w:r>
    </w:p>
    <w:p w14:paraId="2448C852" w14:textId="77777777" w:rsidR="00FA3C1C" w:rsidRDefault="00FA3C1C" w:rsidP="00FA3C1C">
      <w:pPr>
        <w:pStyle w:val="Green2"/>
        <w:numPr>
          <w:ilvl w:val="0"/>
          <w:numId w:val="0"/>
        </w:numPr>
        <w:ind w:left="1440"/>
      </w:pPr>
      <w:r w:rsidRPr="00414EEF">
        <w:rPr>
          <w:b/>
          <w:bCs/>
        </w:rPr>
        <w:t>Error is normal:</w:t>
      </w:r>
      <w:r>
        <w:t xml:space="preserve"> </w:t>
      </w:r>
      <w:r w:rsidRPr="00394419">
        <w:t>People make mistakes, and it is a normal part of the human condition to forget things or lose focus.</w:t>
      </w:r>
      <w:r>
        <w:t xml:space="preserve"> </w:t>
      </w:r>
      <w:r w:rsidRPr="00394419">
        <w:t xml:space="preserve">Instead of trying to be “error free” we should strive to create better conditions for work and systems that allow us to fail safely without </w:t>
      </w:r>
      <w:r>
        <w:t xml:space="preserve">causing a </w:t>
      </w:r>
      <w:r w:rsidRPr="00394419">
        <w:t>catastrophe.</w:t>
      </w:r>
    </w:p>
    <w:p w14:paraId="1739AC76" w14:textId="77777777" w:rsidR="00FA3C1C" w:rsidRDefault="00FA3C1C" w:rsidP="00FA3C1C">
      <w:pPr>
        <w:pStyle w:val="Green2"/>
        <w:numPr>
          <w:ilvl w:val="0"/>
          <w:numId w:val="0"/>
        </w:numPr>
        <w:ind w:left="1440"/>
      </w:pPr>
      <w:r w:rsidRPr="00414EEF">
        <w:rPr>
          <w:b/>
          <w:bCs/>
        </w:rPr>
        <w:t>Blame fixes nothing:</w:t>
      </w:r>
      <w:r>
        <w:t xml:space="preserve"> </w:t>
      </w:r>
      <w:r w:rsidRPr="00394419">
        <w:t>Blaming or judging an employee for an error gets in the way of learning and developing as an organization.</w:t>
      </w:r>
      <w:r>
        <w:t xml:space="preserve"> </w:t>
      </w:r>
      <w:r w:rsidRPr="00394419">
        <w:t xml:space="preserve">People will not be forthcoming with details that we can learn from if they </w:t>
      </w:r>
      <w:r>
        <w:t>are</w:t>
      </w:r>
      <w:r w:rsidRPr="00394419">
        <w:t xml:space="preserve"> blamed for the error.</w:t>
      </w:r>
    </w:p>
    <w:p w14:paraId="1A99E6F6" w14:textId="77777777" w:rsidR="00FA3C1C" w:rsidRPr="00394419" w:rsidRDefault="00FA3C1C" w:rsidP="00FA3C1C">
      <w:pPr>
        <w:pStyle w:val="Green2"/>
        <w:numPr>
          <w:ilvl w:val="0"/>
          <w:numId w:val="0"/>
        </w:numPr>
        <w:ind w:left="1440"/>
      </w:pPr>
      <w:r w:rsidRPr="00414EEF">
        <w:rPr>
          <w:b/>
          <w:bCs/>
        </w:rPr>
        <w:t xml:space="preserve">Context drives behavior: </w:t>
      </w:r>
      <w:r w:rsidRPr="00394419">
        <w:t>When we talk about context driving behavior, we mean that people’s actions make sense in the environment an</w:t>
      </w:r>
      <w:r>
        <w:t>d</w:t>
      </w:r>
      <w:r w:rsidRPr="00394419">
        <w:t xml:space="preserve"> conditions under which they work.</w:t>
      </w:r>
      <w:r>
        <w:t xml:space="preserve"> </w:t>
      </w:r>
      <w:r w:rsidRPr="00394419">
        <w:t xml:space="preserve">If we ask the right questions and are curious enough, we will see why an error occurred and </w:t>
      </w:r>
      <w:r>
        <w:lastRenderedPageBreak/>
        <w:t xml:space="preserve">how choices made led to the actions taken. </w:t>
      </w:r>
      <w:r w:rsidRPr="00394419">
        <w:t>So instead of</w:t>
      </w:r>
      <w:r>
        <w:t xml:space="preserve"> placing</w:t>
      </w:r>
      <w:r w:rsidRPr="00394419">
        <w:t xml:space="preserve"> blame</w:t>
      </w:r>
      <w:r>
        <w:t>,</w:t>
      </w:r>
      <w:r w:rsidRPr="00394419">
        <w:t xml:space="preserve"> let’s ask questions to learn the “why” of the situation.</w:t>
      </w:r>
    </w:p>
    <w:p w14:paraId="1D3E38C5" w14:textId="77777777" w:rsidR="00FA3C1C" w:rsidRPr="00394419" w:rsidRDefault="00FA3C1C" w:rsidP="00FA3C1C">
      <w:pPr>
        <w:pStyle w:val="Green2"/>
        <w:numPr>
          <w:ilvl w:val="0"/>
          <w:numId w:val="0"/>
        </w:numPr>
        <w:ind w:left="1440"/>
      </w:pPr>
      <w:r w:rsidRPr="00414EEF">
        <w:rPr>
          <w:b/>
          <w:bCs/>
        </w:rPr>
        <w:t xml:space="preserve">Learning is vital: </w:t>
      </w:r>
      <w:r w:rsidRPr="00394419">
        <w:t xml:space="preserve">Learning is vital </w:t>
      </w:r>
      <w:r>
        <w:t xml:space="preserve">and </w:t>
      </w:r>
      <w:r w:rsidRPr="00394419">
        <w:t>goes hand in hand with context driving behavior and blame fixing nothing.</w:t>
      </w:r>
      <w:r>
        <w:t xml:space="preserve"> </w:t>
      </w:r>
      <w:r w:rsidRPr="00394419">
        <w:t>Instead of looking for someone to blame, ask questions to find out about the context of the situation and discover the reason behind the behavior so we learn from and share this with others.</w:t>
      </w:r>
      <w:r>
        <w:t xml:space="preserve"> </w:t>
      </w:r>
      <w:r w:rsidRPr="00394419">
        <w:t xml:space="preserve">We cannot change the system if we don’t learn from </w:t>
      </w:r>
      <w:r>
        <w:t>past</w:t>
      </w:r>
      <w:r w:rsidRPr="00394419">
        <w:t xml:space="preserve"> behaviors.</w:t>
      </w:r>
    </w:p>
    <w:p w14:paraId="7714A964" w14:textId="77777777" w:rsidR="00FA3C1C" w:rsidRDefault="00FA3C1C" w:rsidP="00FA3C1C">
      <w:pPr>
        <w:pStyle w:val="Green2"/>
        <w:numPr>
          <w:ilvl w:val="0"/>
          <w:numId w:val="0"/>
        </w:numPr>
        <w:ind w:left="1440"/>
      </w:pPr>
      <w:r w:rsidRPr="00414EEF">
        <w:rPr>
          <w:b/>
          <w:bCs/>
        </w:rPr>
        <w:t>Response matters:</w:t>
      </w:r>
      <w:r>
        <w:t xml:space="preserve"> </w:t>
      </w:r>
      <w:r w:rsidRPr="00AB1169">
        <w:t>We often react to a situation in an automatic fashion by looking for someone or something to blame, or by not giving the situation the attention it deserves. This blocks us from really learning from experiences. Responding to errors by asking questions and looking into the context of the situation allows us to learn more about how to improve conditions and make things safer for everyone.</w:t>
      </w:r>
    </w:p>
    <w:p w14:paraId="6EB35AA2" w14:textId="77777777" w:rsidR="00FA3C1C" w:rsidRDefault="00FA3C1C" w:rsidP="00FA3C1C">
      <w:pPr>
        <w:pStyle w:val="Green2"/>
        <w:numPr>
          <w:ilvl w:val="0"/>
          <w:numId w:val="0"/>
        </w:numPr>
        <w:ind w:left="1440"/>
      </w:pPr>
    </w:p>
    <w:p w14:paraId="71A8FC0C" w14:textId="77777777" w:rsidR="00FA3C1C" w:rsidRPr="001447EF" w:rsidRDefault="00FA3C1C" w:rsidP="00FA3C1C">
      <w:pPr>
        <w:pStyle w:val="Green2"/>
        <w:numPr>
          <w:ilvl w:val="0"/>
          <w:numId w:val="0"/>
        </w:numPr>
        <w:rPr>
          <w:b/>
          <w:bCs/>
        </w:rPr>
      </w:pPr>
      <w:commentRangeStart w:id="27"/>
      <w:r w:rsidRPr="001447EF">
        <w:rPr>
          <w:b/>
          <w:bCs/>
        </w:rPr>
        <w:t>Black Line/Blue Line Analysis</w:t>
      </w:r>
      <w:commentRangeEnd w:id="27"/>
      <w:r>
        <w:rPr>
          <w:rStyle w:val="CommentReference"/>
        </w:rPr>
        <w:commentReference w:id="27"/>
      </w:r>
    </w:p>
    <w:p w14:paraId="51C0D98C" w14:textId="44C458F8" w:rsidR="00FA3C1C" w:rsidRPr="00D50B10" w:rsidRDefault="00FA3C1C" w:rsidP="00FA3C1C">
      <w:r>
        <w:t xml:space="preserve">In the context of </w:t>
      </w:r>
      <w:r w:rsidRPr="4AA0E4CB">
        <w:rPr>
          <w:b/>
          <w:bCs/>
        </w:rPr>
        <w:t>operational safety in the gas industry</w:t>
      </w:r>
      <w:r>
        <w:t xml:space="preserve">, the </w:t>
      </w:r>
      <w:r w:rsidRPr="4AA0E4CB">
        <w:rPr>
          <w:b/>
          <w:bCs/>
        </w:rPr>
        <w:t>Black Line / Blue Line graph</w:t>
      </w:r>
      <w:r>
        <w:t xml:space="preserve"> is a conceptual tool used to illustrate the difference between </w:t>
      </w:r>
      <w:r w:rsidRPr="4AA0E4CB">
        <w:rPr>
          <w:b/>
          <w:bCs/>
        </w:rPr>
        <w:t xml:space="preserve">"Work as </w:t>
      </w:r>
      <w:r w:rsidR="216196BE" w:rsidRPr="4AA0E4CB">
        <w:rPr>
          <w:b/>
          <w:bCs/>
        </w:rPr>
        <w:t>Planned</w:t>
      </w:r>
      <w:r w:rsidRPr="4AA0E4CB">
        <w:rPr>
          <w:b/>
          <w:bCs/>
        </w:rPr>
        <w:t xml:space="preserve">" </w:t>
      </w:r>
      <w:r>
        <w:t xml:space="preserve">and </w:t>
      </w:r>
      <w:r w:rsidRPr="4AA0E4CB">
        <w:rPr>
          <w:b/>
          <w:bCs/>
        </w:rPr>
        <w:t>"Work as Done</w:t>
      </w:r>
      <w:r w:rsidR="3E2FA11B" w:rsidRPr="4AA0E4CB">
        <w:rPr>
          <w:b/>
          <w:bCs/>
        </w:rPr>
        <w:t>.”</w:t>
      </w:r>
    </w:p>
    <w:p w14:paraId="7ADA5AA8" w14:textId="690BEB23" w:rsidR="00FA3C1C" w:rsidRPr="00D50B10" w:rsidRDefault="00FA3C1C" w:rsidP="00FA3C1C">
      <w:r w:rsidRPr="4AA0E4CB">
        <w:rPr>
          <w:b/>
          <w:bCs/>
        </w:rPr>
        <w:t xml:space="preserve"> </w:t>
      </w:r>
      <w:r>
        <w:t>Here's a working definition tailored for your domain:</w:t>
      </w:r>
    </w:p>
    <w:p w14:paraId="25D4DA71" w14:textId="77777777" w:rsidR="00FA3C1C" w:rsidRPr="00D50B10" w:rsidRDefault="00FA3C1C" w:rsidP="00FA3C1C">
      <w:pPr>
        <w:rPr>
          <w:b/>
          <w:bCs/>
        </w:rPr>
      </w:pPr>
      <w:r w:rsidRPr="00D50B10">
        <w:rPr>
          <w:b/>
          <w:bCs/>
        </w:rPr>
        <w:t>Black Line / Blue Line Graph – Working Definition</w:t>
      </w:r>
    </w:p>
    <w:p w14:paraId="71CCDAD1" w14:textId="4C552A35" w:rsidR="00FA3C1C" w:rsidRPr="00D50B10" w:rsidRDefault="00FA3C1C" w:rsidP="00FA3C1C">
      <w:r w:rsidRPr="4AA0E4CB">
        <w:rPr>
          <w:b/>
          <w:bCs/>
        </w:rPr>
        <w:t>The Black Line</w:t>
      </w:r>
      <w:r>
        <w:t xml:space="preserve"> represents </w:t>
      </w:r>
      <w:r w:rsidRPr="4AA0E4CB">
        <w:rPr>
          <w:b/>
          <w:bCs/>
        </w:rPr>
        <w:t>"Work as Planned</w:t>
      </w:r>
      <w:r>
        <w:t>,</w:t>
      </w:r>
      <w:r w:rsidR="48F21CD3">
        <w:t>”</w:t>
      </w:r>
      <w:r>
        <w:t xml:space="preserve"> the procedures, policies, and expectations laid out by management, safety protocols, and engineering designs.</w:t>
      </w:r>
    </w:p>
    <w:p w14:paraId="5AF385DA" w14:textId="77777777" w:rsidR="00FA3C1C" w:rsidRDefault="00FA3C1C" w:rsidP="00FA3C1C">
      <w:r w:rsidRPr="00D50B10">
        <w:rPr>
          <w:b/>
          <w:bCs/>
        </w:rPr>
        <w:t>The Blue Line</w:t>
      </w:r>
      <w:r w:rsidRPr="00D50B10">
        <w:t xml:space="preserve"> represents </w:t>
      </w:r>
      <w:r w:rsidRPr="00D50B10">
        <w:rPr>
          <w:b/>
          <w:bCs/>
        </w:rPr>
        <w:t>"Work as Done"</w:t>
      </w:r>
      <w:r>
        <w:t xml:space="preserve">, </w:t>
      </w:r>
      <w:r w:rsidRPr="00D50B10">
        <w:t>the actual practices and adaptations made by frontline workers in real-world conditions, often in response to dynamic environments, constraints, or unforeseen challenges.</w:t>
      </w:r>
    </w:p>
    <w:p w14:paraId="4B62D4D6" w14:textId="77777777" w:rsidR="00FA3C1C" w:rsidRPr="00D50B10" w:rsidRDefault="00FA3C1C" w:rsidP="00FA3C1C">
      <w:pPr>
        <w:numPr>
          <w:ilvl w:val="1"/>
          <w:numId w:val="46"/>
        </w:numPr>
      </w:pPr>
      <w:r w:rsidRPr="00D50B10">
        <w:rPr>
          <w:b/>
          <w:bCs/>
        </w:rPr>
        <w:t>Adaptation due to constraint</w:t>
      </w:r>
      <w:r w:rsidRPr="00D50B10">
        <w:t>: Workers adjust due to limited resources or environmental factors.</w:t>
      </w:r>
    </w:p>
    <w:p w14:paraId="298BEB03" w14:textId="77777777" w:rsidR="00FA3C1C" w:rsidRDefault="00FA3C1C" w:rsidP="00FA3C1C">
      <w:pPr>
        <w:numPr>
          <w:ilvl w:val="1"/>
          <w:numId w:val="46"/>
        </w:numPr>
      </w:pPr>
      <w:r w:rsidRPr="00D50B10">
        <w:rPr>
          <w:b/>
          <w:bCs/>
        </w:rPr>
        <w:t>Improvisation under pressure</w:t>
      </w:r>
      <w:r w:rsidRPr="00D50B10">
        <w:t>: Quick decisions made to maintain safety or productivity under stress.</w:t>
      </w:r>
    </w:p>
    <w:p w14:paraId="77C3A0B0" w14:textId="77777777" w:rsidR="00FA3C1C" w:rsidRDefault="00FA3C1C" w:rsidP="00FA3C1C">
      <w:r w:rsidRPr="00D50B10">
        <w:rPr>
          <w:b/>
          <w:bCs/>
        </w:rPr>
        <w:t>Red Line</w:t>
      </w:r>
      <w:r w:rsidRPr="00D50B10">
        <w:t xml:space="preserve">: </w:t>
      </w:r>
      <w:r w:rsidRPr="00D50B10">
        <w:rPr>
          <w:b/>
          <w:bCs/>
        </w:rPr>
        <w:t>Cumulative Risk</w:t>
      </w:r>
      <w:r>
        <w:t xml:space="preserve">, </w:t>
      </w:r>
      <w:r w:rsidRPr="00D50B10">
        <w:t>increases as deviations from the Black Line accumulate, highlighting areas of operational vulnerability.</w:t>
      </w:r>
    </w:p>
    <w:p w14:paraId="26F86E89" w14:textId="77777777" w:rsidR="00FA3C1C" w:rsidRPr="00D50B10" w:rsidRDefault="00FA3C1C" w:rsidP="00FA3C1C">
      <w:pPr>
        <w:rPr>
          <w:b/>
          <w:bCs/>
        </w:rPr>
      </w:pPr>
      <w:r w:rsidRPr="00D50B10">
        <w:rPr>
          <w:b/>
          <w:bCs/>
        </w:rPr>
        <w:t>Purpose in Operational Safety</w:t>
      </w:r>
    </w:p>
    <w:p w14:paraId="23B53525" w14:textId="77777777" w:rsidR="00FA3C1C" w:rsidRPr="00D50B10" w:rsidRDefault="00FA3C1C" w:rsidP="00FA3C1C">
      <w:r w:rsidRPr="00D50B10">
        <w:t>This graph is used to:</w:t>
      </w:r>
    </w:p>
    <w:p w14:paraId="79C488D5" w14:textId="77777777" w:rsidR="00FA3C1C" w:rsidRDefault="00FA3C1C" w:rsidP="00FA3C1C">
      <w:pPr>
        <w:numPr>
          <w:ilvl w:val="0"/>
          <w:numId w:val="45"/>
        </w:numPr>
      </w:pPr>
      <w:r w:rsidRPr="00D50B10">
        <w:rPr>
          <w:b/>
          <w:bCs/>
        </w:rPr>
        <w:t>Identify gaps</w:t>
      </w:r>
      <w:r w:rsidRPr="00D50B10">
        <w:t xml:space="preserve"> between planned procedures and actual execution.</w:t>
      </w:r>
    </w:p>
    <w:p w14:paraId="03C23CA8" w14:textId="77777777" w:rsidR="00FA3C1C" w:rsidRPr="00D50B10" w:rsidRDefault="00FA3C1C" w:rsidP="00FA3C1C">
      <w:pPr>
        <w:numPr>
          <w:ilvl w:val="0"/>
          <w:numId w:val="45"/>
        </w:numPr>
      </w:pPr>
      <w:r w:rsidRPr="00D50B10">
        <w:rPr>
          <w:b/>
          <w:bCs/>
        </w:rPr>
        <w:t>Understand operational realities</w:t>
      </w:r>
      <w:r w:rsidRPr="00D50B10">
        <w:t xml:space="preserve"> that may not be captured in formal documentation.</w:t>
      </w:r>
    </w:p>
    <w:p w14:paraId="4D9DB473" w14:textId="77777777" w:rsidR="00FA3C1C" w:rsidRPr="00D50B10" w:rsidRDefault="00FA3C1C" w:rsidP="00FA3C1C">
      <w:pPr>
        <w:numPr>
          <w:ilvl w:val="0"/>
          <w:numId w:val="45"/>
        </w:numPr>
      </w:pPr>
      <w:r w:rsidRPr="00D50B10">
        <w:rPr>
          <w:b/>
          <w:bCs/>
        </w:rPr>
        <w:lastRenderedPageBreak/>
        <w:t>Improve safety culture</w:t>
      </w:r>
      <w:r w:rsidRPr="00D50B10">
        <w:t xml:space="preserve"> by acknowledging and learning from frontline adaptations.</w:t>
      </w:r>
    </w:p>
    <w:p w14:paraId="36207B31" w14:textId="77777777" w:rsidR="00FA3C1C" w:rsidRPr="00D50B10" w:rsidRDefault="00FA3C1C" w:rsidP="00FA3C1C">
      <w:pPr>
        <w:numPr>
          <w:ilvl w:val="0"/>
          <w:numId w:val="45"/>
        </w:numPr>
      </w:pPr>
      <w:r w:rsidRPr="00D50B10">
        <w:rPr>
          <w:b/>
          <w:bCs/>
        </w:rPr>
        <w:t>Support continuous improvement</w:t>
      </w:r>
      <w:r w:rsidRPr="00D50B10">
        <w:t xml:space="preserve"> by aligning procedures with practical realities.</w:t>
      </w:r>
    </w:p>
    <w:p w14:paraId="1722D15B" w14:textId="77777777" w:rsidR="00FA3C1C" w:rsidRPr="00D50B10" w:rsidRDefault="00FA3C1C" w:rsidP="00FA3C1C">
      <w:pPr>
        <w:ind w:left="360"/>
      </w:pPr>
      <w:r>
        <w:rPr>
          <w:noProof/>
        </w:rPr>
        <w:drawing>
          <wp:inline distT="0" distB="0" distL="0" distR="0" wp14:anchorId="2E4F9FF2" wp14:editId="3FB7D570">
            <wp:extent cx="5334001" cy="3133726"/>
            <wp:effectExtent l="0" t="0" r="0" b="9525"/>
            <wp:docPr id="1771333262" name="Chart 1">
              <a:extLst xmlns:a="http://schemas.openxmlformats.org/drawingml/2006/main">
                <a:ext uri="{FF2B5EF4-FFF2-40B4-BE49-F238E27FC236}">
                  <a16:creationId xmlns:a16="http://schemas.microsoft.com/office/drawing/2014/main" id="{A4A201E0-7008-4527-A30E-1AE66567F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C65FA2" w14:textId="77777777" w:rsidR="00FA3C1C" w:rsidRDefault="00FA3C1C" w:rsidP="00FA3C1C">
      <w:pPr>
        <w:rPr>
          <w:b/>
          <w:bCs/>
        </w:rPr>
      </w:pPr>
      <w:r>
        <w:rPr>
          <w:b/>
          <w:bCs/>
        </w:rPr>
        <w:br w:type="page"/>
      </w:r>
    </w:p>
    <w:p w14:paraId="402E974D" w14:textId="77777777" w:rsidR="00FA3C1C" w:rsidRDefault="00FA3C1C" w:rsidP="00E31045">
      <w:pPr>
        <w:pStyle w:val="Purp1"/>
      </w:pPr>
    </w:p>
    <w:p w14:paraId="4527E25C" w14:textId="76EA7CFB" w:rsidR="00134374" w:rsidRDefault="00134374" w:rsidP="00134374">
      <w:pPr>
        <w:pStyle w:val="Heading2"/>
      </w:pPr>
      <w:bookmarkStart w:id="29" w:name="_Toc210042530"/>
      <w:r>
        <w:t>Safety Management System (SMS)</w:t>
      </w:r>
      <w:bookmarkEnd w:id="29"/>
    </w:p>
    <w:p w14:paraId="44208503" w14:textId="7F0AB255" w:rsidR="00134374" w:rsidRDefault="00134374" w:rsidP="00134374">
      <w:pPr>
        <w:jc w:val="both"/>
      </w:pPr>
      <w:r w:rsidRPr="00FC4330">
        <w:t>The</w:t>
      </w:r>
      <w:r w:rsidR="003134F7">
        <w:t xml:space="preserve"> </w:t>
      </w:r>
      <w:r w:rsidRPr="00FC4330">
        <w:t>Safety Management System (SMS)</w:t>
      </w:r>
      <w:r w:rsidR="003134F7">
        <w:t xml:space="preserve"> </w:t>
      </w:r>
      <w:r w:rsidRPr="00FC4330">
        <w:t>is a structured framework with established roles and responsibilities used to manage safety comprehensively, systematically, and in an integrated manner. The SMS is a system that helps everyone</w:t>
      </w:r>
      <w:r w:rsidR="00A52CFB">
        <w:t xml:space="preserve"> -</w:t>
      </w:r>
      <w:r w:rsidRPr="00FC4330">
        <w:t>from top management to front-line employees</w:t>
      </w:r>
      <w:r w:rsidR="00A52CFB">
        <w:t xml:space="preserve"> -</w:t>
      </w:r>
      <w:r w:rsidRPr="00FC4330">
        <w:t>working together to prevent incidents and keep people and our infrastructure safe. It includes clear policies, procedures, and tools for identifying hazards, reporting issues, and continuously improving safety practices. SMS also defines roles and responsibilities and promotes collaboration across the enterprise by breaking down silos. Simply put, the SMS is everything we do to keep everyone and everything safe.</w:t>
      </w:r>
    </w:p>
    <w:p w14:paraId="1819C45B" w14:textId="08C43947" w:rsidR="00D559A1" w:rsidRPr="00D559A1" w:rsidRDefault="00D559A1" w:rsidP="00134374">
      <w:pPr>
        <w:jc w:val="both"/>
      </w:pPr>
      <w:r>
        <w:t xml:space="preserve">The </w:t>
      </w:r>
      <w:r>
        <w:rPr>
          <w:b/>
          <w:bCs/>
          <w:i/>
          <w:iCs/>
        </w:rPr>
        <w:t>Safety Manual for Employees</w:t>
      </w:r>
      <w:r>
        <w:t xml:space="preserve"> support operational controls as discussed in the SMS.</w:t>
      </w:r>
    </w:p>
    <w:p w14:paraId="2E9B9D7B" w14:textId="4C2B18AC" w:rsidR="00134374" w:rsidRPr="00FC4330" w:rsidRDefault="00134374" w:rsidP="00134374">
      <w:pPr>
        <w:jc w:val="both"/>
      </w:pPr>
      <w:r w:rsidRPr="00FC4330">
        <w:t xml:space="preserve">When it comes to safety, SMS is the </w:t>
      </w:r>
      <w:r w:rsidRPr="00FC4330">
        <w:rPr>
          <w:b/>
          <w:bCs/>
        </w:rPr>
        <w:t>“what”</w:t>
      </w:r>
      <w:r w:rsidR="00A52CFB">
        <w:t xml:space="preserve"> -</w:t>
      </w:r>
      <w:r w:rsidRPr="00FC4330">
        <w:t xml:space="preserve"> our procedures, processes, programs, and policies.</w:t>
      </w:r>
    </w:p>
    <w:p w14:paraId="5EC660E6" w14:textId="6E071AFD" w:rsidR="00134374" w:rsidRPr="00501B4D" w:rsidRDefault="00134374" w:rsidP="00134374">
      <w:pPr>
        <w:pStyle w:val="O1"/>
        <w:numPr>
          <w:ilvl w:val="0"/>
          <w:numId w:val="0"/>
        </w:numPr>
        <w:ind w:left="360"/>
        <w:rPr>
          <w:color w:val="C00000"/>
        </w:rPr>
      </w:pPr>
      <w:r w:rsidRPr="00501B4D">
        <w:rPr>
          <w:color w:val="C00000"/>
        </w:rPr>
        <w:t xml:space="preserve">Link to SMS Manual when </w:t>
      </w:r>
      <w:r w:rsidR="00501B4D" w:rsidRPr="00501B4D">
        <w:rPr>
          <w:color w:val="C00000"/>
        </w:rPr>
        <w:t>published</w:t>
      </w:r>
      <w:r w:rsidR="003E5DF6" w:rsidRPr="00501B4D">
        <w:rPr>
          <w:color w:val="C00000"/>
        </w:rPr>
        <w:t>.</w:t>
      </w:r>
    </w:p>
    <w:p w14:paraId="17C16FA8" w14:textId="1D1E1AE1" w:rsidR="006F4630" w:rsidRDefault="00CA3FE8" w:rsidP="00563AF3">
      <w:pPr>
        <w:pStyle w:val="Heading2"/>
      </w:pPr>
      <w:bookmarkStart w:id="30" w:name="_Stop-the-Job_(STJ)_Policy"/>
      <w:bookmarkStart w:id="31" w:name="_Toc210042531"/>
      <w:bookmarkStart w:id="32" w:name="_Toc204691669"/>
      <w:bookmarkEnd w:id="22"/>
      <w:bookmarkEnd w:id="30"/>
      <w:r>
        <w:t>Safety Governance</w:t>
      </w:r>
      <w:r w:rsidR="00BC5B8D">
        <w:t xml:space="preserve"> and </w:t>
      </w:r>
      <w:r>
        <w:t>Committees</w:t>
      </w:r>
      <w:bookmarkEnd w:id="31"/>
      <w:r w:rsidR="00777339">
        <w:t xml:space="preserve"> </w:t>
      </w:r>
      <w:bookmarkEnd w:id="32"/>
    </w:p>
    <w:p w14:paraId="25047613" w14:textId="69CFEDE0" w:rsidR="007D1D61" w:rsidRPr="00447CBA" w:rsidRDefault="007D1D61" w:rsidP="00447CBA">
      <w:pPr>
        <w:pStyle w:val="Heading3"/>
        <w:rPr>
          <w:highlight w:val="cyan"/>
        </w:rPr>
      </w:pPr>
      <w:bookmarkStart w:id="33" w:name="_Toc204691670"/>
      <w:bookmarkStart w:id="34" w:name="_Toc210042532"/>
      <w:r>
        <w:t>Executive Safety Council</w:t>
      </w:r>
      <w:bookmarkEnd w:id="33"/>
      <w:bookmarkEnd w:id="34"/>
    </w:p>
    <w:p w14:paraId="186E8399" w14:textId="29F8A503" w:rsidR="00E15587" w:rsidRDefault="007D1D61" w:rsidP="007112B8">
      <w:pPr>
        <w:pStyle w:val="GreenBullet"/>
      </w:pPr>
      <w:r w:rsidRPr="004541C1">
        <w:t xml:space="preserve">The Executive </w:t>
      </w:r>
      <w:r w:rsidRPr="007D73E2">
        <w:t xml:space="preserve">Safety Council (ESC) provides </w:t>
      </w:r>
      <w:r w:rsidR="000C79AA">
        <w:t>leadership guidance in fostering a proactive safety culture where risk identification and mitigation</w:t>
      </w:r>
      <w:r w:rsidR="00BC70CE">
        <w:t>, management review, and continuous improvement</w:t>
      </w:r>
      <w:r w:rsidR="001877F1">
        <w:t xml:space="preserve"> </w:t>
      </w:r>
      <w:r w:rsidR="000C79AA">
        <w:t>are considered in support of SoCalGas’ Safety Management System (SMS)</w:t>
      </w:r>
      <w:r w:rsidR="00E15587">
        <w:t>.</w:t>
      </w:r>
    </w:p>
    <w:p w14:paraId="37327060" w14:textId="3007017D" w:rsidR="007D1D61" w:rsidRDefault="00EA013C" w:rsidP="007112B8">
      <w:pPr>
        <w:pStyle w:val="GreenBullet"/>
      </w:pPr>
      <w:r>
        <w:t>The ESC monitors safety performance</w:t>
      </w:r>
      <w:r w:rsidR="009D3988">
        <w:t xml:space="preserve">, </w:t>
      </w:r>
      <w:r w:rsidR="000C79AA">
        <w:t>promotes alignment with API RP 1173, and oversees the Safety Management System (SMS) to sustain implementation, improve risk management, and drive continuous improvement.</w:t>
      </w:r>
    </w:p>
    <w:p w14:paraId="02B59026" w14:textId="7F417320" w:rsidR="00F13E15" w:rsidRPr="005B07BA" w:rsidRDefault="00F13E15" w:rsidP="00F13E15">
      <w:pPr>
        <w:pStyle w:val="Heading3"/>
        <w:rPr>
          <w:highlight w:val="cyan"/>
        </w:rPr>
      </w:pPr>
      <w:bookmarkStart w:id="35" w:name="_Local_and_Regional"/>
      <w:bookmarkStart w:id="36" w:name="_Toc204691672"/>
      <w:bookmarkStart w:id="37" w:name="_Toc210042533"/>
      <w:bookmarkEnd w:id="35"/>
      <w:r>
        <w:t xml:space="preserve">Local and Regional </w:t>
      </w:r>
      <w:r w:rsidR="00420348">
        <w:t xml:space="preserve">Safety </w:t>
      </w:r>
      <w:r w:rsidR="003446C0">
        <w:t>Committees</w:t>
      </w:r>
      <w:bookmarkEnd w:id="36"/>
      <w:bookmarkEnd w:id="37"/>
    </w:p>
    <w:p w14:paraId="0A67A8EC" w14:textId="7F10C491" w:rsidR="00F13E15" w:rsidRPr="00285A05" w:rsidRDefault="00F13E15" w:rsidP="007112B8">
      <w:pPr>
        <w:pStyle w:val="GreenBullet"/>
      </w:pPr>
      <w:r w:rsidRPr="00285A05">
        <w:t xml:space="preserve">Safety </w:t>
      </w:r>
      <w:r>
        <w:t>Committees</w:t>
      </w:r>
      <w:r w:rsidR="002E060D">
        <w:t xml:space="preserve"> are made up of </w:t>
      </w:r>
      <w:r w:rsidRPr="00285A05">
        <w:t xml:space="preserve">team members from different </w:t>
      </w:r>
      <w:r w:rsidRPr="00C0466F">
        <w:t xml:space="preserve">departments within a facility, district, or organization, </w:t>
      </w:r>
      <w:r w:rsidRPr="00285A05">
        <w:t xml:space="preserve">who </w:t>
      </w:r>
      <w:r w:rsidR="002E060D">
        <w:t xml:space="preserve">work together to </w:t>
      </w:r>
      <w:r w:rsidRPr="00285A05">
        <w:t xml:space="preserve">help strengthen </w:t>
      </w:r>
      <w:r w:rsidR="001873EE">
        <w:t xml:space="preserve">the company’s </w:t>
      </w:r>
      <w:r w:rsidRPr="00285A05">
        <w:t>safety culture. They</w:t>
      </w:r>
      <w:r w:rsidR="009B3266">
        <w:t xml:space="preserve"> </w:t>
      </w:r>
      <w:r w:rsidR="00531F95">
        <w:t>are close to the work being performed</w:t>
      </w:r>
      <w:r w:rsidR="009962FE">
        <w:t xml:space="preserve"> and </w:t>
      </w:r>
      <w:r w:rsidR="009B3266">
        <w:t xml:space="preserve">are </w:t>
      </w:r>
      <w:r w:rsidR="0007365F">
        <w:t xml:space="preserve">professionals </w:t>
      </w:r>
      <w:r w:rsidR="009962FE">
        <w:t>in what they d</w:t>
      </w:r>
      <w:r w:rsidR="0008381A">
        <w:t>o</w:t>
      </w:r>
      <w:r w:rsidR="006F4630">
        <w:t>.</w:t>
      </w:r>
      <w:r w:rsidR="00A52CFB">
        <w:t xml:space="preserve"> </w:t>
      </w:r>
      <w:r w:rsidR="0008381A">
        <w:t xml:space="preserve">As </w:t>
      </w:r>
      <w:r w:rsidR="009B3326">
        <w:t xml:space="preserve">your peers, they </w:t>
      </w:r>
      <w:r w:rsidRPr="00285A05">
        <w:t>care about doing the job safely and helping others do the same.</w:t>
      </w:r>
    </w:p>
    <w:p w14:paraId="45C8122B" w14:textId="660CB5B1" w:rsidR="00F13E15" w:rsidRPr="00285A05" w:rsidRDefault="00F13E15" w:rsidP="007112B8">
      <w:pPr>
        <w:pStyle w:val="GreenBullet"/>
      </w:pPr>
      <w:r w:rsidRPr="00285A05">
        <w:t>They</w:t>
      </w:r>
      <w:r w:rsidR="00777339">
        <w:t xml:space="preserve"> </w:t>
      </w:r>
      <w:r w:rsidRPr="00285A05">
        <w:t>lead by example, speak up about safety, and encourage others to do the right thing.</w:t>
      </w:r>
    </w:p>
    <w:p w14:paraId="276DE171" w14:textId="28763BE8" w:rsidR="00F13E15" w:rsidRPr="00285A05" w:rsidRDefault="00F13E15" w:rsidP="007112B8">
      <w:pPr>
        <w:pStyle w:val="GreenBullet"/>
      </w:pPr>
      <w:r w:rsidRPr="00285A05">
        <w:t>They help</w:t>
      </w:r>
      <w:r w:rsidR="00777339">
        <w:t xml:space="preserve"> </w:t>
      </w:r>
      <w:r w:rsidR="005A55E7">
        <w:t>identify</w:t>
      </w:r>
      <w:r w:rsidRPr="00285A05">
        <w:t xml:space="preserve"> areas for improvement</w:t>
      </w:r>
      <w:r w:rsidR="00777339">
        <w:t xml:space="preserve"> </w:t>
      </w:r>
      <w:r w:rsidRPr="00285A05">
        <w:t xml:space="preserve">and share ideas that can make work safer and </w:t>
      </w:r>
      <w:r w:rsidR="00D66949">
        <w:t xml:space="preserve">more </w:t>
      </w:r>
      <w:r w:rsidR="0013267D">
        <w:t>efficient</w:t>
      </w:r>
      <w:r w:rsidRPr="00285A05">
        <w:t>.</w:t>
      </w:r>
    </w:p>
    <w:p w14:paraId="3D6E70D6" w14:textId="5619F8D4" w:rsidR="00F13E15" w:rsidRPr="00285A05" w:rsidRDefault="00F13E15" w:rsidP="007112B8">
      <w:pPr>
        <w:pStyle w:val="GreenBullet"/>
      </w:pPr>
      <w:r w:rsidRPr="00285A05">
        <w:t xml:space="preserve">They work closely with </w:t>
      </w:r>
      <w:r w:rsidRPr="00C0466F">
        <w:t xml:space="preserve">local leadership, safety advocates, and safety champions </w:t>
      </w:r>
      <w:r w:rsidRPr="00285A05">
        <w:t>to</w:t>
      </w:r>
      <w:r w:rsidR="00777339">
        <w:t xml:space="preserve"> </w:t>
      </w:r>
      <w:r w:rsidRPr="00285A05">
        <w:t>share feedback</w:t>
      </w:r>
      <w:r w:rsidR="00777339">
        <w:t xml:space="preserve"> </w:t>
      </w:r>
      <w:r w:rsidRPr="00285A05">
        <w:t xml:space="preserve">from their </w:t>
      </w:r>
      <w:r w:rsidRPr="00C0466F">
        <w:t xml:space="preserve">workgroups </w:t>
      </w:r>
      <w:r w:rsidRPr="00285A05">
        <w:t>and spread important safety messages.</w:t>
      </w:r>
    </w:p>
    <w:p w14:paraId="50EB91D7" w14:textId="725846F8" w:rsidR="00F13E15" w:rsidRPr="00285A05" w:rsidRDefault="00CF7EE0" w:rsidP="007112B8">
      <w:pPr>
        <w:pStyle w:val="GreenBullet"/>
      </w:pPr>
      <w:r>
        <w:t xml:space="preserve">Members of the </w:t>
      </w:r>
      <w:r w:rsidR="00F13E15" w:rsidRPr="00285A05">
        <w:t xml:space="preserve">Safety </w:t>
      </w:r>
      <w:r w:rsidR="00F13E15" w:rsidRPr="00C0466F">
        <w:t xml:space="preserve">Committees </w:t>
      </w:r>
      <w:r w:rsidR="00F13E15" w:rsidRPr="00285A05">
        <w:t>aren’t responsible for making all the changes themselves</w:t>
      </w:r>
      <w:r w:rsidR="00F13E15" w:rsidRPr="00C0466F">
        <w:t xml:space="preserve">, </w:t>
      </w:r>
      <w:r w:rsidR="00F13E15" w:rsidRPr="00285A05">
        <w:t>but they are</w:t>
      </w:r>
      <w:r w:rsidR="00777339">
        <w:t xml:space="preserve"> </w:t>
      </w:r>
      <w:r w:rsidR="00F13E15" w:rsidRPr="00285A05">
        <w:t xml:space="preserve">go-to </w:t>
      </w:r>
      <w:r w:rsidR="00470C15" w:rsidRPr="00285A05">
        <w:t>people</w:t>
      </w:r>
      <w:r w:rsidR="00777339">
        <w:t xml:space="preserve"> </w:t>
      </w:r>
      <w:r w:rsidR="00F13E15" w:rsidRPr="00285A05">
        <w:t xml:space="preserve">in </w:t>
      </w:r>
      <w:r w:rsidR="00F13E15" w:rsidRPr="00C0466F">
        <w:t xml:space="preserve">their </w:t>
      </w:r>
      <w:r w:rsidR="00F13E15" w:rsidRPr="00285A05">
        <w:t xml:space="preserve">area who keep </w:t>
      </w:r>
      <w:r w:rsidR="000B5937" w:rsidRPr="00285A05">
        <w:t>safety as</w:t>
      </w:r>
      <w:r w:rsidR="00F13E15" w:rsidRPr="00285A05">
        <w:t xml:space="preserve"> a priority and </w:t>
      </w:r>
      <w:r w:rsidR="005F0687" w:rsidRPr="00285A05">
        <w:t>make</w:t>
      </w:r>
      <w:r w:rsidR="00F13E15" w:rsidRPr="00285A05">
        <w:t xml:space="preserve"> sure voice</w:t>
      </w:r>
      <w:r w:rsidR="00F13E15" w:rsidRPr="00C0466F">
        <w:t xml:space="preserve">s are </w:t>
      </w:r>
      <w:r w:rsidR="00F13E15" w:rsidRPr="00285A05">
        <w:t>hear</w:t>
      </w:r>
      <w:r w:rsidR="0070031C">
        <w:t>d.</w:t>
      </w:r>
    </w:p>
    <w:p w14:paraId="7846C59C" w14:textId="77777777" w:rsidR="00F13E15" w:rsidRPr="00C0466F" w:rsidRDefault="00F13E15" w:rsidP="007112B8">
      <w:pPr>
        <w:pStyle w:val="GreenBullet"/>
      </w:pPr>
      <w:r w:rsidRPr="00C0466F">
        <w:lastRenderedPageBreak/>
        <w:t>Safety Committees are established to promote a safe and healthy work environment by identifying and addressing safety concerns, fostering communication between employees and leadership, and ensuring compliance with safety regulations and best practices.</w:t>
      </w:r>
    </w:p>
    <w:p w14:paraId="4E17F013" w14:textId="6A4D30DF" w:rsidR="00F13E15" w:rsidRPr="00C0466F" w:rsidRDefault="00F13E15" w:rsidP="007112B8">
      <w:pPr>
        <w:pStyle w:val="GreenBullet"/>
      </w:pPr>
      <w:r w:rsidRPr="00C0466F">
        <w:t xml:space="preserve">Safety Committees promote the idea that employee, public, infrastructure, and contractor safety </w:t>
      </w:r>
      <w:r w:rsidR="00D362E2">
        <w:t xml:space="preserve">(EPIC) </w:t>
      </w:r>
      <w:r w:rsidRPr="00C0466F">
        <w:t>is everyone’s responsibility.</w:t>
      </w:r>
    </w:p>
    <w:p w14:paraId="0C5ADA01" w14:textId="4AEE7CB2" w:rsidR="00F13E15" w:rsidRDefault="002D1655" w:rsidP="00D5757D">
      <w:pPr>
        <w:pStyle w:val="Green2"/>
        <w:numPr>
          <w:ilvl w:val="1"/>
          <w:numId w:val="8"/>
        </w:numPr>
      </w:pPr>
      <w:r>
        <w:t xml:space="preserve">Click the link for additional </w:t>
      </w:r>
      <w:r w:rsidR="00DC6EDE">
        <w:t>information:</w:t>
      </w:r>
      <w:r w:rsidR="0020274D">
        <w:t xml:space="preserve"> </w:t>
      </w:r>
      <w:hyperlink w:anchor="_Guidelines_for_Establishing" w:history="1">
        <w:r w:rsidR="00F13E15" w:rsidRPr="001165BF">
          <w:rPr>
            <w:rStyle w:val="Hyperlink"/>
          </w:rPr>
          <w:t>Guidelines for Establishing District and Department Safety Committees</w:t>
        </w:r>
      </w:hyperlink>
    </w:p>
    <w:p w14:paraId="30DB0635" w14:textId="77777777" w:rsidR="00471903" w:rsidRPr="00F10D7C" w:rsidRDefault="00471903" w:rsidP="00471903">
      <w:pPr>
        <w:pStyle w:val="Heading3"/>
        <w:rPr>
          <w:highlight w:val="cyan"/>
        </w:rPr>
      </w:pPr>
      <w:bookmarkStart w:id="38" w:name="_Toc210042534"/>
      <w:r>
        <w:t>Safety Champion Network</w:t>
      </w:r>
      <w:bookmarkEnd w:id="38"/>
    </w:p>
    <w:p w14:paraId="5D89FABD" w14:textId="77777777" w:rsidR="00471903" w:rsidRDefault="00471903" w:rsidP="00471903">
      <w:pPr>
        <w:pStyle w:val="GreenBullet"/>
      </w:pPr>
      <w:r w:rsidRPr="634ECE64">
        <w:t xml:space="preserve">Safety Champions are a diverse selection of key and influential </w:t>
      </w:r>
      <w:r>
        <w:t>management employees</w:t>
      </w:r>
      <w:r w:rsidRPr="634ECE64">
        <w:t xml:space="preserve"> from across the Company that enhance</w:t>
      </w:r>
      <w:r>
        <w:t xml:space="preserve"> the</w:t>
      </w:r>
      <w:r w:rsidRPr="634ECE64">
        <w:t xml:space="preserve"> development and enterprise-wide adoption and integration of safety fundamentals, culture, and initiatives.</w:t>
      </w:r>
    </w:p>
    <w:p w14:paraId="11651C8C" w14:textId="77777777" w:rsidR="00471903" w:rsidRDefault="00471903" w:rsidP="00471903">
      <w:pPr>
        <w:pStyle w:val="GreenBullet"/>
      </w:pPr>
      <w:r w:rsidRPr="7825C956">
        <w:t>Safety Champions represent various operational and functional departments and are ambassadors for safety, influence by example, identify opportunities for improvement, and inspire others to make positive changes. Safety Champions serve a vital role in the development, implementation, and enhancement of organizational safety processes.</w:t>
      </w:r>
    </w:p>
    <w:p w14:paraId="09C7B246" w14:textId="1F25D1AD" w:rsidR="00471903" w:rsidRDefault="00471903" w:rsidP="00501B4D">
      <w:pPr>
        <w:pStyle w:val="GreenBullet"/>
      </w:pPr>
      <w:r w:rsidRPr="005E0686">
        <w:t xml:space="preserve">These individuals </w:t>
      </w:r>
      <w:r w:rsidRPr="5D4BD9FE">
        <w:t>are not</w:t>
      </w:r>
      <w:r w:rsidRPr="005E0686">
        <w:t xml:space="preserve"> necessarily responsible for the changes themselves but serve as points of contact from around the organization to partner with the SMS Organization in cultivating engagement within their specific group or function</w:t>
      </w:r>
      <w:r>
        <w:t>.</w:t>
      </w:r>
    </w:p>
    <w:p w14:paraId="5FDBD151" w14:textId="67D92103" w:rsidR="00530C24" w:rsidRPr="00EE4E06" w:rsidRDefault="00561642" w:rsidP="005040B5">
      <w:pPr>
        <w:pStyle w:val="Heading1"/>
      </w:pPr>
      <w:bookmarkStart w:id="39" w:name="_Toc204691673"/>
      <w:bookmarkStart w:id="40" w:name="_Toc210042535"/>
      <w:r>
        <w:t>2</w:t>
      </w:r>
      <w:r w:rsidR="007167B1">
        <w:t xml:space="preserve">. </w:t>
      </w:r>
      <w:r w:rsidR="00530C24">
        <w:t>Safety Programs/Procedures</w:t>
      </w:r>
      <w:bookmarkEnd w:id="39"/>
      <w:bookmarkEnd w:id="40"/>
    </w:p>
    <w:p w14:paraId="07EBDD48" w14:textId="5391A411" w:rsidR="00530C24" w:rsidRPr="00530C24" w:rsidRDefault="00530C24" w:rsidP="005040B5">
      <w:pPr>
        <w:pStyle w:val="Heading1"/>
      </w:pPr>
      <w:bookmarkStart w:id="41" w:name="_Toc204691674"/>
      <w:bookmarkStart w:id="42" w:name="_Toc210042536"/>
      <w:r>
        <w:t>Section</w:t>
      </w:r>
      <w:r w:rsidR="00225A51">
        <w:t xml:space="preserve"> 2</w:t>
      </w:r>
      <w:r w:rsidR="00561642">
        <w:t xml:space="preserve">.1: </w:t>
      </w:r>
      <w:r>
        <w:t>All Environments</w:t>
      </w:r>
      <w:bookmarkEnd w:id="41"/>
      <w:r w:rsidR="00A5584B">
        <w:t xml:space="preserve"> (Office/Field)</w:t>
      </w:r>
      <w:bookmarkEnd w:id="42"/>
    </w:p>
    <w:p w14:paraId="3EF3EE1D" w14:textId="398CE5A8" w:rsidR="00077C2B" w:rsidRPr="00680906" w:rsidRDefault="00073250" w:rsidP="00563AF3">
      <w:pPr>
        <w:pStyle w:val="Heading2"/>
      </w:pPr>
      <w:bookmarkStart w:id="43" w:name="_Toc204691675"/>
      <w:bookmarkStart w:id="44" w:name="_Toc210042537"/>
      <w:r>
        <w:t>IIPP</w:t>
      </w:r>
      <w:r w:rsidR="0049497E">
        <w:t xml:space="preserve"> (Cal/OSHA Program)</w:t>
      </w:r>
      <w:bookmarkEnd w:id="43"/>
      <w:bookmarkEnd w:id="44"/>
    </w:p>
    <w:p w14:paraId="6D56A1D3" w14:textId="77777777" w:rsidR="001C716B" w:rsidRDefault="001C716B" w:rsidP="001C716B">
      <w:pPr>
        <w:pStyle w:val="O1"/>
      </w:pPr>
      <w:r>
        <w:t>The Injury Illness Prevention Program and Manuals are for managers, supervisors, and employees to assist in establishing and sustaining a safe and healthful work environment. The manual outlines responsibilities and tells where to find the information needed to prevent/reduce employee injuries and motor vehicle incidents.</w:t>
      </w:r>
    </w:p>
    <w:p w14:paraId="2F8B071A" w14:textId="77777777" w:rsidR="001C716B" w:rsidRDefault="001C716B" w:rsidP="001C716B">
      <w:pPr>
        <w:pStyle w:val="O1"/>
      </w:pPr>
      <w:r>
        <w:t>Included is the Injury and Illness Prevention Program which outlines the eight key elements required by Cal-OSHA. Refer to the Injury and Illness Prevention Program, (</w:t>
      </w:r>
      <w:r w:rsidRPr="00C5562B">
        <w:rPr>
          <w:u w:val="dotted" w:color="FF0000"/>
        </w:rPr>
        <w:t>IIPP</w:t>
      </w:r>
      <w:r>
        <w:t>.1) for more detail.</w:t>
      </w:r>
    </w:p>
    <w:p w14:paraId="039C3635" w14:textId="77777777" w:rsidR="001C716B" w:rsidRDefault="001C716B" w:rsidP="001C716B">
      <w:pPr>
        <w:pStyle w:val="O1"/>
      </w:pPr>
      <w:r w:rsidRPr="00C5562B">
        <w:rPr>
          <w:u w:val="dotted" w:color="FF0000"/>
        </w:rPr>
        <w:t>IIPP</w:t>
      </w:r>
      <w:r>
        <w:t xml:space="preserve"> training is mandatory for all new employees and employees who are given new job assignments where training has not been previously received, or when substantial changes are made to the </w:t>
      </w:r>
      <w:r w:rsidRPr="00C5562B">
        <w:rPr>
          <w:u w:val="dotted" w:color="FF0000"/>
        </w:rPr>
        <w:t>IIPP</w:t>
      </w:r>
      <w:r>
        <w:t xml:space="preserve"> as determined by Safety and Wellness. On-line </w:t>
      </w:r>
      <w:r w:rsidRPr="00C5562B">
        <w:rPr>
          <w:u w:val="dotted" w:color="FF0000"/>
        </w:rPr>
        <w:t>IIPP</w:t>
      </w:r>
      <w:r>
        <w:t xml:space="preserve"> training is available in the Learning Module (SFUGN031).</w:t>
      </w:r>
    </w:p>
    <w:p w14:paraId="0F193CBA" w14:textId="56FBEEFD" w:rsidR="00CE4402" w:rsidRDefault="00CE4402" w:rsidP="00775939">
      <w:pPr>
        <w:pStyle w:val="O1"/>
        <w:numPr>
          <w:ilvl w:val="0"/>
          <w:numId w:val="0"/>
        </w:numPr>
        <w:ind w:left="360"/>
        <w:rPr>
          <w:rFonts w:ascii="Aptos" w:eastAsia="Aptos" w:hAnsi="Aptos" w:cs="Aptos"/>
        </w:rPr>
      </w:pPr>
    </w:p>
    <w:tbl>
      <w:tblPr>
        <w:tblW w:w="9144" w:type="dxa"/>
        <w:tblInd w:w="625" w:type="dxa"/>
        <w:tblLook w:val="04A0" w:firstRow="1" w:lastRow="0" w:firstColumn="1" w:lastColumn="0" w:noHBand="0" w:noVBand="1"/>
      </w:tblPr>
      <w:tblGrid>
        <w:gridCol w:w="1584"/>
        <w:gridCol w:w="7560"/>
      </w:tblGrid>
      <w:tr w:rsidR="00143135" w:rsidRPr="00143135" w14:paraId="6C7D57A5" w14:textId="77777777" w:rsidTr="00017166">
        <w:tc>
          <w:tcPr>
            <w:tcW w:w="1584" w:type="dxa"/>
          </w:tcPr>
          <w:p w14:paraId="20E109C5" w14:textId="1EE3B50A" w:rsidR="00143135" w:rsidRPr="00143135" w:rsidRDefault="00143135" w:rsidP="00356CE6">
            <w:pPr>
              <w:spacing w:after="0"/>
            </w:pPr>
            <w:r w:rsidRPr="00143135">
              <w:t xml:space="preserve">Element </w:t>
            </w:r>
            <w:r>
              <w:t>1</w:t>
            </w:r>
          </w:p>
        </w:tc>
        <w:tc>
          <w:tcPr>
            <w:tcW w:w="7560" w:type="dxa"/>
          </w:tcPr>
          <w:p w14:paraId="74409411" w14:textId="77777777" w:rsidR="00143135" w:rsidRPr="00143135" w:rsidRDefault="00143135" w:rsidP="004B5B83">
            <w:pPr>
              <w:spacing w:after="0"/>
            </w:pPr>
            <w:r w:rsidRPr="00143135">
              <w:t>Authority and Responsibility for the Program</w:t>
            </w:r>
          </w:p>
        </w:tc>
      </w:tr>
      <w:tr w:rsidR="00143135" w:rsidRPr="00143135" w14:paraId="674BD908" w14:textId="77777777" w:rsidTr="00017166">
        <w:tc>
          <w:tcPr>
            <w:tcW w:w="1584" w:type="dxa"/>
          </w:tcPr>
          <w:p w14:paraId="1F983E5E" w14:textId="73E4FFF4" w:rsidR="00143135" w:rsidRPr="00143135" w:rsidRDefault="00143135" w:rsidP="00356CE6">
            <w:pPr>
              <w:spacing w:after="0"/>
            </w:pPr>
            <w:r w:rsidRPr="00143135">
              <w:t>Element 2</w:t>
            </w:r>
          </w:p>
        </w:tc>
        <w:tc>
          <w:tcPr>
            <w:tcW w:w="7560" w:type="dxa"/>
          </w:tcPr>
          <w:p w14:paraId="2E9D6581" w14:textId="77777777" w:rsidR="00143135" w:rsidRPr="00143135" w:rsidRDefault="00143135" w:rsidP="004B5B83">
            <w:pPr>
              <w:spacing w:after="0"/>
            </w:pPr>
            <w:r w:rsidRPr="00143135">
              <w:t>Promoting compliance with safe and healthy work practices</w:t>
            </w:r>
          </w:p>
        </w:tc>
      </w:tr>
      <w:tr w:rsidR="00143135" w:rsidRPr="00143135" w14:paraId="4D415812" w14:textId="77777777" w:rsidTr="00017166">
        <w:tc>
          <w:tcPr>
            <w:tcW w:w="1584" w:type="dxa"/>
          </w:tcPr>
          <w:p w14:paraId="63D1F992" w14:textId="245EFCAB" w:rsidR="00143135" w:rsidRPr="00143135" w:rsidRDefault="00143135" w:rsidP="00356CE6">
            <w:pPr>
              <w:spacing w:after="0"/>
            </w:pPr>
            <w:r w:rsidRPr="00143135">
              <w:lastRenderedPageBreak/>
              <w:t>Element 3</w:t>
            </w:r>
          </w:p>
        </w:tc>
        <w:tc>
          <w:tcPr>
            <w:tcW w:w="7560" w:type="dxa"/>
          </w:tcPr>
          <w:p w14:paraId="096044F0" w14:textId="77777777" w:rsidR="00143135" w:rsidRPr="00143135" w:rsidRDefault="00143135" w:rsidP="004B5B83">
            <w:pPr>
              <w:spacing w:after="0"/>
            </w:pPr>
            <w:r w:rsidRPr="00143135">
              <w:t>Communicating with employees in a readily understandable form</w:t>
            </w:r>
          </w:p>
        </w:tc>
      </w:tr>
      <w:tr w:rsidR="00143135" w:rsidRPr="00143135" w14:paraId="464B5314" w14:textId="77777777" w:rsidTr="00017166">
        <w:tc>
          <w:tcPr>
            <w:tcW w:w="1584" w:type="dxa"/>
          </w:tcPr>
          <w:p w14:paraId="5EDC7CCF" w14:textId="5F5C08E1" w:rsidR="00143135" w:rsidRPr="00143135" w:rsidRDefault="00143135" w:rsidP="00356CE6">
            <w:pPr>
              <w:spacing w:after="0"/>
            </w:pPr>
            <w:r w:rsidRPr="00143135">
              <w:t>Element 4</w:t>
            </w:r>
          </w:p>
        </w:tc>
        <w:tc>
          <w:tcPr>
            <w:tcW w:w="7560" w:type="dxa"/>
          </w:tcPr>
          <w:p w14:paraId="4BACFBF9" w14:textId="77777777" w:rsidR="00143135" w:rsidRPr="00143135" w:rsidRDefault="00143135" w:rsidP="004B5B83">
            <w:pPr>
              <w:spacing w:after="0"/>
            </w:pPr>
            <w:r w:rsidRPr="00143135">
              <w:t>Identifying and evaluating work hazards</w:t>
            </w:r>
          </w:p>
        </w:tc>
      </w:tr>
      <w:tr w:rsidR="00143135" w:rsidRPr="00143135" w14:paraId="2B4F5942" w14:textId="77777777" w:rsidTr="00017166">
        <w:tc>
          <w:tcPr>
            <w:tcW w:w="1584" w:type="dxa"/>
          </w:tcPr>
          <w:p w14:paraId="52BEF504" w14:textId="32B19B68" w:rsidR="00143135" w:rsidRPr="00143135" w:rsidRDefault="00143135" w:rsidP="00356CE6">
            <w:pPr>
              <w:spacing w:after="0"/>
            </w:pPr>
            <w:r w:rsidRPr="00143135">
              <w:t>Element 5</w:t>
            </w:r>
          </w:p>
        </w:tc>
        <w:tc>
          <w:tcPr>
            <w:tcW w:w="7560" w:type="dxa"/>
          </w:tcPr>
          <w:p w14:paraId="02CA70A0" w14:textId="77777777" w:rsidR="00143135" w:rsidRPr="00143135" w:rsidRDefault="00143135" w:rsidP="004B5B83">
            <w:pPr>
              <w:spacing w:after="0"/>
            </w:pPr>
            <w:r w:rsidRPr="00143135">
              <w:t>Investigating occupational injuries, illnesses</w:t>
            </w:r>
          </w:p>
        </w:tc>
      </w:tr>
      <w:tr w:rsidR="00143135" w:rsidRPr="00143135" w14:paraId="51F0AC25" w14:textId="77777777" w:rsidTr="00017166">
        <w:tc>
          <w:tcPr>
            <w:tcW w:w="1584" w:type="dxa"/>
          </w:tcPr>
          <w:p w14:paraId="1E1FF61F" w14:textId="7B4F2BD0" w:rsidR="00143135" w:rsidRPr="00143135" w:rsidRDefault="00143135" w:rsidP="00356CE6">
            <w:pPr>
              <w:spacing w:after="0"/>
            </w:pPr>
            <w:r w:rsidRPr="00143135">
              <w:t>Element 6</w:t>
            </w:r>
          </w:p>
        </w:tc>
        <w:tc>
          <w:tcPr>
            <w:tcW w:w="7560" w:type="dxa"/>
          </w:tcPr>
          <w:p w14:paraId="4B31D622" w14:textId="77777777" w:rsidR="00143135" w:rsidRPr="00143135" w:rsidRDefault="00143135" w:rsidP="004B5B83">
            <w:pPr>
              <w:spacing w:after="0"/>
            </w:pPr>
            <w:r w:rsidRPr="00143135">
              <w:t>Correcting at-risk or unhealthy conditions, work practices and procedures in a timely manner</w:t>
            </w:r>
          </w:p>
        </w:tc>
      </w:tr>
      <w:tr w:rsidR="00143135" w:rsidRPr="00143135" w14:paraId="4BD1099B" w14:textId="77777777" w:rsidTr="00017166">
        <w:tc>
          <w:tcPr>
            <w:tcW w:w="1584" w:type="dxa"/>
          </w:tcPr>
          <w:p w14:paraId="1908E075" w14:textId="2750B5A3" w:rsidR="00143135" w:rsidRPr="00143135" w:rsidRDefault="00143135" w:rsidP="00356CE6">
            <w:pPr>
              <w:spacing w:after="0"/>
            </w:pPr>
            <w:r w:rsidRPr="00143135">
              <w:t>Element 7</w:t>
            </w:r>
          </w:p>
        </w:tc>
        <w:tc>
          <w:tcPr>
            <w:tcW w:w="7560" w:type="dxa"/>
          </w:tcPr>
          <w:p w14:paraId="0497BA41" w14:textId="77777777" w:rsidR="00143135" w:rsidRPr="00143135" w:rsidRDefault="00143135" w:rsidP="004B5B83">
            <w:pPr>
              <w:spacing w:after="0"/>
            </w:pPr>
            <w:r w:rsidRPr="00143135">
              <w:t>Training and Instruction</w:t>
            </w:r>
          </w:p>
        </w:tc>
      </w:tr>
      <w:tr w:rsidR="00143135" w:rsidRPr="00143135" w14:paraId="5A9084B0" w14:textId="77777777" w:rsidTr="00017166">
        <w:tc>
          <w:tcPr>
            <w:tcW w:w="1584" w:type="dxa"/>
          </w:tcPr>
          <w:p w14:paraId="2D6A6FC7" w14:textId="54EC6223" w:rsidR="00143135" w:rsidRPr="00143135" w:rsidRDefault="00143135" w:rsidP="00356CE6">
            <w:pPr>
              <w:spacing w:after="0"/>
            </w:pPr>
            <w:r w:rsidRPr="00143135">
              <w:t>Element 8</w:t>
            </w:r>
          </w:p>
        </w:tc>
        <w:tc>
          <w:tcPr>
            <w:tcW w:w="7560" w:type="dxa"/>
          </w:tcPr>
          <w:p w14:paraId="674EF16B" w14:textId="77777777" w:rsidR="00143135" w:rsidRPr="00143135" w:rsidRDefault="00143135" w:rsidP="004B5B83">
            <w:pPr>
              <w:spacing w:after="0"/>
            </w:pPr>
            <w:r w:rsidRPr="00143135">
              <w:t>Access to the injury and illness program</w:t>
            </w:r>
          </w:p>
        </w:tc>
      </w:tr>
    </w:tbl>
    <w:p w14:paraId="0BCE1001" w14:textId="77777777" w:rsidR="0086738D" w:rsidRDefault="006841E0" w:rsidP="00E24FFE">
      <w:pPr>
        <w:pStyle w:val="O1"/>
        <w:spacing w:before="160"/>
      </w:pPr>
      <w:r>
        <w:t xml:space="preserve">SoCalGas’s </w:t>
      </w:r>
      <w:r w:rsidR="00DA7088" w:rsidRPr="008D0F83">
        <w:t xml:space="preserve">Injury and Illness Prevention Program </w:t>
      </w:r>
      <w:r>
        <w:t>(</w:t>
      </w:r>
      <w:hyperlink r:id="rId20" w:tgtFrame="_blank" w:tooltip="https://doclibrary-prod.azurewebsites.net/api/documents/iipp.1" w:history="1">
        <w:r w:rsidRPr="00EB37A7">
          <w:rPr>
            <w:rStyle w:val="Hyperlink"/>
          </w:rPr>
          <w:t>IIPP.1</w:t>
        </w:r>
      </w:hyperlink>
      <w:r>
        <w:t xml:space="preserve">) </w:t>
      </w:r>
      <w:r w:rsidR="00CE4402" w:rsidRPr="008D0F83">
        <w:t>outline</w:t>
      </w:r>
      <w:r w:rsidR="00BE40C8">
        <w:t>s</w:t>
      </w:r>
      <w:r w:rsidR="00CE4402" w:rsidRPr="008D0F83">
        <w:t xml:space="preserve"> </w:t>
      </w:r>
      <w:r w:rsidR="003C215A">
        <w:t xml:space="preserve">these </w:t>
      </w:r>
      <w:r w:rsidR="00CE4402" w:rsidRPr="008D0F83">
        <w:t>important safety requirements and expectations for all employees</w:t>
      </w:r>
      <w:r w:rsidR="0086738D">
        <w:t>.</w:t>
      </w:r>
    </w:p>
    <w:p w14:paraId="719D8DD7" w14:textId="3E6BFA22" w:rsidR="00A65513" w:rsidRDefault="000A5FFD" w:rsidP="00E44706">
      <w:pPr>
        <w:pStyle w:val="O1"/>
      </w:pPr>
      <w:r w:rsidRPr="000A5FFD">
        <w:t>The IIPP is one element of the Gas Company’s Safety program. Other documents are required:</w:t>
      </w:r>
    </w:p>
    <w:tbl>
      <w:tblPr>
        <w:tblW w:w="9144" w:type="dxa"/>
        <w:tblInd w:w="625" w:type="dxa"/>
        <w:tblLook w:val="04A0" w:firstRow="1" w:lastRow="0" w:firstColumn="1" w:lastColumn="0" w:noHBand="0" w:noVBand="1"/>
      </w:tblPr>
      <w:tblGrid>
        <w:gridCol w:w="1584"/>
        <w:gridCol w:w="7560"/>
      </w:tblGrid>
      <w:tr w:rsidR="004E5C88" w:rsidRPr="004E5C88" w14:paraId="13C44808" w14:textId="77777777" w:rsidTr="00017166">
        <w:tc>
          <w:tcPr>
            <w:tcW w:w="1584" w:type="dxa"/>
          </w:tcPr>
          <w:p w14:paraId="4530B276" w14:textId="77777777" w:rsidR="004E5C88" w:rsidRPr="004E5C88" w:rsidRDefault="004E5C88" w:rsidP="004B5B83">
            <w:pPr>
              <w:spacing w:after="0"/>
            </w:pPr>
            <w:r w:rsidRPr="004E5C88">
              <w:t>A.1.</w:t>
            </w:r>
          </w:p>
        </w:tc>
        <w:tc>
          <w:tcPr>
            <w:tcW w:w="7560" w:type="dxa"/>
          </w:tcPr>
          <w:p w14:paraId="783B3DF1" w14:textId="77777777" w:rsidR="004E5C88" w:rsidRPr="004E5C88" w:rsidRDefault="004E5C88" w:rsidP="004B5B83">
            <w:pPr>
              <w:spacing w:after="0"/>
            </w:pPr>
            <w:r w:rsidRPr="004E5C88">
              <w:t>Policies, Standards, and Procedures</w:t>
            </w:r>
          </w:p>
        </w:tc>
      </w:tr>
      <w:tr w:rsidR="004E5C88" w:rsidRPr="004E5C88" w14:paraId="256DB8F8" w14:textId="77777777" w:rsidTr="00017166">
        <w:tc>
          <w:tcPr>
            <w:tcW w:w="1584" w:type="dxa"/>
          </w:tcPr>
          <w:p w14:paraId="6C0C0996" w14:textId="77777777" w:rsidR="004E5C88" w:rsidRPr="004E5C88" w:rsidRDefault="004E5C88" w:rsidP="004B5B83">
            <w:pPr>
              <w:spacing w:after="0"/>
            </w:pPr>
            <w:r w:rsidRPr="004E5C88">
              <w:t>A.2.</w:t>
            </w:r>
          </w:p>
        </w:tc>
        <w:tc>
          <w:tcPr>
            <w:tcW w:w="7560" w:type="dxa"/>
          </w:tcPr>
          <w:p w14:paraId="24D89F8D" w14:textId="77777777" w:rsidR="004E5C88" w:rsidRPr="004E5C88" w:rsidRDefault="004E5C88" w:rsidP="004B5B83">
            <w:pPr>
              <w:spacing w:after="0"/>
            </w:pPr>
            <w:r w:rsidRPr="004E5C88">
              <w:t>Training</w:t>
            </w:r>
          </w:p>
        </w:tc>
      </w:tr>
      <w:tr w:rsidR="004E5C88" w:rsidRPr="004E5C88" w14:paraId="54B92433" w14:textId="77777777" w:rsidTr="00017166">
        <w:tc>
          <w:tcPr>
            <w:tcW w:w="1584" w:type="dxa"/>
          </w:tcPr>
          <w:p w14:paraId="7D5DC646" w14:textId="77777777" w:rsidR="004E5C88" w:rsidRPr="004E5C88" w:rsidRDefault="004E5C88" w:rsidP="004B5B83">
            <w:pPr>
              <w:spacing w:after="0"/>
            </w:pPr>
            <w:r w:rsidRPr="004E5C88">
              <w:t>A.3.</w:t>
            </w:r>
          </w:p>
        </w:tc>
        <w:tc>
          <w:tcPr>
            <w:tcW w:w="7560" w:type="dxa"/>
          </w:tcPr>
          <w:p w14:paraId="118C76E0" w14:textId="77777777" w:rsidR="004E5C88" w:rsidRPr="004E5C88" w:rsidRDefault="004E5C88" w:rsidP="004B5B83">
            <w:pPr>
              <w:spacing w:after="0"/>
            </w:pPr>
            <w:r w:rsidRPr="004E5C88">
              <w:t>The Safety Manual for Employees</w:t>
            </w:r>
          </w:p>
        </w:tc>
      </w:tr>
      <w:tr w:rsidR="004E5C88" w:rsidRPr="004E5C88" w14:paraId="4E10DD82" w14:textId="77777777" w:rsidTr="00017166">
        <w:tc>
          <w:tcPr>
            <w:tcW w:w="1584" w:type="dxa"/>
          </w:tcPr>
          <w:p w14:paraId="5DAE948A" w14:textId="77777777" w:rsidR="004E5C88" w:rsidRPr="004E5C88" w:rsidRDefault="004E5C88" w:rsidP="004B5B83">
            <w:pPr>
              <w:spacing w:after="0"/>
            </w:pPr>
            <w:r w:rsidRPr="004E5C88">
              <w:t>A.4.</w:t>
            </w:r>
          </w:p>
        </w:tc>
        <w:tc>
          <w:tcPr>
            <w:tcW w:w="7560" w:type="dxa"/>
          </w:tcPr>
          <w:p w14:paraId="0D854E13" w14:textId="77777777" w:rsidR="004E5C88" w:rsidRPr="004E5C88" w:rsidRDefault="004E5C88" w:rsidP="004B5B83">
            <w:pPr>
              <w:spacing w:after="0"/>
            </w:pPr>
            <w:r w:rsidRPr="004E5C88">
              <w:t>Stop-the-Job Policy</w:t>
            </w:r>
          </w:p>
        </w:tc>
      </w:tr>
    </w:tbl>
    <w:p w14:paraId="37B53770" w14:textId="431EA28C" w:rsidR="000A5FFD" w:rsidRDefault="000A5FFD" w:rsidP="00E44706">
      <w:pPr>
        <w:pStyle w:val="O1"/>
      </w:pPr>
      <w:r w:rsidRPr="000A5FFD">
        <w:t>These documents are equivalent in providing required training and information to employees, as outlined in federal, state, and local regulations as well as company policy.</w:t>
      </w:r>
    </w:p>
    <w:p w14:paraId="2653DC17" w14:textId="40D7D449" w:rsidR="00EB37A7" w:rsidRDefault="002D1655" w:rsidP="00E44706">
      <w:pPr>
        <w:pStyle w:val="O1"/>
        <w:rPr>
          <w:color w:val="467886" w:themeColor="hyperlink"/>
          <w:u w:val="single"/>
        </w:rPr>
      </w:pPr>
      <w:r>
        <w:t xml:space="preserve">Click the link for additional </w:t>
      </w:r>
      <w:r w:rsidR="00556E2E">
        <w:t>information</w:t>
      </w:r>
      <w:r w:rsidR="00556E2E" w:rsidRPr="0032546E">
        <w:t xml:space="preserve">: </w:t>
      </w:r>
      <w:hyperlink r:id="rId21" w:history="1">
        <w:r w:rsidR="00EB37A7" w:rsidRPr="00EB37A7">
          <w:rPr>
            <w:rStyle w:val="Hyperlink"/>
          </w:rPr>
          <w:t>Injury and Illness Prevention Program</w:t>
        </w:r>
      </w:hyperlink>
      <w:r w:rsidR="00EB37A7">
        <w:rPr>
          <w:color w:val="467886" w:themeColor="hyperlink"/>
          <w:u w:val="single"/>
        </w:rPr>
        <w:t xml:space="preserve"> (SharePoint)</w:t>
      </w:r>
    </w:p>
    <w:p w14:paraId="0CCF83B4" w14:textId="684CCA3D" w:rsidR="002C60E5" w:rsidRPr="001A1342" w:rsidRDefault="002D1655" w:rsidP="00E44706">
      <w:pPr>
        <w:pStyle w:val="O1"/>
        <w:rPr>
          <w:b/>
          <w:bCs/>
        </w:rPr>
      </w:pPr>
      <w:r>
        <w:t xml:space="preserve">Click the link for additional </w:t>
      </w:r>
      <w:r w:rsidR="00DC6EDE">
        <w:t>information:</w:t>
      </w:r>
      <w:r w:rsidR="002C60E5">
        <w:rPr>
          <w:color w:val="467886" w:themeColor="hyperlink"/>
          <w:u w:val="single"/>
        </w:rPr>
        <w:t xml:space="preserve"> </w:t>
      </w:r>
      <w:hyperlink r:id="rId22" w:anchor="search=Safety%20Policy" w:history="1">
        <w:r w:rsidR="002C60E5" w:rsidRPr="00600FA5">
          <w:rPr>
            <w:rStyle w:val="Hyperlink"/>
          </w:rPr>
          <w:t>SEU Safety Policy</w:t>
        </w:r>
      </w:hyperlink>
    </w:p>
    <w:p w14:paraId="4D89712E" w14:textId="2D83B033" w:rsidR="00077C2B" w:rsidRDefault="005D47C9" w:rsidP="00563AF3">
      <w:pPr>
        <w:pStyle w:val="Heading2"/>
      </w:pPr>
      <w:bookmarkStart w:id="45" w:name="_Toc204691676"/>
      <w:bookmarkStart w:id="46" w:name="_Toc210042538"/>
      <w:r>
        <w:t>Code of Business Conduct</w:t>
      </w:r>
      <w:bookmarkEnd w:id="45"/>
      <w:bookmarkEnd w:id="46"/>
    </w:p>
    <w:p w14:paraId="27705826" w14:textId="33FBB1FE" w:rsidR="00506908" w:rsidRDefault="009C1C9D" w:rsidP="00E24FFE">
      <w:pPr>
        <w:pStyle w:val="O1"/>
        <w:spacing w:after="120"/>
        <w:contextualSpacing w:val="0"/>
      </w:pPr>
      <w:r w:rsidRPr="009C1C9D">
        <w:t>The Code of Business Conduct is a valuable reference tool</w:t>
      </w:r>
      <w:r w:rsidR="00F65015">
        <w:t xml:space="preserve">. </w:t>
      </w:r>
      <w:r w:rsidR="00F65015" w:rsidRPr="000779C9">
        <w:t>K</w:t>
      </w:r>
      <w:r w:rsidRPr="000779C9">
        <w:t>e</w:t>
      </w:r>
      <w:r w:rsidRPr="009C1C9D">
        <w:t xml:space="preserve">ep it accessible and refer to it when ethics and compliance questions arise. </w:t>
      </w:r>
      <w:r w:rsidR="00D63EF2" w:rsidRPr="00D63EF2">
        <w:t>If you become aware of an unsafe or unethical situation, or if you have a question and need guidance, start by talking to your supervisor. If further support is needed, you can always contact the Ethics &amp; Compliance Helpline.</w:t>
      </w:r>
    </w:p>
    <w:p w14:paraId="59C4FDFB" w14:textId="1A0C3448" w:rsidR="00194601" w:rsidRDefault="00667950" w:rsidP="00E24FFE">
      <w:pPr>
        <w:pStyle w:val="O1"/>
        <w:spacing w:after="120"/>
        <w:contextualSpacing w:val="0"/>
      </w:pPr>
      <w:r>
        <w:t>Anyone</w:t>
      </w:r>
      <w:r w:rsidR="005C2D21">
        <w:t xml:space="preserve"> </w:t>
      </w:r>
      <w:r w:rsidR="00B73E05">
        <w:t>can</w:t>
      </w:r>
      <w:r w:rsidR="00B73E05" w:rsidRPr="005C2D21">
        <w:t xml:space="preserve"> </w:t>
      </w:r>
      <w:r w:rsidR="005C2D21" w:rsidRPr="005C2D21">
        <w:t>raise questions or concerns about compliance or ethics issues through our anonymous Sempra Ethics &amp; Compliance Helpline at</w:t>
      </w:r>
      <w:r w:rsidR="00034649">
        <w:t xml:space="preserve"> </w:t>
      </w:r>
      <w:hyperlink r:id="rId23" w:history="1">
        <w:r w:rsidR="005C2D21" w:rsidRPr="005C2D21">
          <w:rPr>
            <w:rStyle w:val="Hyperlink"/>
          </w:rPr>
          <w:t>www.SempraEthics.com</w:t>
        </w:r>
      </w:hyperlink>
      <w:r w:rsidR="005F67D8">
        <w:t>.</w:t>
      </w:r>
    </w:p>
    <w:p w14:paraId="6256177E" w14:textId="1E6138C3" w:rsidR="00392538" w:rsidRDefault="005C2D21" w:rsidP="007112B8">
      <w:pPr>
        <w:pStyle w:val="BLue2"/>
      </w:pPr>
      <w:r w:rsidRPr="005C2D21">
        <w:t>United States: 800-793-7723</w:t>
      </w:r>
    </w:p>
    <w:p w14:paraId="20A9608A" w14:textId="1CE95791" w:rsidR="00392538" w:rsidRDefault="00392538" w:rsidP="007112B8">
      <w:pPr>
        <w:pStyle w:val="BLue2"/>
      </w:pPr>
      <w:r>
        <w:t>M</w:t>
      </w:r>
      <w:r w:rsidR="005C2D21" w:rsidRPr="005C2D21">
        <w:t>exico: 001-770-582-5249</w:t>
      </w:r>
    </w:p>
    <w:p w14:paraId="258519A7" w14:textId="4F62E99F" w:rsidR="002667AC" w:rsidRDefault="005C2D21" w:rsidP="007112B8">
      <w:pPr>
        <w:pStyle w:val="BLue2"/>
      </w:pPr>
      <w:r w:rsidRPr="005C2D21">
        <w:t>The Sempra Ethics and Compliance Helpline is available to employees at Corporate Center, SDG&amp;E, SoCalGas and Sempra Infrastructure in the US and Mexico.</w:t>
      </w:r>
    </w:p>
    <w:p w14:paraId="63CE941E" w14:textId="7B60E3BA" w:rsidR="002667AC" w:rsidRDefault="002667AC" w:rsidP="00E24FFE">
      <w:pPr>
        <w:pStyle w:val="O1"/>
        <w:spacing w:after="120"/>
        <w:contextualSpacing w:val="0"/>
      </w:pPr>
      <w:r w:rsidRPr="002667AC">
        <w:t xml:space="preserve">The Ethics &amp; Compliance Helpline and SI Contigo Hotline are available 24 hours a day, 7 days a week. All reported items are </w:t>
      </w:r>
      <w:r w:rsidR="00667950" w:rsidRPr="002667AC">
        <w:t>treated</w:t>
      </w:r>
      <w:r w:rsidRPr="002667AC">
        <w:t xml:space="preserve"> confidentially.</w:t>
      </w:r>
    </w:p>
    <w:p w14:paraId="6A46B0AB" w14:textId="37FB0779" w:rsidR="00B80BB0" w:rsidRDefault="005A2059" w:rsidP="00E24FFE">
      <w:pPr>
        <w:pStyle w:val="O1"/>
        <w:spacing w:after="120"/>
        <w:contextualSpacing w:val="0"/>
      </w:pPr>
      <w:r>
        <w:t xml:space="preserve">Click the link for more information: </w:t>
      </w:r>
      <w:hyperlink r:id="rId24" w:history="1">
        <w:r>
          <w:rPr>
            <w:rStyle w:val="Hyperlink"/>
          </w:rPr>
          <w:t>Code of Business Conduct</w:t>
        </w:r>
      </w:hyperlink>
    </w:p>
    <w:p w14:paraId="20EECCF7" w14:textId="77777777" w:rsidR="006F4630" w:rsidRDefault="00B80BB0" w:rsidP="00231D9D">
      <w:pPr>
        <w:pStyle w:val="Heading2"/>
      </w:pPr>
      <w:bookmarkStart w:id="47" w:name="_Toc210042539"/>
      <w:r>
        <w:lastRenderedPageBreak/>
        <w:t>Right Of Reporting Is Guaranteed by The California Public Utilities Commission</w:t>
      </w:r>
      <w:bookmarkEnd w:id="47"/>
    </w:p>
    <w:p w14:paraId="0D80B421" w14:textId="77777777" w:rsidR="00200DD1" w:rsidRPr="00FB139C" w:rsidRDefault="00200DD1" w:rsidP="00FB139C">
      <w:pPr>
        <w:pStyle w:val="O1"/>
        <w:rPr>
          <w:rFonts w:ascii="Arial" w:hAnsi="Arial" w:cs="Arial"/>
        </w:rPr>
      </w:pPr>
      <w:r w:rsidRPr="00136F19">
        <w:rPr>
          <w:rStyle w:val="cf01"/>
          <w:rFonts w:asciiTheme="minorHAnsi" w:hAnsiTheme="minorHAnsi"/>
          <w:sz w:val="24"/>
          <w:szCs w:val="24"/>
        </w:rPr>
        <w:t>Employees and contractors have the option to report a safety breach to the California Public Utilities Commission (CPUC). The Commission guarantees confidentiality for those who report, provided the submission includes designation: “Safety Breach Notification from gas System Operator Employee - Confidentiality Requested.</w:t>
      </w:r>
      <w:r w:rsidR="00FB139C">
        <w:rPr>
          <w:rStyle w:val="cf01"/>
          <w:sz w:val="24"/>
          <w:szCs w:val="24"/>
        </w:rPr>
        <w:t>”</w:t>
      </w:r>
    </w:p>
    <w:p w14:paraId="28EF29EA" w14:textId="77777777" w:rsidR="002C446F" w:rsidRDefault="00ED13DD" w:rsidP="002D1655">
      <w:pPr>
        <w:pStyle w:val="O3"/>
        <w:ind w:left="720"/>
      </w:pPr>
      <w:r>
        <w:t>California Public Utilities Commission</w:t>
      </w:r>
    </w:p>
    <w:p w14:paraId="5281491E" w14:textId="3BE2C5CF" w:rsidR="00ED13DD" w:rsidRDefault="00ED13DD" w:rsidP="002D1655">
      <w:pPr>
        <w:pStyle w:val="O3"/>
        <w:ind w:left="720"/>
      </w:pPr>
      <w:r>
        <w:t>505 Van Ness Ave.</w:t>
      </w:r>
    </w:p>
    <w:p w14:paraId="44DEF172" w14:textId="77777777" w:rsidR="00ED13DD" w:rsidRDefault="00ED13DD" w:rsidP="002D1655">
      <w:pPr>
        <w:pStyle w:val="O3"/>
        <w:ind w:left="720"/>
      </w:pPr>
      <w:r>
        <w:t>San Francisco, C. 94102</w:t>
      </w:r>
    </w:p>
    <w:p w14:paraId="362A49DF" w14:textId="3FFD4232" w:rsidR="00ED13DD" w:rsidRPr="005D47C9" w:rsidRDefault="00ED13DD" w:rsidP="002C446F">
      <w:pPr>
        <w:pStyle w:val="O1"/>
      </w:pPr>
      <w:r>
        <w:t>Alternatively, as set forth in a recent CPUC decision, you may report unsafe conditions as follows:</w:t>
      </w:r>
      <w:r w:rsidR="002C446F">
        <w:t xml:space="preserve"> </w:t>
      </w:r>
      <w:r>
        <w:t>Report unsafe conditions to the Public Utilities Commission by calling the whistleblower hotline at 1</w:t>
      </w:r>
      <w:r w:rsidR="00463121">
        <w:noBreakHyphen/>
      </w:r>
      <w:r>
        <w:t xml:space="preserve">800-649-7570 or by e-mail to </w:t>
      </w:r>
      <w:hyperlink r:id="rId25" w:history="1">
        <w:r w:rsidR="00505D1E">
          <w:rPr>
            <w:rStyle w:val="Hyperlink"/>
          </w:rPr>
          <w:t>safetyhotline@cpuc.ca.gov</w:t>
        </w:r>
      </w:hyperlink>
      <w:r>
        <w:t>.</w:t>
      </w:r>
    </w:p>
    <w:p w14:paraId="0E5B65F7" w14:textId="5355B46C" w:rsidR="005A7B90" w:rsidRDefault="005A7B90" w:rsidP="00563AF3">
      <w:pPr>
        <w:pStyle w:val="Heading2"/>
        <w:rPr>
          <w:highlight w:val="yellow"/>
        </w:rPr>
      </w:pPr>
      <w:bookmarkStart w:id="48" w:name="_Ready_to_Work"/>
      <w:bookmarkStart w:id="49" w:name="_Toc204691677"/>
      <w:bookmarkStart w:id="50" w:name="_Toc210042540"/>
      <w:bookmarkEnd w:id="48"/>
      <w:r>
        <w:t>Ready to Work</w:t>
      </w:r>
      <w:bookmarkEnd w:id="49"/>
      <w:bookmarkEnd w:id="50"/>
    </w:p>
    <w:p w14:paraId="446A8B6A" w14:textId="506D5795" w:rsidR="007A3980" w:rsidRDefault="007A3980" w:rsidP="00E44706">
      <w:pPr>
        <w:pStyle w:val="O1"/>
      </w:pPr>
      <w:r w:rsidRPr="00F06A9E">
        <w:t xml:space="preserve">The Company expects employees to be ready to work </w:t>
      </w:r>
      <w:r w:rsidR="00C1125A">
        <w:t xml:space="preserve">and </w:t>
      </w:r>
      <w:r w:rsidRPr="00F06A9E">
        <w:t xml:space="preserve">conduct their work in a safe manner. Employees should evaluate themselves on </w:t>
      </w:r>
      <w:r w:rsidR="00FF2750" w:rsidRPr="00F06A9E">
        <w:t>several factors</w:t>
      </w:r>
      <w:r w:rsidRPr="00F06A9E">
        <w:t xml:space="preserve"> that impact their readiness, including, but not limited to the </w:t>
      </w:r>
      <w:r w:rsidR="005B532E" w:rsidRPr="00F06A9E">
        <w:t>list</w:t>
      </w:r>
      <w:r w:rsidR="00D43A9E">
        <w:t xml:space="preserve"> below</w:t>
      </w:r>
      <w:r w:rsidR="005B532E" w:rsidRPr="00F06A9E">
        <w:t>.</w:t>
      </w:r>
    </w:p>
    <w:p w14:paraId="33239538" w14:textId="77777777" w:rsidR="0080558B" w:rsidRDefault="007C3A9D" w:rsidP="001E107B">
      <w:pPr>
        <w:pStyle w:val="O1"/>
      </w:pPr>
      <w:r>
        <w:t>Y</w:t>
      </w:r>
      <w:r w:rsidRPr="007C3A9D">
        <w:t xml:space="preserve">our inability to work safely not only impacts your safety but that of your co-workers, potentially the public, the company’s assets and contractors that </w:t>
      </w:r>
      <w:r w:rsidR="00470C15" w:rsidRPr="007C3A9D">
        <w:t>may be</w:t>
      </w:r>
      <w:r w:rsidRPr="007C3A9D">
        <w:t xml:space="preserve"> working with you</w:t>
      </w:r>
      <w:r w:rsidR="0080558B">
        <w:t>.</w:t>
      </w:r>
    </w:p>
    <w:p w14:paraId="4673288A" w14:textId="0C123FBB" w:rsidR="007A3980" w:rsidRPr="00F06A9E" w:rsidRDefault="007A3980" w:rsidP="00E44706">
      <w:pPr>
        <w:pStyle w:val="O1"/>
      </w:pPr>
      <w:r w:rsidRPr="00F06A9E">
        <w:t>If you do not feel that you can work and complete your shift in a safe and effective manner, please notify your supervisor immediately. If any impairment surfaces during the workday, contact your supervisor immediately.</w:t>
      </w:r>
    </w:p>
    <w:p w14:paraId="7412A94F" w14:textId="77777777" w:rsidR="009365AD" w:rsidRPr="00EE44E1" w:rsidRDefault="009365AD" w:rsidP="009365AD">
      <w:pPr>
        <w:pStyle w:val="O1"/>
      </w:pPr>
      <w:r w:rsidRPr="00EE44E1">
        <w:t>Supervisors must not permit or require any employee to work while their ability or alertness is so impaired by fatigue, illness, or other causes that they might expose themselves or others to injury.</w:t>
      </w:r>
    </w:p>
    <w:p w14:paraId="0AF639E2" w14:textId="786B0012" w:rsidR="009365AD" w:rsidRDefault="00AA2986" w:rsidP="009365AD">
      <w:pPr>
        <w:pStyle w:val="O1"/>
      </w:pPr>
      <w:r>
        <w:t xml:space="preserve">Click the link for additional information: </w:t>
      </w:r>
      <w:hyperlink w:anchor="_Ready_to_Work" w:history="1">
        <w:r w:rsidR="009365AD" w:rsidRPr="00C33E65">
          <w:rPr>
            <w:rStyle w:val="Hyperlink"/>
          </w:rPr>
          <w:t>Ready to Work</w:t>
        </w:r>
      </w:hyperlink>
    </w:p>
    <w:p w14:paraId="4AE71777" w14:textId="77777777" w:rsidR="007A3980" w:rsidRPr="00A20DB8" w:rsidRDefault="007A3980" w:rsidP="00E44706">
      <w:pPr>
        <w:pStyle w:val="O1"/>
        <w:numPr>
          <w:ilvl w:val="0"/>
          <w:numId w:val="0"/>
        </w:numPr>
        <w:ind w:left="446"/>
      </w:pPr>
    </w:p>
    <w:tbl>
      <w:tblPr>
        <w:tblW w:w="10350" w:type="dxa"/>
        <w:tblInd w:w="4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9"/>
        <w:gridCol w:w="3600"/>
        <w:gridCol w:w="5041"/>
      </w:tblGrid>
      <w:tr w:rsidR="00B95BAC" w14:paraId="4130BD3E" w14:textId="77777777" w:rsidTr="006A1F22">
        <w:trPr>
          <w:cantSplit/>
        </w:trPr>
        <w:tc>
          <w:tcPr>
            <w:tcW w:w="1709" w:type="dxa"/>
          </w:tcPr>
          <w:p w14:paraId="1E7C0833" w14:textId="77777777" w:rsidR="007A3980" w:rsidRDefault="007A3980" w:rsidP="00093E32">
            <w:pPr>
              <w:pStyle w:val="O1"/>
              <w:numPr>
                <w:ilvl w:val="0"/>
                <w:numId w:val="0"/>
              </w:numPr>
              <w:spacing w:after="120" w:line="240" w:lineRule="auto"/>
            </w:pPr>
            <w:r>
              <w:t>Illness</w:t>
            </w:r>
          </w:p>
        </w:tc>
        <w:tc>
          <w:tcPr>
            <w:tcW w:w="3600" w:type="dxa"/>
          </w:tcPr>
          <w:p w14:paraId="17534972" w14:textId="3B4CAE08" w:rsidR="007A3980" w:rsidRDefault="007A3980" w:rsidP="00093E32">
            <w:pPr>
              <w:pStyle w:val="O1"/>
              <w:numPr>
                <w:ilvl w:val="0"/>
                <w:numId w:val="0"/>
              </w:numPr>
              <w:spacing w:after="120" w:line="240" w:lineRule="auto"/>
            </w:pPr>
            <w:r>
              <w:t xml:space="preserve">Do I have any </w:t>
            </w:r>
            <w:r w:rsidR="005B532E">
              <w:t>symptoms?</w:t>
            </w:r>
          </w:p>
          <w:p w14:paraId="713567BD" w14:textId="243EE0E6" w:rsidR="007A3980" w:rsidRDefault="007A3980" w:rsidP="00093E32">
            <w:pPr>
              <w:pStyle w:val="O1"/>
              <w:numPr>
                <w:ilvl w:val="0"/>
                <w:numId w:val="0"/>
              </w:numPr>
              <w:spacing w:after="120" w:line="240" w:lineRule="auto"/>
            </w:pPr>
            <w:r>
              <w:t>Do my symptoms impact my ability to work safely? Am I contagious and a danger to other</w:t>
            </w:r>
            <w:r w:rsidR="00523C9D">
              <w:t>s</w:t>
            </w:r>
            <w:r>
              <w:t>?</w:t>
            </w:r>
          </w:p>
        </w:tc>
        <w:tc>
          <w:tcPr>
            <w:tcW w:w="5041" w:type="dxa"/>
          </w:tcPr>
          <w:p w14:paraId="28D9A8E2" w14:textId="77777777" w:rsidR="007A3980" w:rsidRDefault="007A3980" w:rsidP="00093E32">
            <w:pPr>
              <w:pStyle w:val="O1"/>
              <w:spacing w:after="120" w:line="240" w:lineRule="auto"/>
            </w:pPr>
            <w:r>
              <w:t>Consult with your doctor about your ability to work safely.</w:t>
            </w:r>
          </w:p>
        </w:tc>
      </w:tr>
      <w:tr w:rsidR="00B95BAC" w14:paraId="1AD39139" w14:textId="77777777" w:rsidTr="006A1F22">
        <w:trPr>
          <w:cantSplit/>
        </w:trPr>
        <w:tc>
          <w:tcPr>
            <w:tcW w:w="1709" w:type="dxa"/>
          </w:tcPr>
          <w:p w14:paraId="05D8D6E2" w14:textId="77777777" w:rsidR="007A3980" w:rsidRDefault="007A3980" w:rsidP="00093E32">
            <w:pPr>
              <w:pStyle w:val="O1"/>
              <w:numPr>
                <w:ilvl w:val="0"/>
                <w:numId w:val="0"/>
              </w:numPr>
              <w:spacing w:after="120" w:line="240" w:lineRule="auto"/>
            </w:pPr>
            <w:r>
              <w:t>Medication</w:t>
            </w:r>
          </w:p>
        </w:tc>
        <w:tc>
          <w:tcPr>
            <w:tcW w:w="3600" w:type="dxa"/>
          </w:tcPr>
          <w:p w14:paraId="6AB84A08" w14:textId="77777777" w:rsidR="007A3980" w:rsidRDefault="007A3980" w:rsidP="00093E32">
            <w:pPr>
              <w:pStyle w:val="O1"/>
              <w:numPr>
                <w:ilvl w:val="0"/>
                <w:numId w:val="0"/>
              </w:numPr>
              <w:spacing w:after="120" w:line="240" w:lineRule="auto"/>
            </w:pPr>
            <w:r>
              <w:t>Have I been taking any prescription or over-the-counter drugs?</w:t>
            </w:r>
          </w:p>
        </w:tc>
        <w:tc>
          <w:tcPr>
            <w:tcW w:w="5041" w:type="dxa"/>
          </w:tcPr>
          <w:p w14:paraId="3AFCFC02" w14:textId="77777777" w:rsidR="007A3980" w:rsidRDefault="007A3980" w:rsidP="00093E32">
            <w:pPr>
              <w:pStyle w:val="O1"/>
              <w:spacing w:after="120" w:line="240" w:lineRule="auto"/>
            </w:pPr>
            <w:r>
              <w:t>Consult with your doctor or pharmacist on the impact of your medication to work safely.</w:t>
            </w:r>
          </w:p>
          <w:p w14:paraId="165CB02C" w14:textId="19F8D629" w:rsidR="007A3980" w:rsidRDefault="007A3980" w:rsidP="00093E32">
            <w:pPr>
              <w:pStyle w:val="O1"/>
              <w:spacing w:after="120" w:line="240" w:lineRule="auto"/>
            </w:pPr>
            <w:r>
              <w:t>N</w:t>
            </w:r>
            <w:r w:rsidRPr="00ED7C73">
              <w:t xml:space="preserve">otify wellness regarding any prescription or impairing effects medication prior to performing </w:t>
            </w:r>
            <w:r w:rsidR="005B532E" w:rsidRPr="00ED7C73">
              <w:t>work.</w:t>
            </w:r>
          </w:p>
          <w:p w14:paraId="7CDF3A7C" w14:textId="77777777" w:rsidR="007A3980" w:rsidRDefault="007A3980" w:rsidP="00093E32">
            <w:pPr>
              <w:pStyle w:val="O1"/>
              <w:spacing w:after="120" w:line="240" w:lineRule="auto"/>
            </w:pPr>
            <w:r>
              <w:t>C</w:t>
            </w:r>
            <w:r w:rsidRPr="00ED7C73">
              <w:t>omplete medication clearance review</w:t>
            </w:r>
          </w:p>
        </w:tc>
      </w:tr>
      <w:tr w:rsidR="00B95BAC" w14:paraId="70D0CC21" w14:textId="77777777" w:rsidTr="006A1F22">
        <w:trPr>
          <w:cantSplit/>
        </w:trPr>
        <w:tc>
          <w:tcPr>
            <w:tcW w:w="1709" w:type="dxa"/>
          </w:tcPr>
          <w:p w14:paraId="4176FA05" w14:textId="77777777" w:rsidR="007A3980" w:rsidRDefault="007A3980" w:rsidP="00093E32">
            <w:pPr>
              <w:pStyle w:val="O1"/>
              <w:numPr>
                <w:ilvl w:val="0"/>
                <w:numId w:val="0"/>
              </w:numPr>
              <w:spacing w:after="120" w:line="240" w:lineRule="auto"/>
            </w:pPr>
            <w:r>
              <w:lastRenderedPageBreak/>
              <w:t>Stress</w:t>
            </w:r>
          </w:p>
        </w:tc>
        <w:tc>
          <w:tcPr>
            <w:tcW w:w="3600" w:type="dxa"/>
          </w:tcPr>
          <w:p w14:paraId="0C626225" w14:textId="77777777" w:rsidR="007A3980" w:rsidRDefault="007A3980" w:rsidP="00093E32">
            <w:pPr>
              <w:pStyle w:val="O1"/>
              <w:numPr>
                <w:ilvl w:val="0"/>
                <w:numId w:val="0"/>
              </w:numPr>
              <w:spacing w:after="120" w:line="240" w:lineRule="auto"/>
            </w:pPr>
            <w:r>
              <w:t>Am I under psychological pressure from the job? Worried about financial matters, health problems or family discord?</w:t>
            </w:r>
          </w:p>
        </w:tc>
        <w:tc>
          <w:tcPr>
            <w:tcW w:w="5041" w:type="dxa"/>
          </w:tcPr>
          <w:p w14:paraId="355BCE21" w14:textId="77777777" w:rsidR="007A3980" w:rsidRDefault="007A3980" w:rsidP="00093E32">
            <w:pPr>
              <w:pStyle w:val="O1"/>
              <w:spacing w:after="120" w:line="240" w:lineRule="auto"/>
            </w:pPr>
            <w:r>
              <w:t>Tell your supervisor you cannot perform your job safely and effectively.</w:t>
            </w:r>
          </w:p>
          <w:p w14:paraId="1DFF93AB" w14:textId="0FF01F85" w:rsidR="007A3980" w:rsidRDefault="007A3980" w:rsidP="00093E32">
            <w:pPr>
              <w:pStyle w:val="O1"/>
              <w:spacing w:after="120" w:line="240" w:lineRule="auto"/>
            </w:pPr>
            <w:r>
              <w:t xml:space="preserve">Consider consulting with </w:t>
            </w:r>
            <w:r w:rsidR="00021FEB">
              <w:t>Employee Assistance Program (</w:t>
            </w:r>
            <w:r w:rsidRPr="00ED7C73">
              <w:t>EAP</w:t>
            </w:r>
            <w:r w:rsidR="00021FEB">
              <w:t>)</w:t>
            </w:r>
            <w:r w:rsidRPr="00ED7C73">
              <w:t xml:space="preserve"> services </w:t>
            </w:r>
          </w:p>
        </w:tc>
      </w:tr>
      <w:tr w:rsidR="00B95BAC" w14:paraId="3C7510F4" w14:textId="77777777" w:rsidTr="006A1F22">
        <w:trPr>
          <w:cantSplit/>
        </w:trPr>
        <w:tc>
          <w:tcPr>
            <w:tcW w:w="1709" w:type="dxa"/>
          </w:tcPr>
          <w:p w14:paraId="1533F2FF" w14:textId="77777777" w:rsidR="007A3980" w:rsidRDefault="007A3980" w:rsidP="00093E32">
            <w:pPr>
              <w:pStyle w:val="O1"/>
              <w:numPr>
                <w:ilvl w:val="0"/>
                <w:numId w:val="0"/>
              </w:numPr>
              <w:spacing w:after="120" w:line="240" w:lineRule="auto"/>
            </w:pPr>
            <w:r>
              <w:t>Alcohol</w:t>
            </w:r>
          </w:p>
        </w:tc>
        <w:tc>
          <w:tcPr>
            <w:tcW w:w="3600" w:type="dxa"/>
          </w:tcPr>
          <w:p w14:paraId="04FDCE6C" w14:textId="048D80BF" w:rsidR="007A3980" w:rsidRDefault="007A3980" w:rsidP="00093E32">
            <w:pPr>
              <w:pStyle w:val="O1"/>
              <w:numPr>
                <w:ilvl w:val="0"/>
                <w:numId w:val="0"/>
              </w:numPr>
              <w:spacing w:after="120" w:line="240" w:lineRule="auto"/>
            </w:pPr>
            <w:r>
              <w:t xml:space="preserve">Have I been drinking within </w:t>
            </w:r>
            <w:r w:rsidR="00834E00">
              <w:t>eight</w:t>
            </w:r>
            <w:r>
              <w:t xml:space="preserve"> hours? 24 hours?</w:t>
            </w:r>
          </w:p>
        </w:tc>
        <w:tc>
          <w:tcPr>
            <w:tcW w:w="5041" w:type="dxa"/>
          </w:tcPr>
          <w:p w14:paraId="17E4B80A" w14:textId="77777777" w:rsidR="007A3980" w:rsidRDefault="007A3980" w:rsidP="00093E32">
            <w:pPr>
              <w:pStyle w:val="O1"/>
              <w:spacing w:after="120" w:line="240" w:lineRule="auto"/>
            </w:pPr>
            <w:r w:rsidRPr="00ED7C73">
              <w:t>If under the influence of drugs/alcohol do not report to work, if already at work, advise supervision immediately.</w:t>
            </w:r>
          </w:p>
        </w:tc>
      </w:tr>
      <w:tr w:rsidR="00B95BAC" w14:paraId="29DF2336" w14:textId="77777777" w:rsidTr="006A1F22">
        <w:trPr>
          <w:cantSplit/>
        </w:trPr>
        <w:tc>
          <w:tcPr>
            <w:tcW w:w="1709" w:type="dxa"/>
          </w:tcPr>
          <w:p w14:paraId="721838C1" w14:textId="77777777" w:rsidR="007A3980" w:rsidRDefault="007A3980" w:rsidP="00093E32">
            <w:pPr>
              <w:pStyle w:val="O1"/>
              <w:numPr>
                <w:ilvl w:val="0"/>
                <w:numId w:val="0"/>
              </w:numPr>
              <w:spacing w:after="120" w:line="240" w:lineRule="auto"/>
            </w:pPr>
            <w:r>
              <w:t>Fatigue</w:t>
            </w:r>
          </w:p>
        </w:tc>
        <w:tc>
          <w:tcPr>
            <w:tcW w:w="3600" w:type="dxa"/>
          </w:tcPr>
          <w:p w14:paraId="26463555" w14:textId="77777777" w:rsidR="007A3980" w:rsidRDefault="007A3980" w:rsidP="00093E32">
            <w:pPr>
              <w:pStyle w:val="O1"/>
              <w:numPr>
                <w:ilvl w:val="0"/>
                <w:numId w:val="0"/>
              </w:numPr>
              <w:spacing w:after="120" w:line="240" w:lineRule="auto"/>
            </w:pPr>
            <w:r>
              <w:t>Am I tired and not adequately rested?</w:t>
            </w:r>
          </w:p>
        </w:tc>
        <w:tc>
          <w:tcPr>
            <w:tcW w:w="5041" w:type="dxa"/>
          </w:tcPr>
          <w:p w14:paraId="6E78C309" w14:textId="77777777" w:rsidR="007A3980" w:rsidRDefault="007A3980" w:rsidP="00093E32">
            <w:pPr>
              <w:pStyle w:val="O1"/>
              <w:spacing w:after="120" w:line="240" w:lineRule="auto"/>
            </w:pPr>
            <w:r>
              <w:t>R</w:t>
            </w:r>
            <w:r w:rsidRPr="00ED7C73">
              <w:t>eport fatigue or inability to work safely to a supervisor immediately.</w:t>
            </w:r>
          </w:p>
        </w:tc>
      </w:tr>
      <w:tr w:rsidR="00B95BAC" w14:paraId="31150852" w14:textId="77777777" w:rsidTr="006A1F22">
        <w:trPr>
          <w:cantSplit/>
        </w:trPr>
        <w:tc>
          <w:tcPr>
            <w:tcW w:w="1709" w:type="dxa"/>
          </w:tcPr>
          <w:p w14:paraId="70569AAB" w14:textId="77777777" w:rsidR="007A3980" w:rsidRDefault="007A3980" w:rsidP="00093E32">
            <w:pPr>
              <w:pStyle w:val="O1"/>
              <w:numPr>
                <w:ilvl w:val="0"/>
                <w:numId w:val="0"/>
              </w:numPr>
              <w:spacing w:after="120" w:line="240" w:lineRule="auto"/>
            </w:pPr>
            <w:r>
              <w:t>Eating</w:t>
            </w:r>
          </w:p>
        </w:tc>
        <w:tc>
          <w:tcPr>
            <w:tcW w:w="3600" w:type="dxa"/>
          </w:tcPr>
          <w:p w14:paraId="457879F9" w14:textId="77777777" w:rsidR="007A3980" w:rsidRDefault="007A3980" w:rsidP="00093E32">
            <w:pPr>
              <w:pStyle w:val="O1"/>
              <w:numPr>
                <w:ilvl w:val="0"/>
                <w:numId w:val="0"/>
              </w:numPr>
              <w:spacing w:after="120" w:line="240" w:lineRule="auto"/>
            </w:pPr>
            <w:r>
              <w:t>Am I adequately nourished?</w:t>
            </w:r>
          </w:p>
        </w:tc>
        <w:tc>
          <w:tcPr>
            <w:tcW w:w="5041" w:type="dxa"/>
          </w:tcPr>
          <w:p w14:paraId="39EC1601" w14:textId="77777777" w:rsidR="007A3980" w:rsidRDefault="007A3980" w:rsidP="00093E32">
            <w:pPr>
              <w:pStyle w:val="O1"/>
              <w:spacing w:after="120" w:line="240" w:lineRule="auto"/>
            </w:pPr>
            <w:r>
              <w:t>Eat a diet that gives you the strength and endurance to work safely through the workday.</w:t>
            </w:r>
          </w:p>
        </w:tc>
      </w:tr>
    </w:tbl>
    <w:p w14:paraId="33582405" w14:textId="68435AFD" w:rsidR="00D00693" w:rsidRDefault="00D4679C" w:rsidP="00015FCB">
      <w:pPr>
        <w:pStyle w:val="O1"/>
      </w:pPr>
      <w:r>
        <w:t xml:space="preserve">For additional </w:t>
      </w:r>
      <w:r w:rsidRPr="00015FCB">
        <w:t>information</w:t>
      </w:r>
      <w:r>
        <w:t xml:space="preserve"> on support programs, please refer to the following pages:</w:t>
      </w:r>
    </w:p>
    <w:p w14:paraId="0856E356" w14:textId="0463C191" w:rsidR="004B52D5" w:rsidRPr="004B52D5" w:rsidRDefault="00015FCB" w:rsidP="007112B8">
      <w:pPr>
        <w:pStyle w:val="BLue2"/>
      </w:pPr>
      <w:hyperlink r:id="rId26" w:history="1">
        <w:r w:rsidRPr="00015FCB">
          <w:rPr>
            <w:rStyle w:val="Hyperlink"/>
          </w:rPr>
          <w:t>Drug &amp; Alcohol Misuse Prevention Plan/Drug</w:t>
        </w:r>
        <w:r w:rsidR="004B52D5" w:rsidRPr="009039AC">
          <w:rPr>
            <w:rStyle w:val="Hyperlink"/>
          </w:rPr>
          <w:t xml:space="preserve"> and Alcohol-Free Workplace Policy</w:t>
        </w:r>
      </w:hyperlink>
    </w:p>
    <w:p w14:paraId="6920B4A1" w14:textId="77777777" w:rsidR="00015FCB" w:rsidRPr="004B52D5" w:rsidRDefault="00015FCB" w:rsidP="007112B8">
      <w:pPr>
        <w:pStyle w:val="BLue2"/>
      </w:pPr>
      <w:hyperlink r:id="rId27" w:tooltip="Original URL: https://sempra.sharepoint.com/sites/sempranet/HR/socal/wellness/SitePages/Home.aspx?e=1%3Ab2c1fc6d51104f4e835ca0fe2b8362a4&amp;OR=Teams-HL&amp;CT=1704317901860. Click or tap if you trust this link." w:history="1">
        <w:r w:rsidRPr="004B52D5">
          <w:rPr>
            <w:rStyle w:val="Hyperlink"/>
            <w:rFonts w:ascii="Aptos" w:eastAsiaTheme="majorEastAsia" w:hAnsi="Aptos" w:cs="Segoe UI"/>
            <w:bdr w:val="none" w:sz="0" w:space="0" w:color="auto" w:frame="1"/>
          </w:rPr>
          <w:t>Wellness Programs</w:t>
        </w:r>
      </w:hyperlink>
    </w:p>
    <w:p w14:paraId="26BE64EC" w14:textId="7320DB72" w:rsidR="00015FCB" w:rsidRDefault="00015FCB" w:rsidP="007112B8">
      <w:pPr>
        <w:pStyle w:val="BLue2"/>
        <w:rPr>
          <w:rFonts w:ascii="Aptos" w:hAnsi="Aptos" w:cs="Segoe UI"/>
          <w:color w:val="0A2F41"/>
        </w:rPr>
      </w:pPr>
      <w:hyperlink r:id="rId28" w:tooltip="Original URL: https://sempra.sharepoint.com/sites/sempranet/HR/socal/wellness/SitePages/Supportlinc.aspx. Click or tap if you trust this link." w:history="1">
        <w:proofErr w:type="spellStart"/>
        <w:r>
          <w:rPr>
            <w:rStyle w:val="Hyperlink"/>
            <w:rFonts w:ascii="Aptos" w:hAnsi="Aptos" w:cs="Segoe UI"/>
            <w:bdr w:val="none" w:sz="0" w:space="0" w:color="auto" w:frame="1"/>
          </w:rPr>
          <w:t>SupportLinc</w:t>
        </w:r>
        <w:proofErr w:type="spellEnd"/>
      </w:hyperlink>
      <w:r w:rsidR="003134F7">
        <w:rPr>
          <w:rFonts w:ascii="Avenir Next LT Pro" w:hAnsi="Avenir Next LT Pro" w:cs="Segoe UI"/>
          <w:color w:val="0A2F41"/>
          <w:sz w:val="22"/>
          <w:szCs w:val="22"/>
          <w:bdr w:val="none" w:sz="0" w:space="0" w:color="auto" w:frame="1"/>
        </w:rPr>
        <w:t xml:space="preserve"> </w:t>
      </w:r>
      <w:r>
        <w:rPr>
          <w:rFonts w:ascii="Avenir Next LT Pro" w:hAnsi="Avenir Next LT Pro" w:cs="Segoe UI"/>
          <w:color w:val="0A2F41"/>
          <w:sz w:val="22"/>
          <w:szCs w:val="22"/>
          <w:bdr w:val="none" w:sz="0" w:space="0" w:color="auto" w:frame="1"/>
        </w:rPr>
        <w:t>(our Employee Assistance Program)</w:t>
      </w:r>
    </w:p>
    <w:p w14:paraId="713282CE" w14:textId="4E8F9269" w:rsidR="00015FCB" w:rsidRDefault="00015FCB" w:rsidP="007112B8">
      <w:pPr>
        <w:pStyle w:val="BLue2"/>
        <w:rPr>
          <w:rFonts w:ascii="Aptos" w:hAnsi="Aptos" w:cs="Segoe UI"/>
          <w:color w:val="0A2F41"/>
        </w:rPr>
      </w:pPr>
      <w:hyperlink r:id="rId29" w:tooltip="Original URL: https://sempra.sharepoint.com/sites/sempranet/HR/socal/wellness/SitePages/Fighting-Fatigue.aspx. Click or tap if you trust this link." w:history="1">
        <w:r>
          <w:rPr>
            <w:rStyle w:val="Hyperlink"/>
            <w:rFonts w:ascii="Aptos" w:hAnsi="Aptos" w:cs="Segoe UI"/>
            <w:bdr w:val="none" w:sz="0" w:space="0" w:color="auto" w:frame="1"/>
          </w:rPr>
          <w:t>Fatigue Page</w:t>
        </w:r>
      </w:hyperlink>
      <w:r w:rsidR="003134F7">
        <w:rPr>
          <w:rFonts w:ascii="Avenir Next LT Pro" w:hAnsi="Avenir Next LT Pro" w:cs="Segoe UI"/>
          <w:color w:val="0A2F41"/>
          <w:sz w:val="22"/>
          <w:szCs w:val="22"/>
          <w:bdr w:val="none" w:sz="0" w:space="0" w:color="auto" w:frame="1"/>
        </w:rPr>
        <w:t xml:space="preserve"> </w:t>
      </w:r>
      <w:r>
        <w:rPr>
          <w:rFonts w:ascii="Avenir Next LT Pro" w:hAnsi="Avenir Next LT Pro" w:cs="Segoe UI"/>
          <w:color w:val="0A2F41"/>
          <w:sz w:val="22"/>
          <w:szCs w:val="22"/>
          <w:bdr w:val="none" w:sz="0" w:space="0" w:color="auto" w:frame="1"/>
        </w:rPr>
        <w:t>on Wellness SharePoint</w:t>
      </w:r>
    </w:p>
    <w:p w14:paraId="39D10735" w14:textId="77777777" w:rsidR="00015FCB" w:rsidRDefault="00015FCB" w:rsidP="007112B8">
      <w:pPr>
        <w:pStyle w:val="BLue2"/>
        <w:rPr>
          <w:rFonts w:ascii="Aptos" w:hAnsi="Aptos" w:cs="Segoe UI"/>
          <w:color w:val="0A2F41"/>
        </w:rPr>
      </w:pPr>
      <w:hyperlink r:id="rId30" w:tooltip="Original URL: https://sempra.sharepoint.com/sites/sempranet/HR/corp/benefits/SitePages/Omada-Weight-Management-wellbeing-program.aspx. Click or tap if you trust this link." w:history="1">
        <w:r>
          <w:rPr>
            <w:rStyle w:val="Hyperlink"/>
            <w:rFonts w:ascii="Aptos" w:hAnsi="Aptos" w:cs="Segoe UI"/>
            <w:bdr w:val="none" w:sz="0" w:space="0" w:color="auto" w:frame="1"/>
          </w:rPr>
          <w:t>Omada Health Program</w:t>
        </w:r>
      </w:hyperlink>
    </w:p>
    <w:p w14:paraId="230E4529" w14:textId="77777777" w:rsidR="00015FCB" w:rsidRDefault="00015FCB" w:rsidP="007112B8">
      <w:pPr>
        <w:pStyle w:val="BLue2"/>
        <w:rPr>
          <w:rFonts w:ascii="Aptos" w:hAnsi="Aptos" w:cs="Segoe UI"/>
          <w:color w:val="0A2F41"/>
        </w:rPr>
      </w:pPr>
      <w:hyperlink r:id="rId31" w:tooltip="Original URL: https://sempra.sharepoint.com/sites/sempranet/HR/socal/wellness/SitePages/Weight%20Watchers.aspx. Click or tap if you trust this link." w:history="1">
        <w:r>
          <w:rPr>
            <w:rStyle w:val="Hyperlink"/>
            <w:rFonts w:ascii="Aptos" w:hAnsi="Aptos" w:cs="Segoe UI"/>
            <w:bdr w:val="none" w:sz="0" w:space="0" w:color="auto" w:frame="1"/>
          </w:rPr>
          <w:t>Weight Watchers</w:t>
        </w:r>
      </w:hyperlink>
    </w:p>
    <w:p w14:paraId="7580059E" w14:textId="77777777" w:rsidR="00015FCB" w:rsidRDefault="00015FCB" w:rsidP="007112B8">
      <w:pPr>
        <w:pStyle w:val="BLue2"/>
        <w:rPr>
          <w:rFonts w:ascii="Aptos" w:hAnsi="Aptos" w:cs="Segoe UI"/>
          <w:color w:val="0A2F41"/>
        </w:rPr>
      </w:pPr>
      <w:hyperlink r:id="rId32" w:tooltip="Original URL: https://sempra.sharepoint.com/sites/sempranet/HR/socal/wellness/SitePages/Corporate-Fitness-Discount-Rates.aspx. Click or tap if you trust this link." w:history="1">
        <w:r>
          <w:rPr>
            <w:rStyle w:val="Hyperlink"/>
            <w:rFonts w:ascii="Aptos" w:hAnsi="Aptos" w:cs="Segoe UI"/>
            <w:bdr w:val="none" w:sz="0" w:space="0" w:color="auto" w:frame="1"/>
          </w:rPr>
          <w:t>Gym Corporate Discounts</w:t>
        </w:r>
      </w:hyperlink>
    </w:p>
    <w:p w14:paraId="4B64626D" w14:textId="77777777" w:rsidR="00015FCB" w:rsidRDefault="00015FCB" w:rsidP="007112B8">
      <w:pPr>
        <w:pStyle w:val="BLue2"/>
        <w:rPr>
          <w:rFonts w:ascii="Aptos" w:hAnsi="Aptos" w:cs="Segoe UI"/>
          <w:color w:val="0A2F41"/>
        </w:rPr>
      </w:pPr>
      <w:hyperlink r:id="rId33" w:tooltip="Original URL: https://sempra.sharepoint.com/sites/sempranet/HR/socal/wellness/SitePages/Fitness.aspx. Click or tap if you trust this link." w:history="1">
        <w:r>
          <w:rPr>
            <w:rStyle w:val="Hyperlink"/>
            <w:rFonts w:ascii="Aptos" w:hAnsi="Aptos" w:cs="Segoe UI"/>
            <w:bdr w:val="none" w:sz="0" w:space="0" w:color="auto" w:frame="1"/>
          </w:rPr>
          <w:t>Fitness Subsidy Program</w:t>
        </w:r>
      </w:hyperlink>
    </w:p>
    <w:p w14:paraId="4B1EC6BD" w14:textId="5EE94490" w:rsidR="00522ACD" w:rsidRDefault="00896301" w:rsidP="00522ACD">
      <w:pPr>
        <w:pStyle w:val="Heading2"/>
        <w:rPr>
          <w:highlight w:val="yellow"/>
        </w:rPr>
      </w:pPr>
      <w:bookmarkStart w:id="51" w:name="_Toc210042541"/>
      <w:bookmarkStart w:id="52" w:name="_Toc204691678"/>
      <w:r>
        <w:t>Occupational Health Nurse and Telemedicine</w:t>
      </w:r>
      <w:bookmarkEnd w:id="51"/>
    </w:p>
    <w:p w14:paraId="7E1E197B" w14:textId="57443094" w:rsidR="0024699E" w:rsidRPr="0024699E" w:rsidRDefault="0024699E" w:rsidP="0024699E">
      <w:pPr>
        <w:ind w:left="360"/>
      </w:pPr>
      <w:r w:rsidRPr="0024699E">
        <w:t>Occupational health nursing is a specialty practice that delivers health and safety programs and services to employees.</w:t>
      </w:r>
      <w:r w:rsidR="00A52CFB">
        <w:t xml:space="preserve"> </w:t>
      </w:r>
      <w:r w:rsidRPr="0024699E">
        <w:t>The practice focuses on promotion and restoration of health, prevention of illnesses and injuries, and protection from work related and environmental hazards.</w:t>
      </w:r>
    </w:p>
    <w:p w14:paraId="63C46E4E" w14:textId="77777777" w:rsidR="0024699E" w:rsidRPr="0024699E" w:rsidRDefault="0024699E" w:rsidP="0024699E">
      <w:pPr>
        <w:ind w:left="360"/>
      </w:pPr>
      <w:r w:rsidRPr="0024699E">
        <w:rPr>
          <w:b/>
          <w:bCs/>
        </w:rPr>
        <w:t>OHN Services include:</w:t>
      </w:r>
    </w:p>
    <w:p w14:paraId="01C89276" w14:textId="336EF081" w:rsidR="0024699E" w:rsidRPr="0024699E" w:rsidRDefault="0024699E" w:rsidP="0024699E">
      <w:pPr>
        <w:numPr>
          <w:ilvl w:val="0"/>
          <w:numId w:val="33"/>
        </w:numPr>
      </w:pPr>
      <w:r w:rsidRPr="0024699E">
        <w:t>Care</w:t>
      </w:r>
      <w:r w:rsidR="00A52CFB">
        <w:t xml:space="preserve"> -</w:t>
      </w:r>
      <w:r w:rsidRPr="0024699E">
        <w:t xml:space="preserve"> Treatment, follow up, referrals, and first aid for work-related and </w:t>
      </w:r>
      <w:r w:rsidR="00470C15" w:rsidRPr="0024699E">
        <w:t>non-work-related</w:t>
      </w:r>
      <w:r w:rsidRPr="0024699E">
        <w:t xml:space="preserve"> injuries and illnesses.</w:t>
      </w:r>
    </w:p>
    <w:p w14:paraId="06A77078" w14:textId="4D4599DA" w:rsidR="0024699E" w:rsidRPr="0024699E" w:rsidRDefault="0024699E" w:rsidP="0024699E">
      <w:pPr>
        <w:numPr>
          <w:ilvl w:val="0"/>
          <w:numId w:val="33"/>
        </w:numPr>
      </w:pPr>
      <w:r w:rsidRPr="0024699E">
        <w:t>Advocacy</w:t>
      </w:r>
      <w:r w:rsidR="00A52CFB">
        <w:t xml:space="preserve"> -</w:t>
      </w:r>
      <w:r w:rsidRPr="0024699E">
        <w:t xml:space="preserve"> Liaisons for health services, rehabilitation, return-to-work and medical care issues.</w:t>
      </w:r>
    </w:p>
    <w:p w14:paraId="60925687" w14:textId="7825DD19" w:rsidR="0024699E" w:rsidRPr="0024699E" w:rsidRDefault="0024699E" w:rsidP="0024699E">
      <w:pPr>
        <w:numPr>
          <w:ilvl w:val="0"/>
          <w:numId w:val="33"/>
        </w:numPr>
      </w:pPr>
      <w:r w:rsidRPr="0024699E">
        <w:t>Safety</w:t>
      </w:r>
      <w:r w:rsidR="00A52CFB">
        <w:t xml:space="preserve"> -</w:t>
      </w:r>
      <w:r w:rsidRPr="0024699E">
        <w:t xml:space="preserve"> Detecting worker and workplace hazards.</w:t>
      </w:r>
    </w:p>
    <w:p w14:paraId="690E6CF2" w14:textId="70D40D38" w:rsidR="0024699E" w:rsidRPr="0024699E" w:rsidRDefault="0024699E" w:rsidP="0024699E">
      <w:pPr>
        <w:numPr>
          <w:ilvl w:val="0"/>
          <w:numId w:val="33"/>
        </w:numPr>
      </w:pPr>
      <w:r w:rsidRPr="0024699E">
        <w:t>Education</w:t>
      </w:r>
      <w:r w:rsidR="00A52CFB">
        <w:t xml:space="preserve"> -</w:t>
      </w:r>
      <w:r w:rsidRPr="0024699E">
        <w:t xml:space="preserve"> On employee health and wellness issues, encouraging workers to take responsibility for their own health.</w:t>
      </w:r>
    </w:p>
    <w:p w14:paraId="16E30EF3" w14:textId="34869990" w:rsidR="0024699E" w:rsidRDefault="0024699E" w:rsidP="007A1393">
      <w:pPr>
        <w:ind w:left="360"/>
      </w:pPr>
      <w:r w:rsidRPr="007A1393">
        <w:rPr>
          <w:noProof/>
        </w:rPr>
        <w:lastRenderedPageBreak/>
        <w:drawing>
          <wp:inline distT="0" distB="0" distL="0" distR="0" wp14:anchorId="2ABE004E" wp14:editId="656361CC">
            <wp:extent cx="6096000" cy="3429000"/>
            <wp:effectExtent l="19050" t="19050" r="19050" b="19050"/>
            <wp:docPr id="981709791"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09791" name="Picture 2" descr="A screen shot of a computer screen&#10;&#10;AI-generated content may be incorr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w="3175">
                      <a:solidFill>
                        <a:schemeClr val="tx1"/>
                      </a:solidFill>
                    </a:ln>
                  </pic:spPr>
                </pic:pic>
              </a:graphicData>
            </a:graphic>
          </wp:inline>
        </w:drawing>
      </w:r>
    </w:p>
    <w:p w14:paraId="3FAE35E4" w14:textId="02DCBE26" w:rsidR="00896301" w:rsidRDefault="002D1655" w:rsidP="00E31045">
      <w:pPr>
        <w:pStyle w:val="Purp1"/>
      </w:pPr>
      <w:r>
        <w:t xml:space="preserve">Click the link for additional </w:t>
      </w:r>
      <w:r w:rsidR="00896301">
        <w:t xml:space="preserve">information: </w:t>
      </w:r>
      <w:hyperlink r:id="rId35" w:history="1">
        <w:r w:rsidR="008010F2" w:rsidRPr="008010F2">
          <w:rPr>
            <w:rStyle w:val="Hyperlink"/>
          </w:rPr>
          <w:t>Occupational Health Nurse and Telemedicine</w:t>
        </w:r>
      </w:hyperlink>
    </w:p>
    <w:p w14:paraId="77C6E93E" w14:textId="1CF5B43A" w:rsidR="005A7B90" w:rsidRDefault="0940DC78" w:rsidP="00563AF3">
      <w:pPr>
        <w:pStyle w:val="Heading2"/>
        <w:rPr>
          <w:highlight w:val="yellow"/>
        </w:rPr>
      </w:pPr>
      <w:bookmarkStart w:id="53" w:name="_Toc210042542"/>
      <w:r>
        <w:t>Safety</w:t>
      </w:r>
      <w:r w:rsidR="7722A2A4">
        <w:t xml:space="preserve"> Training and Safety Meetings</w:t>
      </w:r>
      <w:bookmarkEnd w:id="52"/>
      <w:bookmarkEnd w:id="53"/>
    </w:p>
    <w:p w14:paraId="7358BC71" w14:textId="74F0927E" w:rsidR="00BC4DE0" w:rsidRDefault="00A67913" w:rsidP="00E44706">
      <w:pPr>
        <w:pStyle w:val="O1"/>
      </w:pPr>
      <w:r w:rsidRPr="003609E4">
        <w:t xml:space="preserve">Safety education and training for </w:t>
      </w:r>
      <w:r w:rsidR="00146E60">
        <w:t xml:space="preserve">all </w:t>
      </w:r>
      <w:r w:rsidRPr="003609E4">
        <w:t xml:space="preserve">employees commence at the time of employment. Before employees begin </w:t>
      </w:r>
      <w:r w:rsidR="002D6BD4">
        <w:t xml:space="preserve">their duties, </w:t>
      </w:r>
      <w:r w:rsidRPr="003609E4">
        <w:t xml:space="preserve">supervisors or designated instructors must train them on </w:t>
      </w:r>
      <w:r w:rsidR="00BB3734" w:rsidRPr="003609E4">
        <w:t xml:space="preserve">Company safety policies </w:t>
      </w:r>
      <w:r w:rsidR="00BB3734">
        <w:t xml:space="preserve">and </w:t>
      </w:r>
      <w:r w:rsidR="00BC4DE0" w:rsidRPr="003609E4">
        <w:t>how to perform their job properly, recognize the job hazards</w:t>
      </w:r>
      <w:r w:rsidR="00B5244D">
        <w:t xml:space="preserve"> and that</w:t>
      </w:r>
      <w:r w:rsidR="00BC4DE0" w:rsidRPr="003609E4" w:rsidDel="00427E65">
        <w:t xml:space="preserve"> </w:t>
      </w:r>
      <w:r w:rsidR="00BC4DE0" w:rsidRPr="003609E4">
        <w:t>they are prepared to work safely</w:t>
      </w:r>
      <w:r w:rsidR="00BC4DE0">
        <w:t>.</w:t>
      </w:r>
    </w:p>
    <w:p w14:paraId="7CA4A864" w14:textId="2E781F8C" w:rsidR="000E49C2" w:rsidRDefault="009E5B93" w:rsidP="00E44706">
      <w:pPr>
        <w:pStyle w:val="O1"/>
      </w:pPr>
      <w:r>
        <w:t xml:space="preserve">Safety information </w:t>
      </w:r>
      <w:r w:rsidR="005D668E">
        <w:t xml:space="preserve">can be </w:t>
      </w:r>
      <w:r w:rsidR="00A37FB3" w:rsidRPr="003609E4">
        <w:t>communicated</w:t>
      </w:r>
      <w:r w:rsidR="000E49C2" w:rsidRPr="003609E4">
        <w:t xml:space="preserve"> </w:t>
      </w:r>
      <w:r w:rsidR="00646D7E">
        <w:t>through</w:t>
      </w:r>
      <w:r w:rsidR="00515230">
        <w:t xml:space="preserve"> 1:1 training, job shadowing,</w:t>
      </w:r>
      <w:r w:rsidR="00A52CFB">
        <w:t xml:space="preserve"> </w:t>
      </w:r>
      <w:r w:rsidR="00752CDD" w:rsidRPr="003609E4">
        <w:t>coaching sessions</w:t>
      </w:r>
      <w:r w:rsidR="00752CDD">
        <w:t xml:space="preserve">, </w:t>
      </w:r>
      <w:r w:rsidR="00752CDD" w:rsidRPr="003609E4">
        <w:t>workgroup discussions</w:t>
      </w:r>
      <w:r w:rsidR="00515230">
        <w:t>,</w:t>
      </w:r>
      <w:r w:rsidR="00752CDD">
        <w:t xml:space="preserve"> </w:t>
      </w:r>
      <w:r w:rsidR="000E49C2" w:rsidRPr="003609E4">
        <w:t>job observations</w:t>
      </w:r>
      <w:r w:rsidR="00D04407">
        <w:t xml:space="preserve"> and </w:t>
      </w:r>
      <w:r w:rsidR="00CF269E">
        <w:t xml:space="preserve">instructions on </w:t>
      </w:r>
      <w:r w:rsidR="00D04407">
        <w:t>Good Catch, Near Miss and Stop-the-Job reporting.</w:t>
      </w:r>
    </w:p>
    <w:p w14:paraId="0D8798ED" w14:textId="7B1C3ECF" w:rsidR="00287CB9" w:rsidRDefault="041D8FD4" w:rsidP="30943EA7">
      <w:pPr>
        <w:pStyle w:val="O1"/>
        <w:numPr>
          <w:ilvl w:val="0"/>
          <w:numId w:val="0"/>
        </w:numPr>
      </w:pPr>
      <w:r>
        <w:t xml:space="preserve">All employees </w:t>
      </w:r>
      <w:r w:rsidR="46E9AC61">
        <w:t xml:space="preserve">must </w:t>
      </w:r>
      <w:r>
        <w:t>attend</w:t>
      </w:r>
      <w:r w:rsidR="46E9AC61">
        <w:t xml:space="preserve">/complete </w:t>
      </w:r>
      <w:r w:rsidR="11E45361">
        <w:t xml:space="preserve">safety training as </w:t>
      </w:r>
      <w:r w:rsidR="46E9AC61">
        <w:t>assigned.</w:t>
      </w:r>
    </w:p>
    <w:p w14:paraId="1C3B3267" w14:textId="77777777" w:rsidR="002E10AD" w:rsidRDefault="002E10AD" w:rsidP="001E107B">
      <w:pPr>
        <w:pStyle w:val="O1"/>
      </w:pPr>
      <w:r w:rsidRPr="003609E4">
        <w:t xml:space="preserve">Minimum Meeting Schedules: </w:t>
      </w:r>
    </w:p>
    <w:tbl>
      <w:tblPr>
        <w:tblW w:w="10080" w:type="dxa"/>
        <w:tblInd w:w="360" w:type="dxa"/>
        <w:tblLook w:val="04A0" w:firstRow="1" w:lastRow="0" w:firstColumn="1" w:lastColumn="0" w:noHBand="0" w:noVBand="1"/>
      </w:tblPr>
      <w:tblGrid>
        <w:gridCol w:w="2070"/>
        <w:gridCol w:w="8010"/>
      </w:tblGrid>
      <w:tr w:rsidR="002E10AD" w:rsidRPr="003609E4" w14:paraId="25A96D5E" w14:textId="77777777" w:rsidTr="00A4772E">
        <w:tc>
          <w:tcPr>
            <w:tcW w:w="2070" w:type="dxa"/>
          </w:tcPr>
          <w:p w14:paraId="26095297" w14:textId="77777777" w:rsidR="002E10AD" w:rsidRPr="003609E4" w:rsidRDefault="002E10AD">
            <w:r w:rsidRPr="003609E4">
              <w:t>Every 10 days</w:t>
            </w:r>
          </w:p>
        </w:tc>
        <w:tc>
          <w:tcPr>
            <w:tcW w:w="8010" w:type="dxa"/>
          </w:tcPr>
          <w:p w14:paraId="4EB23509" w14:textId="30197F6F" w:rsidR="002E10AD" w:rsidRPr="003609E4" w:rsidRDefault="006B015D">
            <w:r>
              <w:t>E</w:t>
            </w:r>
            <w:r w:rsidRPr="006B015D">
              <w:t>mployees engaged in field construction or construction associated activities</w:t>
            </w:r>
            <w:r w:rsidR="001C08E3">
              <w:t>.</w:t>
            </w:r>
          </w:p>
        </w:tc>
      </w:tr>
      <w:tr w:rsidR="002E10AD" w:rsidRPr="003609E4" w14:paraId="4F722DF9" w14:textId="77777777" w:rsidTr="00A4772E">
        <w:tc>
          <w:tcPr>
            <w:tcW w:w="2070" w:type="dxa"/>
          </w:tcPr>
          <w:p w14:paraId="6FD5737B" w14:textId="77777777" w:rsidR="002E10AD" w:rsidRPr="003609E4" w:rsidRDefault="002E10AD">
            <w:r w:rsidRPr="003609E4">
              <w:t xml:space="preserve">Monthly </w:t>
            </w:r>
          </w:p>
        </w:tc>
        <w:tc>
          <w:tcPr>
            <w:tcW w:w="8010" w:type="dxa"/>
          </w:tcPr>
          <w:p w14:paraId="6ABC28B2" w14:textId="4C4CEA17" w:rsidR="002E10AD" w:rsidRPr="003609E4" w:rsidRDefault="001C08E3">
            <w:r>
              <w:t>E</w:t>
            </w:r>
            <w:r w:rsidRPr="001C08E3">
              <w:t xml:space="preserve">mployees involved in operations, </w:t>
            </w:r>
            <w:r w:rsidR="00A32ECD" w:rsidRPr="001C08E3">
              <w:t>maintenance,</w:t>
            </w:r>
            <w:r w:rsidRPr="001C08E3">
              <w:t xml:space="preserve"> or other manual work (</w:t>
            </w:r>
            <w:r w:rsidR="0019423D">
              <w:t>E</w:t>
            </w:r>
            <w:r w:rsidR="0019423D" w:rsidRPr="001C08E3">
              <w:t>mployees</w:t>
            </w:r>
            <w:r w:rsidRPr="001C08E3">
              <w:t xml:space="preserve"> who spend at least 50% of their time in the field).</w:t>
            </w:r>
          </w:p>
        </w:tc>
      </w:tr>
    </w:tbl>
    <w:p w14:paraId="117BFCB3" w14:textId="2C3969F4" w:rsidR="00260085" w:rsidRDefault="002C0814" w:rsidP="00E44706">
      <w:pPr>
        <w:pStyle w:val="O1"/>
      </w:pPr>
      <w:r>
        <w:t xml:space="preserve">Click the link for more information: </w:t>
      </w:r>
      <w:hyperlink w:anchor="_Employee_Safety_Training" w:history="1">
        <w:r w:rsidR="00C60F2E" w:rsidRPr="00C60F2E">
          <w:rPr>
            <w:rStyle w:val="Hyperlink"/>
          </w:rPr>
          <w:t>Employee Safety Training and Safety meetings (Supervisor)</w:t>
        </w:r>
      </w:hyperlink>
    </w:p>
    <w:p w14:paraId="1B27B40C" w14:textId="3C5F94ED" w:rsidR="00077C2B" w:rsidRDefault="00CD799B" w:rsidP="00563AF3">
      <w:pPr>
        <w:pStyle w:val="Heading2"/>
      </w:pPr>
      <w:bookmarkStart w:id="54" w:name="_Toc204691680"/>
      <w:bookmarkStart w:id="55" w:name="_Toc210042543"/>
      <w:r>
        <w:lastRenderedPageBreak/>
        <w:t>Observations</w:t>
      </w:r>
      <w:bookmarkEnd w:id="54"/>
      <w:bookmarkEnd w:id="55"/>
    </w:p>
    <w:p w14:paraId="0BA0B438" w14:textId="386A4B77" w:rsidR="00CD799B" w:rsidRDefault="00CD799B" w:rsidP="005451DD">
      <w:pPr>
        <w:pStyle w:val="Heading3"/>
      </w:pPr>
      <w:bookmarkStart w:id="56" w:name="_Toc204691681"/>
      <w:bookmarkStart w:id="57" w:name="_Toc210042544"/>
      <w:r>
        <w:t>Job Safety Observation</w:t>
      </w:r>
      <w:r w:rsidR="0099494A">
        <w:t xml:space="preserve"> and C</w:t>
      </w:r>
      <w:r w:rsidR="00E0780F">
        <w:t>oaching</w:t>
      </w:r>
      <w:bookmarkEnd w:id="56"/>
      <w:bookmarkEnd w:id="57"/>
    </w:p>
    <w:p w14:paraId="04F2C2FC" w14:textId="77F98595" w:rsidR="00116056" w:rsidRPr="00F33B05" w:rsidRDefault="00456B4F" w:rsidP="007112B8">
      <w:pPr>
        <w:pStyle w:val="GreenBullet"/>
      </w:pPr>
      <w:r w:rsidRPr="00F33B05">
        <w:t xml:space="preserve">Job Safety Observations help </w:t>
      </w:r>
      <w:r w:rsidR="00830B71">
        <w:t>employees</w:t>
      </w:r>
      <w:r w:rsidRPr="00F33B05">
        <w:t xml:space="preserve"> identify and measure safe and at</w:t>
      </w:r>
      <w:r w:rsidR="00DC60C6">
        <w:t>-</w:t>
      </w:r>
      <w:r w:rsidRPr="00F33B05">
        <w:t xml:space="preserve">risk work site conditions and employee actions compared to established criteria. </w:t>
      </w:r>
      <w:r w:rsidR="00100F03" w:rsidRPr="00F33B05">
        <w:t xml:space="preserve">The </w:t>
      </w:r>
      <w:r w:rsidRPr="00F33B05">
        <w:t xml:space="preserve">Safety </w:t>
      </w:r>
      <w:r w:rsidR="00100F03" w:rsidRPr="00F33B05">
        <w:t xml:space="preserve">organization </w:t>
      </w:r>
      <w:r w:rsidRPr="00F33B05">
        <w:t xml:space="preserve">recommends that Supervisors perform a minimum of two Job Safety Observations </w:t>
      </w:r>
      <w:r w:rsidR="002674E9">
        <w:t>with</w:t>
      </w:r>
      <w:r w:rsidR="002674E9" w:rsidRPr="00F33B05">
        <w:t xml:space="preserve"> </w:t>
      </w:r>
      <w:r w:rsidRPr="00F33B05">
        <w:t xml:space="preserve">every frontline employee </w:t>
      </w:r>
      <w:r w:rsidR="005D1B7F" w:rsidRPr="00F33B05">
        <w:t xml:space="preserve">per </w:t>
      </w:r>
      <w:r w:rsidRPr="00F33B05">
        <w:t xml:space="preserve">year. </w:t>
      </w:r>
      <w:r w:rsidR="00A27BE7" w:rsidRPr="00F33B05">
        <w:t>The goal is</w:t>
      </w:r>
      <w:r w:rsidR="00B016F3">
        <w:t xml:space="preserve"> to</w:t>
      </w:r>
      <w:r w:rsidR="00A27BE7" w:rsidRPr="00F33B05">
        <w:t xml:space="preserve"> provide effective coaching techniques to sustain safe behaviors </w:t>
      </w:r>
      <w:r w:rsidR="007C27FF">
        <w:t>and</w:t>
      </w:r>
      <w:r w:rsidR="007C27FF" w:rsidRPr="00F33B05">
        <w:t xml:space="preserve"> </w:t>
      </w:r>
      <w:r w:rsidR="00A27BE7" w:rsidRPr="00F33B05">
        <w:t>encourage positive adjustments.</w:t>
      </w:r>
    </w:p>
    <w:p w14:paraId="3366CC30" w14:textId="77DA45B8" w:rsidR="006C5390" w:rsidRDefault="00456B4F" w:rsidP="007112B8">
      <w:pPr>
        <w:pStyle w:val="GreenBullet"/>
      </w:pPr>
      <w:r>
        <w:t xml:space="preserve">Job Safety Observations should be performed </w:t>
      </w:r>
      <w:r w:rsidR="00A27F6E">
        <w:t>in a manner to build a feeling of psychological safety and trust</w:t>
      </w:r>
      <w:r w:rsidR="001248F5">
        <w:t xml:space="preserve"> between the supervisor and employees</w:t>
      </w:r>
      <w:r w:rsidR="00DF0F15">
        <w:t>.</w:t>
      </w:r>
      <w:r w:rsidR="00DF0F15" w:rsidRPr="00DF0F15">
        <w:t xml:space="preserve"> </w:t>
      </w:r>
      <w:r w:rsidR="00DF0F15">
        <w:t>Supervisor Job Safety Observations provide an opportunity for employees to receive feedback regarding hazard identification, employee actions, and coaching as to how to perform work tasks safely.</w:t>
      </w:r>
    </w:p>
    <w:p w14:paraId="36D2F301" w14:textId="6B73F784" w:rsidR="00A12924" w:rsidRDefault="00222A6E" w:rsidP="007112B8">
      <w:pPr>
        <w:pStyle w:val="GreenBullet"/>
      </w:pPr>
      <w:r>
        <w:t>Supervisors are responsible for regularly inspecting employee work practices and taking action to correct any at-risk conditions or behaviors. Job Safety Observation checklists can be used to document supervisor observations, conditions or actions requiring modification, and corrective actions</w:t>
      </w:r>
      <w:r w:rsidR="00A12924">
        <w:t>.</w:t>
      </w:r>
    </w:p>
    <w:p w14:paraId="3F245D6D" w14:textId="77777777" w:rsidR="00DF0F15" w:rsidRDefault="00DF0F15" w:rsidP="007112B8">
      <w:pPr>
        <w:pStyle w:val="GreenBullet"/>
      </w:pPr>
      <w:r>
        <w:t>Observations should be conducted as often as the supervisor deems necessary to be confident hazardous conditions are identified and controls are in place.</w:t>
      </w:r>
    </w:p>
    <w:p w14:paraId="0DEF1888" w14:textId="77777777" w:rsidR="008A70ED" w:rsidRDefault="008A70ED" w:rsidP="007112B8">
      <w:pPr>
        <w:pStyle w:val="GreenBullet"/>
      </w:pPr>
      <w:r>
        <w:t>This program is not a “gotcha” moment, it is an opportunity for the supervisor and observed employee to have open, two-way communication.</w:t>
      </w:r>
    </w:p>
    <w:p w14:paraId="2F8DC4C9" w14:textId="637676A1" w:rsidR="00946EB2" w:rsidRDefault="002D1655" w:rsidP="00E31045">
      <w:pPr>
        <w:pStyle w:val="Purp1"/>
      </w:pPr>
      <w:r>
        <w:t xml:space="preserve">Click the link for additional </w:t>
      </w:r>
      <w:r w:rsidR="0046027D">
        <w:t>information:</w:t>
      </w:r>
      <w:r w:rsidR="00CA3095">
        <w:t xml:space="preserve"> </w:t>
      </w:r>
      <w:hyperlink r:id="rId36" w:history="1">
        <w:r w:rsidR="00CA3095" w:rsidRPr="00357C9E">
          <w:rPr>
            <w:rStyle w:val="Hyperlink"/>
          </w:rPr>
          <w:t>Job Safety Observations and Coaching</w:t>
        </w:r>
      </w:hyperlink>
    </w:p>
    <w:p w14:paraId="659CD719" w14:textId="77777777" w:rsidR="006F4630" w:rsidRDefault="00F726F5" w:rsidP="00A02FE2">
      <w:pPr>
        <w:pStyle w:val="Heading2"/>
      </w:pPr>
      <w:bookmarkStart w:id="58" w:name="_Toc204691684"/>
      <w:bookmarkStart w:id="59" w:name="_Toc210042545"/>
      <w:r>
        <w:t>Hazard Recognition</w:t>
      </w:r>
      <w:bookmarkEnd w:id="58"/>
      <w:bookmarkEnd w:id="59"/>
    </w:p>
    <w:p w14:paraId="1F23452B" w14:textId="273ED1E5" w:rsidR="00490A5A" w:rsidRDefault="0098089B" w:rsidP="00F33FDA">
      <w:pPr>
        <w:pStyle w:val="Heading3"/>
      </w:pPr>
      <w:bookmarkStart w:id="60" w:name="_Toc210042546"/>
      <w:r w:rsidRPr="0098089B">
        <w:t>Hazard Identification &amp; Mitigation Management</w:t>
      </w:r>
      <w:bookmarkEnd w:id="60"/>
    </w:p>
    <w:p w14:paraId="483CB45F" w14:textId="77777777" w:rsidR="006F4630" w:rsidRDefault="00BA439B" w:rsidP="00D5757D">
      <w:pPr>
        <w:pStyle w:val="Green2"/>
      </w:pPr>
      <w:r>
        <w:t>Hazard recognition is the process of identifying potential sources of harm or danger in a workplace or work environ</w:t>
      </w:r>
      <w:r w:rsidR="005844F3">
        <w:t>ment</w:t>
      </w:r>
      <w:r w:rsidR="00506908">
        <w:t>.</w:t>
      </w:r>
      <w:r w:rsidR="00F46508">
        <w:t xml:space="preserve"> </w:t>
      </w:r>
      <w:r w:rsidR="00710F35">
        <w:t>It involves:</w:t>
      </w:r>
    </w:p>
    <w:p w14:paraId="46D851BC" w14:textId="2F64C740" w:rsidR="00506908" w:rsidRDefault="00F01228" w:rsidP="00392538">
      <w:pPr>
        <w:pStyle w:val="ListParagraph"/>
        <w:numPr>
          <w:ilvl w:val="0"/>
          <w:numId w:val="4"/>
        </w:numPr>
        <w:ind w:left="2160"/>
      </w:pPr>
      <w:r>
        <w:t xml:space="preserve">Identifying hazards by spotting anything that could potentially cause injury, </w:t>
      </w:r>
      <w:r w:rsidR="00FB73A7">
        <w:t>illness,</w:t>
      </w:r>
      <w:r>
        <w:t xml:space="preserve"> or damage</w:t>
      </w:r>
      <w:r w:rsidR="00506908">
        <w:t>.</w:t>
      </w:r>
    </w:p>
    <w:p w14:paraId="700F18EC" w14:textId="77777777" w:rsidR="00506908" w:rsidRDefault="00F01228" w:rsidP="00392538">
      <w:pPr>
        <w:pStyle w:val="ListParagraph"/>
        <w:numPr>
          <w:ilvl w:val="0"/>
          <w:numId w:val="4"/>
        </w:numPr>
        <w:ind w:left="2160"/>
      </w:pPr>
      <w:r>
        <w:t>Assessing risks by evaluating the likelihood and severity of harm that could result from the hazards</w:t>
      </w:r>
      <w:r w:rsidR="00506908">
        <w:t>.</w:t>
      </w:r>
    </w:p>
    <w:p w14:paraId="75660629" w14:textId="77777777" w:rsidR="00506908" w:rsidRDefault="00F01228" w:rsidP="00392538">
      <w:pPr>
        <w:pStyle w:val="ListParagraph"/>
        <w:numPr>
          <w:ilvl w:val="0"/>
          <w:numId w:val="4"/>
        </w:numPr>
        <w:spacing w:after="120"/>
        <w:ind w:left="2160"/>
      </w:pPr>
      <w:r>
        <w:t>Imp</w:t>
      </w:r>
      <w:r w:rsidR="00BC644E">
        <w:t xml:space="preserve">lementing </w:t>
      </w:r>
      <w:r w:rsidR="0013068D">
        <w:t>direct controls or safeguards by taking steps to eliminate</w:t>
      </w:r>
      <w:r w:rsidR="007E7CDF">
        <w:t xml:space="preserve"> or reduce the risks </w:t>
      </w:r>
      <w:r w:rsidR="00C40F21">
        <w:t>associated</w:t>
      </w:r>
      <w:r w:rsidR="007E7CDF">
        <w:t xml:space="preserve"> with the </w:t>
      </w:r>
      <w:r w:rsidR="0015535A">
        <w:t>hazards</w:t>
      </w:r>
      <w:r w:rsidR="00506908">
        <w:t>.</w:t>
      </w:r>
    </w:p>
    <w:p w14:paraId="37ACA91A" w14:textId="58F283D4" w:rsidR="00506908" w:rsidRDefault="00A3138C" w:rsidP="00D5757D">
      <w:pPr>
        <w:pStyle w:val="Green2"/>
      </w:pPr>
      <w:r w:rsidRPr="00EB7DC9">
        <w:t xml:space="preserve">Recognizing hazards effectively </w:t>
      </w:r>
      <w:r w:rsidR="00C40F21" w:rsidRPr="00EB7DC9">
        <w:t xml:space="preserve">is crucial </w:t>
      </w:r>
      <w:r w:rsidR="00890459" w:rsidRPr="00EB7DC9">
        <w:t xml:space="preserve">for maintaining </w:t>
      </w:r>
      <w:r w:rsidR="00240798" w:rsidRPr="00EB7DC9">
        <w:t xml:space="preserve">a safe and healthy </w:t>
      </w:r>
      <w:r w:rsidR="00894170" w:rsidRPr="00EB7DC9">
        <w:t xml:space="preserve">environment, whether </w:t>
      </w:r>
      <w:r w:rsidR="00A16199" w:rsidRPr="00EB7DC9">
        <w:t>you’re</w:t>
      </w:r>
      <w:r w:rsidR="009C050B" w:rsidRPr="00EB7DC9">
        <w:t xml:space="preserve"> working in the field or in an office. </w:t>
      </w:r>
      <w:r w:rsidR="00CE0549">
        <w:t xml:space="preserve">It is a dynamic and proactive </w:t>
      </w:r>
      <w:r w:rsidR="00EA0199">
        <w:t>activity</w:t>
      </w:r>
      <w:r w:rsidR="00EB2234">
        <w:t xml:space="preserve"> as we are always identifying and </w:t>
      </w:r>
      <w:r w:rsidR="00CE13CA" w:rsidRPr="00EB7DC9">
        <w:t xml:space="preserve">addressing potential </w:t>
      </w:r>
      <w:r w:rsidR="00C44289" w:rsidRPr="00EB7DC9">
        <w:t>dangers to</w:t>
      </w:r>
      <w:r w:rsidR="00EB2234">
        <w:t xml:space="preserve"> help </w:t>
      </w:r>
      <w:r w:rsidR="00CE13CA" w:rsidRPr="00EB7DC9">
        <w:t>prevent acc</w:t>
      </w:r>
      <w:r w:rsidR="00A16199" w:rsidRPr="00EB7DC9">
        <w:t>idents and injuries</w:t>
      </w:r>
      <w:r w:rsidR="00506908" w:rsidRPr="00EB7DC9">
        <w:t>.</w:t>
      </w:r>
    </w:p>
    <w:p w14:paraId="2B13B1DE" w14:textId="5F2887F8" w:rsidR="00727C7F" w:rsidRPr="00FD4334" w:rsidRDefault="00727C7F" w:rsidP="00D5757D">
      <w:pPr>
        <w:pStyle w:val="Green2"/>
      </w:pPr>
      <w:r>
        <w:lastRenderedPageBreak/>
        <w:t>Hazard Recognition tools include the following:</w:t>
      </w:r>
      <w:r w:rsidR="00A12924">
        <w:t xml:space="preserve"> </w:t>
      </w:r>
      <w:r w:rsidR="0053277B">
        <w:t xml:space="preserve">Hazard Recognition </w:t>
      </w:r>
      <w:r>
        <w:t>Energy Wheel</w:t>
      </w:r>
      <w:r w:rsidR="0053277B">
        <w:t xml:space="preserve">, </w:t>
      </w:r>
      <w:r w:rsidR="00AA3B22">
        <w:t xml:space="preserve">The Winning 7 Habits for Injury Prevention, </w:t>
      </w:r>
      <w:r w:rsidR="007850F8">
        <w:t>Tailgate</w:t>
      </w:r>
      <w:r w:rsidR="00AA3B22">
        <w:t xml:space="preserve"> Safety Briefings, Job Hazard Analysis (</w:t>
      </w:r>
      <w:r w:rsidR="00AA3B22" w:rsidRPr="00FD4334">
        <w:t>In development</w:t>
      </w:r>
      <w:r w:rsidR="0080558B" w:rsidRPr="00FD4334">
        <w:t xml:space="preserve"> </w:t>
      </w:r>
      <w:r w:rsidR="00A52CFB" w:rsidRPr="00FD4334">
        <w:t>-</w:t>
      </w:r>
      <w:r w:rsidR="00C90FC6" w:rsidRPr="00FD4334">
        <w:t xml:space="preserve"> 2026).</w:t>
      </w:r>
    </w:p>
    <w:p w14:paraId="2529025D" w14:textId="0A847A61" w:rsidR="00227FA7" w:rsidRDefault="00227FA7" w:rsidP="00D5757D">
      <w:pPr>
        <w:pStyle w:val="Green2"/>
      </w:pPr>
      <w:commentRangeStart w:id="61"/>
      <w:r>
        <w:t>Energy Wheel</w:t>
      </w:r>
      <w:commentRangeEnd w:id="61"/>
      <w:r w:rsidR="00A1186B">
        <w:rPr>
          <w:rStyle w:val="CommentReference"/>
        </w:rPr>
        <w:commentReference w:id="61"/>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9"/>
        <w:gridCol w:w="1750"/>
        <w:gridCol w:w="4886"/>
      </w:tblGrid>
      <w:tr w:rsidR="00227FA7" w:rsidRPr="00C0673C" w14:paraId="2E1D9873" w14:textId="77777777" w:rsidTr="00227FA7">
        <w:trPr>
          <w:trHeight w:val="432"/>
        </w:trPr>
        <w:tc>
          <w:tcPr>
            <w:tcW w:w="3089" w:type="dxa"/>
          </w:tcPr>
          <w:p w14:paraId="52AE16F4" w14:textId="77777777" w:rsidR="00227FA7" w:rsidRPr="00C0673C" w:rsidRDefault="00227FA7" w:rsidP="001E107B">
            <w:pPr>
              <w:pStyle w:val="Green2"/>
            </w:pPr>
            <w:r w:rsidRPr="00C0673C">
              <w:t>Radiation</w:t>
            </w:r>
          </w:p>
        </w:tc>
        <w:tc>
          <w:tcPr>
            <w:tcW w:w="1750" w:type="dxa"/>
          </w:tcPr>
          <w:p w14:paraId="23686654" w14:textId="77777777" w:rsidR="00227FA7" w:rsidRDefault="00227FA7" w:rsidP="001E107B">
            <w:pPr>
              <w:pStyle w:val="Green2"/>
              <w:numPr>
                <w:ilvl w:val="0"/>
                <w:numId w:val="0"/>
              </w:numPr>
              <w:ind w:left="360"/>
              <w:rPr>
                <w:noProof/>
              </w:rPr>
            </w:pPr>
          </w:p>
        </w:tc>
        <w:tc>
          <w:tcPr>
            <w:tcW w:w="4886" w:type="dxa"/>
            <w:vMerge w:val="restart"/>
          </w:tcPr>
          <w:p w14:paraId="7BB371B1" w14:textId="7DA44E9A" w:rsidR="00227FA7" w:rsidRPr="00C0673C" w:rsidRDefault="00227FA7" w:rsidP="001E107B">
            <w:pPr>
              <w:pStyle w:val="Green2"/>
              <w:numPr>
                <w:ilvl w:val="0"/>
                <w:numId w:val="0"/>
              </w:numPr>
              <w:ind w:left="360"/>
            </w:pPr>
            <w:r>
              <w:rPr>
                <w:noProof/>
              </w:rPr>
              <w:drawing>
                <wp:inline distT="0" distB="0" distL="0" distR="0" wp14:anchorId="2DD0F37C" wp14:editId="4419B506">
                  <wp:extent cx="2474369" cy="2333625"/>
                  <wp:effectExtent l="0" t="0" r="2540" b="0"/>
                  <wp:docPr id="1712810716" name="Picture 1" descr="A circular blu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10716" name="Picture 1" descr="A circular blue and white diagram&#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2477574" cy="2336647"/>
                          </a:xfrm>
                          <a:prstGeom prst="rect">
                            <a:avLst/>
                          </a:prstGeom>
                        </pic:spPr>
                      </pic:pic>
                    </a:graphicData>
                  </a:graphic>
                </wp:inline>
              </w:drawing>
            </w:r>
          </w:p>
        </w:tc>
      </w:tr>
      <w:tr w:rsidR="00227FA7" w:rsidRPr="00C0673C" w14:paraId="3F43FC65" w14:textId="77777777" w:rsidTr="00227FA7">
        <w:trPr>
          <w:trHeight w:val="432"/>
        </w:trPr>
        <w:tc>
          <w:tcPr>
            <w:tcW w:w="3089" w:type="dxa"/>
          </w:tcPr>
          <w:p w14:paraId="406E4513" w14:textId="77777777" w:rsidR="00227FA7" w:rsidRPr="00C0673C" w:rsidRDefault="00227FA7" w:rsidP="001E107B">
            <w:pPr>
              <w:pStyle w:val="Green2"/>
            </w:pPr>
            <w:r w:rsidRPr="00C0673C">
              <w:t>Chemical</w:t>
            </w:r>
          </w:p>
        </w:tc>
        <w:tc>
          <w:tcPr>
            <w:tcW w:w="1750" w:type="dxa"/>
          </w:tcPr>
          <w:p w14:paraId="210319A5" w14:textId="77777777" w:rsidR="00227FA7" w:rsidRPr="00C0673C" w:rsidRDefault="00227FA7" w:rsidP="001E107B">
            <w:pPr>
              <w:pStyle w:val="Green2"/>
            </w:pPr>
          </w:p>
        </w:tc>
        <w:tc>
          <w:tcPr>
            <w:tcW w:w="4886" w:type="dxa"/>
            <w:vMerge/>
          </w:tcPr>
          <w:p w14:paraId="615CC6D0" w14:textId="37430427" w:rsidR="00227FA7" w:rsidRPr="00C0673C" w:rsidRDefault="00227FA7" w:rsidP="001E107B">
            <w:pPr>
              <w:pStyle w:val="Green2"/>
            </w:pPr>
          </w:p>
        </w:tc>
      </w:tr>
      <w:tr w:rsidR="00227FA7" w:rsidRPr="00C0673C" w14:paraId="26540CF2" w14:textId="77777777" w:rsidTr="00227FA7">
        <w:trPr>
          <w:trHeight w:val="432"/>
        </w:trPr>
        <w:tc>
          <w:tcPr>
            <w:tcW w:w="3089" w:type="dxa"/>
          </w:tcPr>
          <w:p w14:paraId="2E367892" w14:textId="77777777" w:rsidR="00227FA7" w:rsidRPr="00C0673C" w:rsidRDefault="00227FA7" w:rsidP="001E107B">
            <w:pPr>
              <w:pStyle w:val="Green2"/>
            </w:pPr>
            <w:r w:rsidRPr="00C0673C">
              <w:t>Temperature</w:t>
            </w:r>
          </w:p>
        </w:tc>
        <w:tc>
          <w:tcPr>
            <w:tcW w:w="1750" w:type="dxa"/>
          </w:tcPr>
          <w:p w14:paraId="03C65473" w14:textId="77777777" w:rsidR="00227FA7" w:rsidRPr="00C0673C" w:rsidRDefault="00227FA7" w:rsidP="001E107B">
            <w:pPr>
              <w:pStyle w:val="Green2"/>
            </w:pPr>
          </w:p>
        </w:tc>
        <w:tc>
          <w:tcPr>
            <w:tcW w:w="4886" w:type="dxa"/>
            <w:vMerge/>
          </w:tcPr>
          <w:p w14:paraId="7ABC569F" w14:textId="3C64D82F" w:rsidR="00227FA7" w:rsidRPr="00C0673C" w:rsidRDefault="00227FA7" w:rsidP="001E107B">
            <w:pPr>
              <w:pStyle w:val="Green2"/>
            </w:pPr>
          </w:p>
        </w:tc>
      </w:tr>
      <w:tr w:rsidR="00227FA7" w:rsidRPr="00C0673C" w14:paraId="49768FD7" w14:textId="77777777" w:rsidTr="00227FA7">
        <w:trPr>
          <w:trHeight w:val="432"/>
        </w:trPr>
        <w:tc>
          <w:tcPr>
            <w:tcW w:w="3089" w:type="dxa"/>
          </w:tcPr>
          <w:p w14:paraId="01816B12" w14:textId="77777777" w:rsidR="00227FA7" w:rsidRPr="00C0673C" w:rsidRDefault="00227FA7" w:rsidP="001E107B">
            <w:pPr>
              <w:pStyle w:val="Green2"/>
            </w:pPr>
            <w:r w:rsidRPr="00C0673C">
              <w:t>Gravity</w:t>
            </w:r>
          </w:p>
        </w:tc>
        <w:tc>
          <w:tcPr>
            <w:tcW w:w="1750" w:type="dxa"/>
          </w:tcPr>
          <w:p w14:paraId="19E93F1E" w14:textId="77777777" w:rsidR="00227FA7" w:rsidRPr="00C0673C" w:rsidRDefault="00227FA7" w:rsidP="001E107B">
            <w:pPr>
              <w:pStyle w:val="Green2"/>
            </w:pPr>
          </w:p>
        </w:tc>
        <w:tc>
          <w:tcPr>
            <w:tcW w:w="4886" w:type="dxa"/>
            <w:vMerge/>
          </w:tcPr>
          <w:p w14:paraId="5CF54C22" w14:textId="79D27541" w:rsidR="00227FA7" w:rsidRPr="00C0673C" w:rsidRDefault="00227FA7" w:rsidP="001E107B">
            <w:pPr>
              <w:pStyle w:val="Green2"/>
            </w:pPr>
          </w:p>
        </w:tc>
      </w:tr>
      <w:tr w:rsidR="00227FA7" w:rsidRPr="00C0673C" w14:paraId="139B784B" w14:textId="77777777" w:rsidTr="00227FA7">
        <w:trPr>
          <w:trHeight w:val="432"/>
        </w:trPr>
        <w:tc>
          <w:tcPr>
            <w:tcW w:w="3089" w:type="dxa"/>
          </w:tcPr>
          <w:p w14:paraId="64790817" w14:textId="77777777" w:rsidR="00227FA7" w:rsidRPr="00C0673C" w:rsidRDefault="00227FA7" w:rsidP="001E107B">
            <w:pPr>
              <w:pStyle w:val="Green2"/>
            </w:pPr>
            <w:r w:rsidRPr="00C0673C">
              <w:t>Motion</w:t>
            </w:r>
          </w:p>
        </w:tc>
        <w:tc>
          <w:tcPr>
            <w:tcW w:w="1750" w:type="dxa"/>
          </w:tcPr>
          <w:p w14:paraId="18765C02" w14:textId="77777777" w:rsidR="00227FA7" w:rsidRPr="00C0673C" w:rsidRDefault="00227FA7" w:rsidP="001E107B">
            <w:pPr>
              <w:pStyle w:val="Green2"/>
            </w:pPr>
          </w:p>
        </w:tc>
        <w:tc>
          <w:tcPr>
            <w:tcW w:w="4886" w:type="dxa"/>
            <w:vMerge/>
          </w:tcPr>
          <w:p w14:paraId="12384428" w14:textId="1E896863" w:rsidR="00227FA7" w:rsidRPr="00C0673C" w:rsidRDefault="00227FA7" w:rsidP="001E107B">
            <w:pPr>
              <w:pStyle w:val="Green2"/>
            </w:pPr>
          </w:p>
        </w:tc>
      </w:tr>
      <w:tr w:rsidR="00227FA7" w:rsidRPr="00C0673C" w14:paraId="704A3B1D" w14:textId="77777777" w:rsidTr="00227FA7">
        <w:trPr>
          <w:trHeight w:val="432"/>
        </w:trPr>
        <w:tc>
          <w:tcPr>
            <w:tcW w:w="3089" w:type="dxa"/>
          </w:tcPr>
          <w:p w14:paraId="4E628CD8" w14:textId="77777777" w:rsidR="00227FA7" w:rsidRPr="00C0673C" w:rsidRDefault="00227FA7" w:rsidP="001E107B">
            <w:pPr>
              <w:pStyle w:val="Green2"/>
            </w:pPr>
            <w:r w:rsidRPr="00C0673C">
              <w:t>Mechanical</w:t>
            </w:r>
          </w:p>
        </w:tc>
        <w:tc>
          <w:tcPr>
            <w:tcW w:w="1750" w:type="dxa"/>
          </w:tcPr>
          <w:p w14:paraId="58E7E1FB" w14:textId="77777777" w:rsidR="00227FA7" w:rsidRPr="00C0673C" w:rsidRDefault="00227FA7" w:rsidP="001E107B">
            <w:pPr>
              <w:pStyle w:val="Green2"/>
            </w:pPr>
          </w:p>
        </w:tc>
        <w:tc>
          <w:tcPr>
            <w:tcW w:w="4886" w:type="dxa"/>
            <w:vMerge/>
          </w:tcPr>
          <w:p w14:paraId="35C20BC4" w14:textId="7D484765" w:rsidR="00227FA7" w:rsidRPr="00C0673C" w:rsidRDefault="00227FA7" w:rsidP="001E107B">
            <w:pPr>
              <w:pStyle w:val="Green2"/>
            </w:pPr>
          </w:p>
        </w:tc>
      </w:tr>
      <w:tr w:rsidR="00227FA7" w:rsidRPr="00C0673C" w14:paraId="3FB5A413" w14:textId="77777777" w:rsidTr="00227FA7">
        <w:trPr>
          <w:trHeight w:val="432"/>
        </w:trPr>
        <w:tc>
          <w:tcPr>
            <w:tcW w:w="3089" w:type="dxa"/>
          </w:tcPr>
          <w:p w14:paraId="6ACAAA5D" w14:textId="77777777" w:rsidR="00227FA7" w:rsidRPr="00C0673C" w:rsidRDefault="00227FA7" w:rsidP="001E107B">
            <w:pPr>
              <w:pStyle w:val="Green2"/>
            </w:pPr>
            <w:r w:rsidRPr="00C0673C">
              <w:t>Electrical</w:t>
            </w:r>
          </w:p>
        </w:tc>
        <w:tc>
          <w:tcPr>
            <w:tcW w:w="1750" w:type="dxa"/>
          </w:tcPr>
          <w:p w14:paraId="0F9EE5FD" w14:textId="77777777" w:rsidR="00227FA7" w:rsidRPr="00C0673C" w:rsidRDefault="00227FA7" w:rsidP="001E107B">
            <w:pPr>
              <w:pStyle w:val="Green2"/>
            </w:pPr>
          </w:p>
        </w:tc>
        <w:tc>
          <w:tcPr>
            <w:tcW w:w="4886" w:type="dxa"/>
            <w:vMerge/>
          </w:tcPr>
          <w:p w14:paraId="7BF6A219" w14:textId="07E8F8D6" w:rsidR="00227FA7" w:rsidRPr="00C0673C" w:rsidRDefault="00227FA7" w:rsidP="001E107B">
            <w:pPr>
              <w:pStyle w:val="Green2"/>
            </w:pPr>
          </w:p>
        </w:tc>
      </w:tr>
      <w:tr w:rsidR="00227FA7" w:rsidRPr="00C0673C" w14:paraId="00D8C91E" w14:textId="77777777" w:rsidTr="00227FA7">
        <w:trPr>
          <w:trHeight w:val="432"/>
        </w:trPr>
        <w:tc>
          <w:tcPr>
            <w:tcW w:w="3089" w:type="dxa"/>
          </w:tcPr>
          <w:p w14:paraId="366444A5" w14:textId="77777777" w:rsidR="00227FA7" w:rsidRPr="00C0673C" w:rsidRDefault="00227FA7" w:rsidP="001E107B">
            <w:pPr>
              <w:pStyle w:val="Green2"/>
            </w:pPr>
            <w:r w:rsidRPr="00C0673C">
              <w:t>Pressure</w:t>
            </w:r>
          </w:p>
        </w:tc>
        <w:tc>
          <w:tcPr>
            <w:tcW w:w="1750" w:type="dxa"/>
          </w:tcPr>
          <w:p w14:paraId="568ADFAA" w14:textId="77777777" w:rsidR="00227FA7" w:rsidRPr="00C0673C" w:rsidRDefault="00227FA7" w:rsidP="001E107B">
            <w:pPr>
              <w:pStyle w:val="Green2"/>
            </w:pPr>
          </w:p>
        </w:tc>
        <w:tc>
          <w:tcPr>
            <w:tcW w:w="4886" w:type="dxa"/>
            <w:vMerge/>
          </w:tcPr>
          <w:p w14:paraId="3FAA3C51" w14:textId="3823F56B" w:rsidR="00227FA7" w:rsidRPr="00C0673C" w:rsidRDefault="00227FA7" w:rsidP="001E107B">
            <w:pPr>
              <w:pStyle w:val="Green2"/>
            </w:pPr>
          </w:p>
        </w:tc>
      </w:tr>
    </w:tbl>
    <w:p w14:paraId="7AE746DD" w14:textId="77777777" w:rsidR="00AF6770" w:rsidRPr="00EB7DC9" w:rsidRDefault="00AF6770" w:rsidP="00AF6770">
      <w:pPr>
        <w:pStyle w:val="Green2"/>
        <w:numPr>
          <w:ilvl w:val="0"/>
          <w:numId w:val="0"/>
        </w:numPr>
        <w:ind w:left="1440" w:hanging="360"/>
      </w:pPr>
    </w:p>
    <w:p w14:paraId="1A6DDBE9" w14:textId="47A911B3" w:rsidR="005200F6" w:rsidRDefault="00F67052" w:rsidP="00D5757D">
      <w:pPr>
        <w:pStyle w:val="Green2"/>
      </w:pPr>
      <w:r>
        <w:t xml:space="preserve">Click the link to get more information: </w:t>
      </w:r>
      <w:hyperlink r:id="rId38" w:history="1">
        <w:r w:rsidR="00A16199" w:rsidRPr="00FD4334">
          <w:rPr>
            <w:rStyle w:val="Hyperlink"/>
            <w:color w:val="auto"/>
            <w:u w:val="none"/>
          </w:rPr>
          <w:t>Hazard Recognition</w:t>
        </w:r>
      </w:hyperlink>
      <w:r w:rsidR="0080558B" w:rsidRPr="00FD4334">
        <w:t xml:space="preserve"> </w:t>
      </w:r>
      <w:r w:rsidR="00A52CFB" w:rsidRPr="00FD4334">
        <w:t>-</w:t>
      </w:r>
      <w:r w:rsidR="00E92EF2" w:rsidRPr="00FD4334">
        <w:t xml:space="preserve"> In Development</w:t>
      </w:r>
    </w:p>
    <w:p w14:paraId="4D04313F" w14:textId="2C97BB4A" w:rsidR="00E72434" w:rsidRDefault="00E72434" w:rsidP="00E72434">
      <w:pPr>
        <w:pStyle w:val="Heading3"/>
      </w:pPr>
      <w:bookmarkStart w:id="62" w:name="_Toc210042547"/>
      <w:bookmarkStart w:id="63" w:name="_Toc204691682"/>
      <w:r w:rsidRPr="0098089B">
        <w:t xml:space="preserve">Tailgate Safety </w:t>
      </w:r>
      <w:r>
        <w:t>Briefings</w:t>
      </w:r>
      <w:bookmarkEnd w:id="62"/>
    </w:p>
    <w:p w14:paraId="34E20C1D" w14:textId="77777777" w:rsidR="00E72434" w:rsidRDefault="00E72434" w:rsidP="00C4398D">
      <w:pPr>
        <w:pStyle w:val="GreenBullet"/>
      </w:pPr>
      <w:r w:rsidRPr="00F6170D">
        <w:t>Tailgate Safety Briefings</w:t>
      </w:r>
      <w:r>
        <w:t xml:space="preserve"> </w:t>
      </w:r>
      <w:r w:rsidRPr="2598A5FA">
        <w:rPr>
          <w:u w:val="single"/>
        </w:rPr>
        <w:t xml:space="preserve">(TSBs) </w:t>
      </w:r>
      <w:r>
        <w:t>are collaborative, in-depth discussions at a job site with all individuals involved with the job.</w:t>
      </w:r>
    </w:p>
    <w:p w14:paraId="5EF78049" w14:textId="77777777" w:rsidR="00E72434" w:rsidRDefault="00E72434" w:rsidP="00C4398D">
      <w:pPr>
        <w:pStyle w:val="GreenBullet"/>
      </w:pPr>
      <w:r>
        <w:t>TSBs can be led by the person-in-charge (e.g., crew lead, foreman) or a designated employee.</w:t>
      </w:r>
    </w:p>
    <w:p w14:paraId="580162DC" w14:textId="77777777" w:rsidR="00E72434" w:rsidRDefault="00E72434" w:rsidP="00C4398D">
      <w:pPr>
        <w:pStyle w:val="GreenBullet"/>
      </w:pPr>
      <w:r>
        <w:t xml:space="preserve">TSBs are intended to </w:t>
      </w:r>
      <w:r w:rsidRPr="00E21616">
        <w:t>communicate and reinforce safety awareness and immediate job-site hazard</w:t>
      </w:r>
      <w:r>
        <w:t>s, make sure the scope of work is understood, and the job site is safe (for employees, the public, our infrastructure, and our contractors)</w:t>
      </w:r>
    </w:p>
    <w:p w14:paraId="483A72CE" w14:textId="77777777" w:rsidR="00E72434" w:rsidRDefault="00E72434" w:rsidP="00C4398D">
      <w:pPr>
        <w:pStyle w:val="GreenBullet"/>
      </w:pPr>
      <w:r>
        <w:t>TSBs are c</w:t>
      </w:r>
      <w:r w:rsidRPr="000A5614">
        <w:t>onducted immediately before the job starts, daily or per shift, especially before high-risk tasks or when conditions change</w:t>
      </w:r>
      <w:r>
        <w:t>.</w:t>
      </w:r>
    </w:p>
    <w:p w14:paraId="05531D5C" w14:textId="77777777" w:rsidR="00E72434" w:rsidRDefault="00E72434" w:rsidP="00C4398D">
      <w:pPr>
        <w:pStyle w:val="GreenBullet"/>
      </w:pPr>
      <w:r>
        <w:t>A site to support the TSB program will be available at the conclusion of the first pilot:</w:t>
      </w:r>
    </w:p>
    <w:p w14:paraId="6A5D95AA" w14:textId="5B4833CD" w:rsidR="00E77F1A" w:rsidRDefault="00E72434" w:rsidP="002D168E">
      <w:pPr>
        <w:pStyle w:val="Purp1"/>
      </w:pPr>
      <w:r>
        <w:t xml:space="preserve"> </w:t>
      </w:r>
      <w:r w:rsidR="00F67052">
        <w:t xml:space="preserve">Click the link to get more information: </w:t>
      </w:r>
      <w:hyperlink r:id="rId39" w:history="1">
        <w:r w:rsidR="00E77F1A" w:rsidRPr="00E77F1A">
          <w:rPr>
            <w:rStyle w:val="Hyperlink"/>
          </w:rPr>
          <w:t>Tailgate Safety Briefing (TSB) - Work in Progress</w:t>
        </w:r>
      </w:hyperlink>
    </w:p>
    <w:p w14:paraId="4697B9D7" w14:textId="3066901A" w:rsidR="00AB0F9C" w:rsidRDefault="00AB0F9C" w:rsidP="00AB0F9C">
      <w:pPr>
        <w:pStyle w:val="Heading3"/>
      </w:pPr>
      <w:bookmarkStart w:id="64" w:name="_Toc210042548"/>
      <w:r>
        <w:t>Tailgate Safety Briefing Observation</w:t>
      </w:r>
      <w:bookmarkEnd w:id="63"/>
      <w:bookmarkEnd w:id="64"/>
      <w:r>
        <w:t xml:space="preserve"> </w:t>
      </w:r>
    </w:p>
    <w:p w14:paraId="45C1412D" w14:textId="77777777" w:rsidR="00AB0F9C" w:rsidRDefault="00AB0F9C" w:rsidP="00AB0F9C">
      <w:pPr>
        <w:pStyle w:val="GreenBullet"/>
      </w:pPr>
      <w:r>
        <w:t>A process to assess if Tailgate Safety Briefings increases a team’s focus on hazards, supports a more comprehensive understanding of safety, and advances a questioning and learning environment.</w:t>
      </w:r>
    </w:p>
    <w:p w14:paraId="21EE2D8C" w14:textId="77777777" w:rsidR="00AB0F9C" w:rsidRDefault="00AB0F9C" w:rsidP="00AB0F9C">
      <w:pPr>
        <w:pStyle w:val="GreenBullet"/>
      </w:pPr>
      <w:r>
        <w:t>For example, a positive Tailgate Safety Briefing would include dialogue on the work, risks, and potential hazards; consider comprehensive safety impacts (e.g., specifically non-occupation safety aspects like potential impacts to the public); and show psychological safety.</w:t>
      </w:r>
    </w:p>
    <w:p w14:paraId="5509E46F" w14:textId="778D601F" w:rsidR="00227FA7" w:rsidRDefault="00227FA7" w:rsidP="00AB0F9C">
      <w:pPr>
        <w:pStyle w:val="GreenBullet"/>
      </w:pPr>
      <w:r>
        <w:lastRenderedPageBreak/>
        <w:t>Tailgate Safety Briefings (TSB) include hazard recognition/energy wheel hazards. Eight of the ten energy wheel items fall under the high-energy classification.</w:t>
      </w:r>
    </w:p>
    <w:p w14:paraId="4956114D" w14:textId="0E79A106" w:rsidR="00AB0F9C" w:rsidRPr="00E260E8" w:rsidRDefault="002D1655" w:rsidP="002D168E">
      <w:pPr>
        <w:pStyle w:val="Purp1"/>
      </w:pPr>
      <w:r>
        <w:t xml:space="preserve">Click the link for additional </w:t>
      </w:r>
      <w:r w:rsidR="00AB0F9C" w:rsidRPr="004B40BB">
        <w:t xml:space="preserve">information: </w:t>
      </w:r>
      <w:hyperlink r:id="rId40" w:tooltip="Original URL: https://forms.office.com/r/K6JxatrGFh?origin=lprLink. Click or tap if you trust this link." w:history="1">
        <w:r w:rsidR="00AB0F9C" w:rsidRPr="004B40BB">
          <w:rPr>
            <w:rStyle w:val="Hyperlink"/>
          </w:rPr>
          <w:t>Tailgate Safety Briefing Observation Form</w:t>
        </w:r>
      </w:hyperlink>
    </w:p>
    <w:p w14:paraId="05E28EB8" w14:textId="77777777" w:rsidR="00AB0F9C" w:rsidRPr="00CD799B" w:rsidRDefault="00AB0F9C" w:rsidP="00AB0F9C">
      <w:pPr>
        <w:pStyle w:val="Heading3"/>
      </w:pPr>
      <w:bookmarkStart w:id="65" w:name="_Toc204691683"/>
      <w:bookmarkStart w:id="66" w:name="_Toc210042549"/>
      <w:r>
        <w:t>High-Energy Control Assessment (HECA) Observation</w:t>
      </w:r>
      <w:bookmarkEnd w:id="65"/>
      <w:bookmarkEnd w:id="66"/>
    </w:p>
    <w:p w14:paraId="5F89D0DB" w14:textId="77777777" w:rsidR="00AB0F9C" w:rsidRPr="002106DB" w:rsidRDefault="00AB0F9C" w:rsidP="00AB0F9C">
      <w:pPr>
        <w:pStyle w:val="GreenBullet"/>
      </w:pPr>
      <w:r w:rsidRPr="002106DB">
        <w:t>The HECA observation standard is in development and will be released in 2026.</w:t>
      </w:r>
    </w:p>
    <w:p w14:paraId="451E3B3F" w14:textId="77777777" w:rsidR="00AB0F9C" w:rsidRDefault="00AB0F9C" w:rsidP="00AB0F9C">
      <w:pPr>
        <w:pStyle w:val="GreenBullet"/>
      </w:pPr>
      <w:r>
        <w:t>The High-Energy Control Assessment</w:t>
      </w:r>
      <w:r w:rsidRPr="00DE1568">
        <w:t xml:space="preserve"> </w:t>
      </w:r>
      <w:r>
        <w:t xml:space="preserve">(HECA) is a </w:t>
      </w:r>
      <w:r w:rsidRPr="00DE1568">
        <w:t xml:space="preserve">new leading metric </w:t>
      </w:r>
      <w:r>
        <w:t xml:space="preserve">that </w:t>
      </w:r>
      <w:r w:rsidRPr="00DE1568">
        <w:t>aligns with</w:t>
      </w:r>
      <w:r>
        <w:t xml:space="preserve"> the</w:t>
      </w:r>
      <w:r w:rsidRPr="00DE1568">
        <w:t xml:space="preserve"> industry</w:t>
      </w:r>
      <w:r>
        <w:t xml:space="preserve"> ‘s</w:t>
      </w:r>
      <w:r w:rsidRPr="00DE1568">
        <w:t xml:space="preserve"> best practices utilizing a standard methodology to conduct High-Energy Control Assessments (HECA</w:t>
      </w:r>
      <w:r>
        <w:t>).</w:t>
      </w:r>
    </w:p>
    <w:p w14:paraId="33D3C9FC" w14:textId="77777777" w:rsidR="00AB0F9C" w:rsidRDefault="00AB0F9C" w:rsidP="00AB0F9C">
      <w:pPr>
        <w:pStyle w:val="GreenBullet"/>
      </w:pPr>
      <w:r>
        <w:t>High-Energy</w:t>
      </w:r>
      <w:r w:rsidRPr="005E1820">
        <w:t xml:space="preserve"> Control Assessments (HECA</w:t>
      </w:r>
      <w:r>
        <w:t>s</w:t>
      </w:r>
      <w:r w:rsidRPr="005E1820">
        <w:t xml:space="preserve">) </w:t>
      </w:r>
      <w:r>
        <w:t xml:space="preserve">are </w:t>
      </w:r>
      <w:r w:rsidRPr="005E1820">
        <w:t xml:space="preserve">structured evaluations designed to identify, assess, and mitigate risks associated with high-energy systems and processes within </w:t>
      </w:r>
      <w:r>
        <w:t>construction.</w:t>
      </w:r>
      <w:r w:rsidRPr="005E1820">
        <w:t xml:space="preserve"> These systems include, but are not limited to, high-pressure gas lines, rotating equipment, electrical systems, and thermal processes. HECA is a critical component of a comprehensive safety management system, ensuring that energy sources are effectively controlled to prevent harm to personnel, assets, and the environment.</w:t>
      </w:r>
    </w:p>
    <w:p w14:paraId="20D805AC" w14:textId="3F4FE805" w:rsidR="00227FA7" w:rsidRDefault="00227FA7" w:rsidP="00227FA7">
      <w:pPr>
        <w:pStyle w:val="GreenBullet"/>
      </w:pPr>
      <w:commentRangeStart w:id="67"/>
      <w:r>
        <w:t>Sound and Biological energies are not considered high-energy, however, they have associated hazards and should be considered</w:t>
      </w:r>
      <w:commentRangeEnd w:id="67"/>
      <w:r w:rsidR="00E54640">
        <w:rPr>
          <w:rStyle w:val="CommentReference"/>
        </w:rPr>
        <w:commentReference w:id="67"/>
      </w:r>
      <w:r>
        <w:t>.</w:t>
      </w:r>
    </w:p>
    <w:p w14:paraId="318CCFF9" w14:textId="1BD137D6" w:rsidR="005200F6" w:rsidRPr="005438EE" w:rsidRDefault="005200F6" w:rsidP="000D702E">
      <w:pPr>
        <w:pStyle w:val="Heading3"/>
      </w:pPr>
      <w:bookmarkStart w:id="68" w:name="_Toc210042550"/>
      <w:r w:rsidRPr="005438EE">
        <w:t xml:space="preserve">Job Hazard Analysis </w:t>
      </w:r>
      <w:r w:rsidR="00C90FC6" w:rsidRPr="005438EE">
        <w:t>(In Development)</w:t>
      </w:r>
      <w:bookmarkEnd w:id="68"/>
    </w:p>
    <w:p w14:paraId="68ED715D" w14:textId="0C4E491B" w:rsidR="00390C67" w:rsidRPr="00C442A5" w:rsidRDefault="00390C67" w:rsidP="00AA342F">
      <w:pPr>
        <w:pStyle w:val="GreenBullet"/>
      </w:pPr>
      <w:r w:rsidRPr="00C442A5">
        <w:t xml:space="preserve">The </w:t>
      </w:r>
      <w:r>
        <w:t xml:space="preserve">Job Hazard Analysis project </w:t>
      </w:r>
      <w:r w:rsidRPr="00C442A5">
        <w:t xml:space="preserve">is in development and will be released in </w:t>
      </w:r>
      <w:r w:rsidR="007F22E4" w:rsidRPr="00C442A5">
        <w:t>2026.</w:t>
      </w:r>
    </w:p>
    <w:p w14:paraId="55C1300C" w14:textId="5B0B6B37" w:rsidR="00A12924" w:rsidRDefault="005200F6" w:rsidP="00AA342F">
      <w:pPr>
        <w:pStyle w:val="GreenBullet"/>
      </w:pPr>
      <w:r>
        <w:t xml:space="preserve">A </w:t>
      </w:r>
      <w:r w:rsidR="00C90FC6">
        <w:t xml:space="preserve">Job Hazard Analysis (JHA) </w:t>
      </w:r>
      <w:r>
        <w:t>is a technique that focuses on job tasks as a way to identify hazards before they occur. It focuses on the relations</w:t>
      </w:r>
      <w:r w:rsidR="004B13AD">
        <w:t>hip</w:t>
      </w:r>
      <w:r>
        <w:t xml:space="preserve"> between the worker, the task, the tools, and the work environment</w:t>
      </w:r>
      <w:r w:rsidR="00A12924">
        <w:t>.</w:t>
      </w:r>
    </w:p>
    <w:p w14:paraId="5B643A39" w14:textId="6EE32D04" w:rsidR="00C613DC" w:rsidRPr="00C613DC" w:rsidRDefault="00302B53" w:rsidP="00AA342F">
      <w:pPr>
        <w:pStyle w:val="GreenBullet"/>
      </w:pPr>
      <w:r>
        <w:rPr>
          <w:caps/>
        </w:rPr>
        <w:t>A JHA</w:t>
      </w:r>
      <w:r w:rsidR="002C69A3">
        <w:rPr>
          <w:caps/>
        </w:rPr>
        <w:t xml:space="preserve"> </w:t>
      </w:r>
      <w:r w:rsidR="00C14CBD">
        <w:t>is a s</w:t>
      </w:r>
      <w:r w:rsidR="00C613DC" w:rsidRPr="00C613DC">
        <w:t>tructured, detailed approach that outlines each task step in a procedure along with the associated hazards and corresponding mitigation measures/controls.</w:t>
      </w:r>
    </w:p>
    <w:p w14:paraId="2F1A82E9" w14:textId="5925A4FC" w:rsidR="00C613DC" w:rsidRDefault="00C613DC" w:rsidP="00AA342F">
      <w:pPr>
        <w:pStyle w:val="GreenBullet"/>
      </w:pPr>
      <w:r w:rsidRPr="00C613DC">
        <w:t>This tool is used as a training and discussion tool during TSB meetings to reinforce procedural awareness.</w:t>
      </w:r>
    </w:p>
    <w:p w14:paraId="3803CBDD" w14:textId="77777777" w:rsidR="00302B53" w:rsidRDefault="00302B53" w:rsidP="00AA342F">
      <w:pPr>
        <w:pStyle w:val="GreenBullet"/>
      </w:pPr>
      <w:r>
        <w:t>Ideally, after you identify uncontrolled hazards, you will take steps to eliminate or reduce them to an acceptable risk level.</w:t>
      </w:r>
    </w:p>
    <w:p w14:paraId="648F7DE8" w14:textId="328250BD" w:rsidR="008A6F8F" w:rsidRPr="008A6F8F" w:rsidRDefault="008A6F8F" w:rsidP="00AA342F">
      <w:pPr>
        <w:pStyle w:val="GreenBullet"/>
      </w:pPr>
      <w:r>
        <w:t xml:space="preserve">JHA documentation is developed by a </w:t>
      </w:r>
      <w:r w:rsidR="006524F1">
        <w:t>s</w:t>
      </w:r>
      <w:r w:rsidRPr="008A6F8F">
        <w:t xml:space="preserve">ubject matter expert, procedure owner, competent person, </w:t>
      </w:r>
      <w:r w:rsidR="006524F1">
        <w:t xml:space="preserve">or designated </w:t>
      </w:r>
      <w:r w:rsidRPr="008A6F8F">
        <w:t>employees.</w:t>
      </w:r>
    </w:p>
    <w:p w14:paraId="15407779" w14:textId="779C877B" w:rsidR="006F4630" w:rsidRDefault="00F67052" w:rsidP="00E44706">
      <w:pPr>
        <w:pStyle w:val="Purp2"/>
      </w:pPr>
      <w:r>
        <w:t xml:space="preserve">Click the link to get more information: </w:t>
      </w:r>
      <w:hyperlink r:id="rId41" w:history="1">
        <w:r w:rsidR="005200F6" w:rsidRPr="00370906">
          <w:rPr>
            <w:rStyle w:val="Hyperlink"/>
          </w:rPr>
          <w:t>Job Hazard A</w:t>
        </w:r>
        <w:bookmarkStart w:id="69" w:name="_Hlt204680893"/>
        <w:bookmarkStart w:id="70" w:name="_Hlt204680894"/>
        <w:r w:rsidR="005200F6" w:rsidRPr="00370906">
          <w:rPr>
            <w:rStyle w:val="Hyperlink"/>
          </w:rPr>
          <w:t>n</w:t>
        </w:r>
        <w:bookmarkEnd w:id="69"/>
        <w:bookmarkEnd w:id="70"/>
        <w:r w:rsidR="005200F6" w:rsidRPr="00370906">
          <w:rPr>
            <w:rStyle w:val="Hyperlink"/>
          </w:rPr>
          <w:t>alysis (In Progress)</w:t>
        </w:r>
      </w:hyperlink>
    </w:p>
    <w:p w14:paraId="1DD956F5" w14:textId="363050CA" w:rsidR="00490A5A" w:rsidRDefault="00181A6A" w:rsidP="00AA342F">
      <w:pPr>
        <w:pStyle w:val="Heading3"/>
      </w:pPr>
      <w:bookmarkStart w:id="71" w:name="_Tailgate_Safety_Briefings"/>
      <w:bookmarkStart w:id="72" w:name="_Toc210042551"/>
      <w:bookmarkEnd w:id="71"/>
      <w:r>
        <w:t>Job Site Safety Plan</w:t>
      </w:r>
      <w:bookmarkEnd w:id="72"/>
    </w:p>
    <w:p w14:paraId="0477492C" w14:textId="77777777" w:rsidR="00260862" w:rsidRPr="00EF4817" w:rsidRDefault="00260862" w:rsidP="006450AC">
      <w:pPr>
        <w:pStyle w:val="GreenBullet"/>
      </w:pPr>
      <w:r w:rsidRPr="00EF4817">
        <w:t xml:space="preserve">A Job Site Safety Plan (JSSP) serves as a comprehensive safety framework designed to guide all operations on a jobsite throughout the duration of a project. It is particularly essential for large-scale or long-term projects where multiple teams and contractors are involved. The JSSP ensures </w:t>
      </w:r>
      <w:r w:rsidRPr="00EF4817">
        <w:lastRenderedPageBreak/>
        <w:t>that safety practices are consistent, thorough, and aligned with regulatory standards, providing a centralized reference for all safety-related procedures and expectations.</w:t>
      </w:r>
    </w:p>
    <w:p w14:paraId="6F3EDB79" w14:textId="77777777" w:rsidR="00260862" w:rsidRPr="00EF4817" w:rsidRDefault="00260862" w:rsidP="006450AC">
      <w:pPr>
        <w:pStyle w:val="GreenBullet"/>
      </w:pPr>
      <w:r w:rsidRPr="00EF4817">
        <w:t>The plan promotes a coordinated and compliant approach to safety by incorporating structured processes such as Task Safety Briefings (TSBs) and Job Hazard or Safety Analyses (JHA/JSA). These tools help identify and mitigate risks associated with specific tasks and ensure that all personnel are aware of potential hazards before work begins. The JSSP is a living document that evolves with the project and must be formally documented and signed by leadership, including general contractors and safety managers, to demonstrate accountability and commitment to a safe work environment.</w:t>
      </w:r>
    </w:p>
    <w:p w14:paraId="59769D87" w14:textId="15396C91" w:rsidR="00260862" w:rsidRPr="00EF4817" w:rsidRDefault="00260862" w:rsidP="006450AC">
      <w:pPr>
        <w:pStyle w:val="GreenBullet"/>
      </w:pPr>
      <w:r w:rsidRPr="00EF4817">
        <w:t xml:space="preserve">Key components of the JSSP include the identification of site-specific hazards, clearly defined roles and responsibilities, and detailed emergency response procedures. It also outlines training requirements and communication protocols to ensure that all workers are informed, prepared, and engaged in maintaining a safe </w:t>
      </w:r>
      <w:r w:rsidR="004966AE" w:rsidRPr="00EF4817">
        <w:t>job site</w:t>
      </w:r>
      <w:r w:rsidRPr="00EF4817">
        <w:t>. These elements work together to create a proactive safety culture that minimizes risk and enhances overall project efficiency.</w:t>
      </w:r>
    </w:p>
    <w:p w14:paraId="6CB8F360" w14:textId="531A043A" w:rsidR="00260862" w:rsidRPr="007161FD" w:rsidRDefault="00F67052" w:rsidP="00C83A0C">
      <w:pPr>
        <w:pStyle w:val="Purp2"/>
      </w:pPr>
      <w:r>
        <w:t xml:space="preserve">Click the link to get more information: </w:t>
      </w:r>
      <w:hyperlink r:id="rId42" w:history="1">
        <w:r w:rsidR="00C17A8A" w:rsidRPr="00C17A8A">
          <w:rPr>
            <w:rStyle w:val="Hyperlink"/>
          </w:rPr>
          <w:t>Contractor Safety Program</w:t>
        </w:r>
      </w:hyperlink>
    </w:p>
    <w:p w14:paraId="4A954447" w14:textId="48F88EEF" w:rsidR="0098089B" w:rsidRPr="0098089B" w:rsidRDefault="00D2005A" w:rsidP="006450AC">
      <w:pPr>
        <w:pStyle w:val="Heading3"/>
      </w:pPr>
      <w:bookmarkStart w:id="73" w:name="_Toc210042552"/>
      <w:r>
        <w:t>Hazard Communication Program (</w:t>
      </w:r>
      <w:proofErr w:type="spellStart"/>
      <w:r>
        <w:t>HazCom</w:t>
      </w:r>
      <w:proofErr w:type="spellEnd"/>
      <w:r>
        <w:t xml:space="preserve">) and </w:t>
      </w:r>
      <w:r w:rsidR="0098089B" w:rsidRPr="0098089B">
        <w:t xml:space="preserve">Safety Data Sheets </w:t>
      </w:r>
      <w:r>
        <w:t>(SDS)</w:t>
      </w:r>
      <w:bookmarkEnd w:id="73"/>
    </w:p>
    <w:p w14:paraId="275370F6" w14:textId="7A939B06" w:rsidR="00A12924" w:rsidRDefault="00DB0A09" w:rsidP="006450AC">
      <w:pPr>
        <w:pStyle w:val="GreenBullet"/>
      </w:pPr>
      <w:r w:rsidRPr="003C668D">
        <w:t xml:space="preserve">A </w:t>
      </w:r>
      <w:r w:rsidRPr="00D52DFE">
        <w:t>Hazard Communication Program (</w:t>
      </w:r>
      <w:proofErr w:type="spellStart"/>
      <w:r w:rsidRPr="00D52DFE">
        <w:t>HazCom</w:t>
      </w:r>
      <w:proofErr w:type="spellEnd"/>
      <w:r w:rsidRPr="00D52DFE">
        <w:t>)</w:t>
      </w:r>
      <w:r w:rsidRPr="003C668D">
        <w:t xml:space="preserve"> is a formal </w:t>
      </w:r>
      <w:r w:rsidR="007A1225">
        <w:t>program</w:t>
      </w:r>
      <w:r w:rsidR="007A1225" w:rsidRPr="003C668D">
        <w:t xml:space="preserve"> </w:t>
      </w:r>
      <w:r w:rsidRPr="003C668D">
        <w:t>designed to ensure information about chemical hazards in the workplace is effectively communicated to employees</w:t>
      </w:r>
      <w:r w:rsidR="00A12924">
        <w:t>.</w:t>
      </w:r>
    </w:p>
    <w:p w14:paraId="7760A319" w14:textId="3753174F" w:rsidR="00DB0A09" w:rsidRPr="003C668D" w:rsidRDefault="00DB0A09" w:rsidP="006450AC">
      <w:pPr>
        <w:pStyle w:val="GreenBullet"/>
      </w:pPr>
      <w:r w:rsidRPr="003C668D">
        <w:t xml:space="preserve">Its primary purpose is to </w:t>
      </w:r>
      <w:r w:rsidRPr="00D52DFE">
        <w:t>protect workers from chemical-related injuries or illnesses</w:t>
      </w:r>
      <w:r w:rsidRPr="003C668D">
        <w:t xml:space="preserve"> by making them aware of the hazardous substances they may encounter, how to handle them safely, and what to do in case of exposure or emergency.</w:t>
      </w:r>
    </w:p>
    <w:p w14:paraId="0815CBDE" w14:textId="0278DE65" w:rsidR="00070A07" w:rsidRPr="003C668D" w:rsidRDefault="00070A07" w:rsidP="006450AC">
      <w:pPr>
        <w:pStyle w:val="GreenBullet"/>
      </w:pPr>
      <w:r w:rsidRPr="003C668D">
        <w:t>Additionally, chemical manufacturers and importers are required to evaluate the hazards of the chemicals they produce or import and prepare labels and safety data sheets (SDS) to convey the hazard information to their downstream customers.</w:t>
      </w:r>
    </w:p>
    <w:p w14:paraId="1752FD6F" w14:textId="1D5F9EBF" w:rsidR="00DB0A09" w:rsidRPr="003C668D" w:rsidRDefault="00CD139E" w:rsidP="006450AC">
      <w:pPr>
        <w:pStyle w:val="GreenBullet"/>
      </w:pPr>
      <w:r w:rsidRPr="003C668D">
        <w:t xml:space="preserve">A </w:t>
      </w:r>
      <w:r w:rsidRPr="00D52DFE">
        <w:t>Safety Data Sheet (SDS)</w:t>
      </w:r>
      <w:r w:rsidRPr="003C668D">
        <w:t xml:space="preserve"> is a standardized document that provides detailed information about </w:t>
      </w:r>
      <w:r w:rsidR="006354E6" w:rsidRPr="003C668D">
        <w:t>hazardous chemicals</w:t>
      </w:r>
      <w:r w:rsidRPr="003C668D">
        <w:t>.</w:t>
      </w:r>
    </w:p>
    <w:p w14:paraId="47216722" w14:textId="1592EF26" w:rsidR="00A12924" w:rsidRDefault="00F34C5F" w:rsidP="006450AC">
      <w:pPr>
        <w:pStyle w:val="GreenBullet"/>
      </w:pPr>
      <w:r w:rsidRPr="003C668D">
        <w:t xml:space="preserve">Within a Hazard Communication Program, the SDS serves as the </w:t>
      </w:r>
      <w:r w:rsidRPr="00D52DFE">
        <w:t>primary source of detailed safety information</w:t>
      </w:r>
      <w:r w:rsidRPr="003C668D">
        <w:t xml:space="preserve"> for each chemical</w:t>
      </w:r>
      <w:r w:rsidR="00A12924">
        <w:t>.</w:t>
      </w:r>
    </w:p>
    <w:p w14:paraId="123B3556" w14:textId="1B635C44" w:rsidR="00F34C5F" w:rsidRPr="003C668D" w:rsidRDefault="00F34C5F" w:rsidP="006450AC">
      <w:pPr>
        <w:pStyle w:val="GreenBullet"/>
      </w:pPr>
      <w:r w:rsidRPr="003C668D">
        <w:t>Employers are required to:</w:t>
      </w:r>
    </w:p>
    <w:p w14:paraId="0EF50FA6" w14:textId="77777777" w:rsidR="00752CE8" w:rsidRPr="00E44706" w:rsidRDefault="00752CE8" w:rsidP="006450AC">
      <w:pPr>
        <w:pStyle w:val="GreenBullet"/>
      </w:pPr>
      <w:r w:rsidRPr="00E44706">
        <w:t>Use only company approved products.</w:t>
      </w:r>
    </w:p>
    <w:p w14:paraId="0479DA1F" w14:textId="1C128E98" w:rsidR="00F34C5F" w:rsidRPr="00E44706" w:rsidRDefault="00F34C5F" w:rsidP="006450AC">
      <w:pPr>
        <w:pStyle w:val="GreenBullet"/>
      </w:pPr>
      <w:r w:rsidRPr="00E44706">
        <w:t>Maintain an accessible SDS for every hazardous chemical in the workplace.</w:t>
      </w:r>
    </w:p>
    <w:p w14:paraId="51B17B60" w14:textId="77777777" w:rsidR="00F34C5F" w:rsidRPr="00E44706" w:rsidRDefault="00F34C5F" w:rsidP="006450AC">
      <w:pPr>
        <w:pStyle w:val="GreenBullet"/>
      </w:pPr>
      <w:r w:rsidRPr="00E44706">
        <w:t>Ensure SDSs are readily available to all employees during their work shifts.</w:t>
      </w:r>
    </w:p>
    <w:p w14:paraId="20D700D9" w14:textId="77777777" w:rsidR="00F34C5F" w:rsidRPr="00E44706" w:rsidRDefault="00F34C5F" w:rsidP="006450AC">
      <w:pPr>
        <w:pStyle w:val="GreenBullet"/>
      </w:pPr>
      <w:r w:rsidRPr="00E44706">
        <w:t>Use SDSs to inform training programs, emergency response planning, and risk assessments.</w:t>
      </w:r>
    </w:p>
    <w:p w14:paraId="636FFE6D" w14:textId="16FF49E0" w:rsidR="00070A07" w:rsidRPr="00E44706" w:rsidRDefault="00F67052" w:rsidP="00E44706">
      <w:pPr>
        <w:pStyle w:val="Purp2"/>
      </w:pPr>
      <w:r>
        <w:t xml:space="preserve">Click the link to get more information: </w:t>
      </w:r>
      <w:hyperlink r:id="rId43" w:history="1">
        <w:r w:rsidR="00070A07" w:rsidRPr="00E44706">
          <w:rPr>
            <w:rStyle w:val="Hyperlink"/>
            <w:color w:val="auto"/>
            <w:u w:val="none"/>
          </w:rPr>
          <w:t>Hazard Communication Program (</w:t>
        </w:r>
        <w:proofErr w:type="spellStart"/>
        <w:r w:rsidR="00070A07" w:rsidRPr="00E44706">
          <w:rPr>
            <w:rStyle w:val="Hyperlink"/>
            <w:color w:val="auto"/>
            <w:u w:val="none"/>
          </w:rPr>
          <w:t>HazCom</w:t>
        </w:r>
        <w:proofErr w:type="spellEnd"/>
        <w:r w:rsidR="00070A07" w:rsidRPr="00E44706">
          <w:rPr>
            <w:rStyle w:val="Hyperlink"/>
            <w:color w:val="auto"/>
            <w:u w:val="none"/>
          </w:rPr>
          <w:t>)</w:t>
        </w:r>
      </w:hyperlink>
      <w:r w:rsidR="00052D49">
        <w:t>.</w:t>
      </w:r>
    </w:p>
    <w:p w14:paraId="18091DC2" w14:textId="1771021D" w:rsidR="00833FCA" w:rsidRPr="00E44706" w:rsidRDefault="00833FCA" w:rsidP="00E44706">
      <w:pPr>
        <w:pStyle w:val="Purp2"/>
      </w:pPr>
      <w:r w:rsidRPr="00E44706">
        <w:t xml:space="preserve">Click here for the </w:t>
      </w:r>
      <w:hyperlink r:id="rId44" w:history="1">
        <w:r w:rsidRPr="00E44706">
          <w:rPr>
            <w:rStyle w:val="Hyperlink"/>
            <w:color w:val="auto"/>
            <w:u w:val="none"/>
          </w:rPr>
          <w:t>Product Approval Process</w:t>
        </w:r>
      </w:hyperlink>
      <w:r w:rsidR="00052D49">
        <w:t>.</w:t>
      </w:r>
    </w:p>
    <w:p w14:paraId="4908CB0C" w14:textId="63FE2DF2" w:rsidR="008C1E6A" w:rsidRDefault="008C1E6A" w:rsidP="003A6752">
      <w:pPr>
        <w:pStyle w:val="Heading3"/>
      </w:pPr>
      <w:bookmarkStart w:id="74" w:name="_Toc204691685"/>
      <w:bookmarkStart w:id="75" w:name="_Toc210042553"/>
      <w:r>
        <w:lastRenderedPageBreak/>
        <w:t>Safe Driving Practices</w:t>
      </w:r>
      <w:bookmarkEnd w:id="74"/>
      <w:bookmarkEnd w:id="75"/>
    </w:p>
    <w:p w14:paraId="53118F94" w14:textId="77777777" w:rsidR="00490A5A" w:rsidRDefault="00530C24" w:rsidP="00B30697">
      <w:pPr>
        <w:pStyle w:val="Heading4"/>
      </w:pPr>
      <w:bookmarkStart w:id="76" w:name="_Vehicle_Operation_Safety"/>
      <w:bookmarkEnd w:id="76"/>
      <w:r w:rsidRPr="0099376C">
        <w:t>Vehicle Operation Safety Rules</w:t>
      </w:r>
    </w:p>
    <w:p w14:paraId="379D3A18" w14:textId="1A448E3E" w:rsidR="00C05BAB" w:rsidRDefault="00C05BAB" w:rsidP="00A27A47">
      <w:pPr>
        <w:pStyle w:val="Purp1"/>
      </w:pPr>
      <w:r>
        <w:t>The following rules apply to any and all employees who operate Company vehicles or who operate non-Company vehicles on company business.</w:t>
      </w:r>
    </w:p>
    <w:p w14:paraId="25CA7CEB" w14:textId="6B343D53" w:rsidR="00C05BAB" w:rsidRDefault="00C05BAB" w:rsidP="00A27A47">
      <w:pPr>
        <w:pStyle w:val="Purp1"/>
      </w:pPr>
      <w:r>
        <w:t xml:space="preserve">Only authorized </w:t>
      </w:r>
      <w:r w:rsidR="005C2C1E">
        <w:t>people</w:t>
      </w:r>
      <w:r>
        <w:t xml:space="preserve"> are to operate Company vehicles.</w:t>
      </w:r>
    </w:p>
    <w:p w14:paraId="642700CF" w14:textId="6D777B58" w:rsidR="00C05BAB" w:rsidRDefault="00C05BAB" w:rsidP="00A27A47">
      <w:pPr>
        <w:pStyle w:val="Purp1"/>
      </w:pPr>
      <w:r>
        <w:t>Operate all vehicles in compliance with the California Motor Vehicle Code, Motor Carrier Safety Regulations and Company procedures.</w:t>
      </w:r>
      <w:r w:rsidR="00490A5A">
        <w:t xml:space="preserve"> </w:t>
      </w:r>
      <w:r>
        <w:t>Obey all traffic laws.</w:t>
      </w:r>
    </w:p>
    <w:p w14:paraId="4757034E" w14:textId="77777777" w:rsidR="00C05BAB" w:rsidRDefault="00C05BAB" w:rsidP="0039402C">
      <w:pPr>
        <w:pStyle w:val="Purp2"/>
      </w:pPr>
      <w:r>
        <w:t>Wear seat and shoulder belts whenever the vehicle is in motion.</w:t>
      </w:r>
    </w:p>
    <w:p w14:paraId="06BDCBFD" w14:textId="6BC351F6" w:rsidR="00E15587" w:rsidRDefault="00C05BAB" w:rsidP="0039402C">
      <w:pPr>
        <w:pStyle w:val="Purp2"/>
      </w:pPr>
      <w:r>
        <w:t>Operators (drivers) are responsible for any and all citations resulting from the operation of motor vehicles. Additionally, operators are responsible for securing all materials and tools stored on or in the vehicle prior to operation</w:t>
      </w:r>
      <w:r w:rsidR="00E15587">
        <w:t>.</w:t>
      </w:r>
    </w:p>
    <w:p w14:paraId="702695B5" w14:textId="2CCD617F" w:rsidR="00C05BAB" w:rsidRDefault="00C05BAB" w:rsidP="0039402C">
      <w:pPr>
        <w:pStyle w:val="Purp2"/>
      </w:pPr>
      <w:r>
        <w:t>Citations for defects or registration of Company-owned or leased vehicles are the responsibility of the Company. Promptly report all citations and vehicle defects to your supervisor.</w:t>
      </w:r>
    </w:p>
    <w:p w14:paraId="134A40CF" w14:textId="77777777" w:rsidR="00C05BAB" w:rsidRDefault="00C05BAB" w:rsidP="00A27A47">
      <w:pPr>
        <w:pStyle w:val="Purp1"/>
      </w:pPr>
      <w:r>
        <w:t>Promptly report all motor vehicle incidents to your supervisor.</w:t>
      </w:r>
    </w:p>
    <w:p w14:paraId="7D287FEC" w14:textId="01435105" w:rsidR="00490A5A" w:rsidRDefault="00EB1A3B" w:rsidP="00A27A47">
      <w:pPr>
        <w:pStyle w:val="Purp1"/>
      </w:pPr>
      <w:r>
        <w:t>Avoid any activity that takes your eyes off the road. This includes but is not limited to phones (any), maps, work orders, or computers.</w:t>
      </w:r>
      <w:r w:rsidR="00490A5A">
        <w:t xml:space="preserve"> </w:t>
      </w:r>
      <w:r w:rsidR="63C48124">
        <w:t xml:space="preserve">For detailed information, see </w:t>
      </w:r>
      <w:hyperlink r:id="rId45" w:history="1">
        <w:r w:rsidR="63C48124" w:rsidRPr="26B826C9">
          <w:rPr>
            <w:rStyle w:val="Hyperlink"/>
          </w:rPr>
          <w:t>Using Devices While Driving</w:t>
        </w:r>
      </w:hyperlink>
      <w:r w:rsidR="63C48124">
        <w:t>.</w:t>
      </w:r>
    </w:p>
    <w:p w14:paraId="42921F52" w14:textId="6A8EA3A2" w:rsidR="00EB1A3B" w:rsidRDefault="00EB1A3B" w:rsidP="00A27A47">
      <w:pPr>
        <w:pStyle w:val="Purp1"/>
      </w:pPr>
      <w:r>
        <w:t>Verify that all vehicle safety features are working properly and are correctly adjusted before operation.</w:t>
      </w:r>
      <w:r w:rsidR="00490A5A">
        <w:t xml:space="preserve"> </w:t>
      </w:r>
      <w:r>
        <w:t>Periodically inspect tires, lights, brakes, and signals.</w:t>
      </w:r>
      <w:r w:rsidR="00490A5A">
        <w:t xml:space="preserve"> </w:t>
      </w:r>
      <w:r w:rsidR="63C48124">
        <w:t xml:space="preserve">Promptly report all Company vehicle defects to </w:t>
      </w:r>
      <w:hyperlink r:id="rId46" w:history="1">
        <w:r w:rsidR="63C48124" w:rsidRPr="26B826C9">
          <w:rPr>
            <w:rStyle w:val="Hyperlink"/>
          </w:rPr>
          <w:t>Fleet Services</w:t>
        </w:r>
      </w:hyperlink>
      <w:r w:rsidR="63C48124">
        <w:t xml:space="preserve"> and your supervisor.</w:t>
      </w:r>
    </w:p>
    <w:p w14:paraId="7AC872D7" w14:textId="77777777" w:rsidR="00EB1A3B" w:rsidRDefault="00EB1A3B" w:rsidP="00A27A47">
      <w:pPr>
        <w:pStyle w:val="Purp1"/>
      </w:pPr>
      <w:r>
        <w:t>Ensure that vehicles are loaded safely, and that all equipment is secured before the vehicle is placed in motion.</w:t>
      </w:r>
    </w:p>
    <w:p w14:paraId="76EA8B14" w14:textId="05810165" w:rsidR="00EB1A3B" w:rsidRDefault="00EB1A3B" w:rsidP="00A27A47">
      <w:pPr>
        <w:pStyle w:val="Purp1"/>
      </w:pPr>
      <w:r>
        <w:t>Keep windows, dash, and instrument areas clear.</w:t>
      </w:r>
      <w:r w:rsidR="00490A5A">
        <w:t xml:space="preserve"> </w:t>
      </w:r>
      <w:r>
        <w:t>Keep the vehicle interior, including the dash and truck bed, neat and orderly when the vehicle is in motion.</w:t>
      </w:r>
    </w:p>
    <w:p w14:paraId="17F4FAC9" w14:textId="77777777" w:rsidR="0047007A" w:rsidRDefault="00EB1A3B" w:rsidP="00A27A47">
      <w:pPr>
        <w:pStyle w:val="Purp1"/>
      </w:pPr>
      <w:r>
        <w:t>Do not exit a vehicle when the engine is running.</w:t>
      </w:r>
      <w:r w:rsidR="00490A5A">
        <w:t xml:space="preserve"> </w:t>
      </w:r>
      <w:r w:rsidR="00A06BCB">
        <w:br/>
      </w:r>
      <w:r>
        <w:t xml:space="preserve">If the driver is not in the </w:t>
      </w:r>
      <w:r w:rsidR="00F551E0">
        <w:t>driver’s</w:t>
      </w:r>
      <w:r>
        <w:t xml:space="preserve"> seat, the vehicle engine may be running only when</w:t>
      </w:r>
      <w:r w:rsidR="0047007A">
        <w:t>:</w:t>
      </w:r>
    </w:p>
    <w:p w14:paraId="35091411" w14:textId="539BD12B" w:rsidR="00085AD0" w:rsidRDefault="0047007A" w:rsidP="0047007A">
      <w:pPr>
        <w:pStyle w:val="Purp2"/>
      </w:pPr>
      <w:r>
        <w:t xml:space="preserve">It is </w:t>
      </w:r>
      <w:r w:rsidR="00EB1A3B">
        <w:t xml:space="preserve">necessary </w:t>
      </w:r>
      <w:r>
        <w:t xml:space="preserve">to leave the vehicle running </w:t>
      </w:r>
      <w:r w:rsidR="00EB1A3B">
        <w:t xml:space="preserve">to perform </w:t>
      </w:r>
      <w:r w:rsidR="007E7A36">
        <w:t>work.</w:t>
      </w:r>
    </w:p>
    <w:p w14:paraId="521E139E" w14:textId="5C34570C" w:rsidR="00085AD0" w:rsidRDefault="00085AD0" w:rsidP="0047007A">
      <w:pPr>
        <w:pStyle w:val="Purp2"/>
      </w:pPr>
      <w:r>
        <w:t>T</w:t>
      </w:r>
      <w:r w:rsidR="00EB1A3B">
        <w:t>he vehicle transmission is in Park or Neutral</w:t>
      </w:r>
    </w:p>
    <w:p w14:paraId="4165871A" w14:textId="0884615B" w:rsidR="00201279" w:rsidRDefault="00085AD0" w:rsidP="00201279">
      <w:pPr>
        <w:pStyle w:val="Purp2"/>
      </w:pPr>
      <w:r>
        <w:t>T</w:t>
      </w:r>
      <w:r w:rsidR="00EB1A3B">
        <w:t>he vehicle’s parking brake has been set.</w:t>
      </w:r>
    </w:p>
    <w:p w14:paraId="4FF63001" w14:textId="547FB0D2" w:rsidR="00201279" w:rsidRDefault="00201279" w:rsidP="00201279">
      <w:pPr>
        <w:pStyle w:val="Purp2"/>
      </w:pPr>
      <w:r>
        <w:t>When wheel chocks have been placed as described below:</w:t>
      </w:r>
    </w:p>
    <w:p w14:paraId="0891F5BF" w14:textId="1B4501DF" w:rsidR="00EB1A3B" w:rsidRDefault="00EB1A3B" w:rsidP="00A4772E">
      <w:pPr>
        <w:pStyle w:val="Purp3"/>
      </w:pPr>
      <w:r>
        <w:t>On level ground wheel chocks are placed in front and behind a wheel or wheels.</w:t>
      </w:r>
    </w:p>
    <w:p w14:paraId="628D4A0C" w14:textId="5F83DF33" w:rsidR="00EB1A3B" w:rsidRDefault="00EB1A3B" w:rsidP="00A4772E">
      <w:pPr>
        <w:pStyle w:val="Purp3"/>
      </w:pPr>
      <w:r>
        <w:t xml:space="preserve">On non-level ground wheel chocks are placed on the down-hill side of at least two </w:t>
      </w:r>
      <w:r w:rsidR="004D65CD">
        <w:t>wheels.</w:t>
      </w:r>
    </w:p>
    <w:p w14:paraId="615E87E6" w14:textId="77777777" w:rsidR="00EB1A3B" w:rsidRDefault="00EB1A3B" w:rsidP="00A4772E">
      <w:pPr>
        <w:pStyle w:val="Purp3"/>
      </w:pPr>
      <w:r>
        <w:t>Chocks are placed as close to tires as possible and directly in line with the tire.</w:t>
      </w:r>
    </w:p>
    <w:p w14:paraId="02905EB8" w14:textId="77777777" w:rsidR="00EB1A3B" w:rsidRDefault="00EB1A3B" w:rsidP="00A4772E">
      <w:pPr>
        <w:pStyle w:val="Purp3"/>
      </w:pPr>
      <w:r>
        <w:lastRenderedPageBreak/>
        <w:t>Chocks are removed immediately prior to beginning the Circle of Safety.</w:t>
      </w:r>
    </w:p>
    <w:p w14:paraId="778E7C5A" w14:textId="3C432521" w:rsidR="00EB1A3B" w:rsidRDefault="00EB1A3B" w:rsidP="00A4772E">
      <w:pPr>
        <w:pStyle w:val="Purp3"/>
      </w:pPr>
      <w:r>
        <w:t>All vehicles with dual rear wheels require wheel chocks when unattended or parked.</w:t>
      </w:r>
      <w:r w:rsidR="00490A5A">
        <w:t xml:space="preserve"> </w:t>
      </w:r>
      <w:r w:rsidR="0021297E">
        <w:t>The duration</w:t>
      </w:r>
      <w:r>
        <w:t xml:space="preserve"> of parking is not </w:t>
      </w:r>
      <w:r w:rsidR="004D65CD">
        <w:t>considered.</w:t>
      </w:r>
    </w:p>
    <w:p w14:paraId="30457BCA" w14:textId="75BF74FE" w:rsidR="00EB1A3B" w:rsidRDefault="00EB1A3B" w:rsidP="00A27A47">
      <w:pPr>
        <w:pStyle w:val="Purp1"/>
      </w:pPr>
      <w:r>
        <w:t xml:space="preserve">Motor </w:t>
      </w:r>
      <w:r w:rsidR="00D9275C">
        <w:t>v</w:t>
      </w:r>
      <w:r>
        <w:t>ehicle keys are not to be left in an unattended vehicle unless the vehicle is being used to perform work.</w:t>
      </w:r>
    </w:p>
    <w:p w14:paraId="6DD2ED35" w14:textId="3D68D2B9" w:rsidR="006D3468" w:rsidRDefault="00EB1A3B" w:rsidP="00A27A47">
      <w:pPr>
        <w:pStyle w:val="Purp1"/>
        <w:rPr>
          <w:rStyle w:val="Purp3Char"/>
        </w:rPr>
      </w:pPr>
      <w:r>
        <w:t>Park vehicles in locations that prevent possible damage.</w:t>
      </w:r>
      <w:r w:rsidR="00490A5A">
        <w:t xml:space="preserve"> </w:t>
      </w:r>
      <w:r>
        <w:t>Avoid parking opposite a driveway, curved road, or blind corner.</w:t>
      </w:r>
      <w:r w:rsidR="00490A5A">
        <w:t xml:space="preserve"> </w:t>
      </w:r>
      <w:r>
        <w:t>Avoid parking in mini-mall stalls and drive</w:t>
      </w:r>
      <w:r w:rsidR="008D79BA">
        <w:noBreakHyphen/>
      </w:r>
      <w:r w:rsidR="00AA3D5F">
        <w:t>through</w:t>
      </w:r>
      <w:r>
        <w:t xml:space="preserve"> restaurant stalls.</w:t>
      </w:r>
    </w:p>
    <w:p w14:paraId="556BCCC3" w14:textId="4B6CE7F4" w:rsidR="00EB1A3B" w:rsidRDefault="00EB1A3B" w:rsidP="0039402C">
      <w:pPr>
        <w:pStyle w:val="Purp2"/>
      </w:pPr>
      <w:r w:rsidRPr="0029655D">
        <w:rPr>
          <w:rStyle w:val="Purp3Char"/>
        </w:rPr>
        <w:t>Exception: When a vehicle is used as a physical barrier</w:t>
      </w:r>
      <w:r w:rsidR="005E538E">
        <w:rPr>
          <w:rStyle w:val="Purp3Char"/>
        </w:rPr>
        <w:t xml:space="preserve">. </w:t>
      </w:r>
      <w:r w:rsidR="003D25B1">
        <w:rPr>
          <w:rStyle w:val="Purp3Char"/>
        </w:rPr>
        <w:t xml:space="preserve">See </w:t>
      </w:r>
      <w:hyperlink w:anchor="_Vehicle_Intrusion" w:history="1">
        <w:r w:rsidR="003D25B1" w:rsidRPr="00E72E90">
          <w:rPr>
            <w:rStyle w:val="Hyperlink"/>
          </w:rPr>
          <w:t>Vehicle Intrusion</w:t>
        </w:r>
      </w:hyperlink>
      <w:r w:rsidR="003D25B1">
        <w:rPr>
          <w:rStyle w:val="Purp3Char"/>
        </w:rPr>
        <w:t>.</w:t>
      </w:r>
    </w:p>
    <w:p w14:paraId="239B2B16" w14:textId="77777777" w:rsidR="00EB1A3B" w:rsidRDefault="00EB1A3B" w:rsidP="00A27A47">
      <w:pPr>
        <w:pStyle w:val="Purp1"/>
      </w:pPr>
      <w:r>
        <w:t>Always place the vehicle transmission in “Park” and set the parking brake before exiting the vehicle.</w:t>
      </w:r>
    </w:p>
    <w:p w14:paraId="12D0A118" w14:textId="77777777" w:rsidR="00EB1A3B" w:rsidRDefault="00EB1A3B" w:rsidP="00A27A47">
      <w:pPr>
        <w:pStyle w:val="Purp1"/>
      </w:pPr>
      <w:r>
        <w:t>Do not hang anything on the above-bed exhaust systems of construction vehicles.</w:t>
      </w:r>
    </w:p>
    <w:p w14:paraId="68C0CEBD" w14:textId="77777777" w:rsidR="00EB1A3B" w:rsidRDefault="00EB1A3B" w:rsidP="00A27A47">
      <w:pPr>
        <w:pStyle w:val="Purp1"/>
      </w:pPr>
      <w:r>
        <w:t>Keep natural gas emergency shut off-valves accessible and clear.</w:t>
      </w:r>
    </w:p>
    <w:p w14:paraId="47C80B44" w14:textId="0B65B5C2" w:rsidR="00EB1A3B" w:rsidRDefault="00EB1A3B" w:rsidP="00A27A47">
      <w:pPr>
        <w:pStyle w:val="Purp1"/>
      </w:pPr>
      <w:r>
        <w:t xml:space="preserve">Drive </w:t>
      </w:r>
      <w:r w:rsidR="00B3714D">
        <w:t xml:space="preserve">company </w:t>
      </w:r>
      <w:r>
        <w:t>vehicles with headlights or running lights on.</w:t>
      </w:r>
      <w:r w:rsidR="00490A5A">
        <w:t xml:space="preserve"> </w:t>
      </w:r>
      <w:r>
        <w:t>While on company business, operate personal vehicles with headlights or running lights on, unless this reduces the visibility of safety-critical dashboard displays.</w:t>
      </w:r>
    </w:p>
    <w:p w14:paraId="60650B0A" w14:textId="3B72E4E9" w:rsidR="00EB1A3B" w:rsidRDefault="00EB1A3B" w:rsidP="00A27A47">
      <w:pPr>
        <w:pStyle w:val="Purp1"/>
      </w:pPr>
      <w:r>
        <w:t>Avoid backing vehicles if possible.</w:t>
      </w:r>
      <w:r w:rsidR="00490A5A">
        <w:t xml:space="preserve"> </w:t>
      </w:r>
      <w:r>
        <w:t>Use pull-through parking to avoid backing when it’s available.</w:t>
      </w:r>
      <w:r w:rsidR="00490A5A">
        <w:t xml:space="preserve"> </w:t>
      </w:r>
      <w:r>
        <w:t xml:space="preserve">When backing is necessary or otherwise required, do it upon arrival, unless it is </w:t>
      </w:r>
      <w:r w:rsidR="007A6861">
        <w:t>at risk</w:t>
      </w:r>
      <w:r>
        <w:t xml:space="preserve"> to do so or otherwise prohibited. Backing guides are required to be used anytime full rear visibility cannot be obtained and there are multiple </w:t>
      </w:r>
      <w:r w:rsidR="007A6861">
        <w:t>crew members</w:t>
      </w:r>
      <w:r>
        <w:t>.</w:t>
      </w:r>
    </w:p>
    <w:p w14:paraId="1F656895" w14:textId="17BC3852" w:rsidR="00EB1A3B" w:rsidRDefault="00EB1A3B" w:rsidP="00A27A47">
      <w:pPr>
        <w:pStyle w:val="Purp1"/>
      </w:pPr>
      <w:r>
        <w:t>While refueling vehicles with gasoline, diesel, or natural gas quick-fill, employees shall remain outside of the vehicle within arm’s reach of the fueling nozzle.</w:t>
      </w:r>
      <w:r w:rsidR="00490A5A">
        <w:t xml:space="preserve"> </w:t>
      </w:r>
      <w:r>
        <w:t>Natural gas slow-fill vehicles are exempt.</w:t>
      </w:r>
      <w:r w:rsidR="00490A5A">
        <w:t xml:space="preserve"> </w:t>
      </w:r>
      <w:r>
        <w:t>If the fueling nozzle has a built-in latching mechanism to hold it in the open (flow) position it may be used.</w:t>
      </w:r>
      <w:r w:rsidR="00490A5A">
        <w:t xml:space="preserve"> </w:t>
      </w:r>
      <w:r>
        <w:t>Fueling nozzles without built-in latching mechanisms may not be held in the open position by any means other than the employee’s hand.</w:t>
      </w:r>
    </w:p>
    <w:p w14:paraId="1069EFD4" w14:textId="1AEB5CD0" w:rsidR="00EB1A3B" w:rsidRDefault="00B20944" w:rsidP="00A27A47">
      <w:pPr>
        <w:pStyle w:val="Purp1"/>
      </w:pPr>
      <w:r>
        <w:t xml:space="preserve">A Circle of Safety </w:t>
      </w:r>
      <w:r w:rsidR="00EB1A3B">
        <w:t>must be completed immediately prior to departure from all fueling areas (Gasoline/Diesel fuel islands, natural gas quick-fill, natural gas slow-fill etc.).</w:t>
      </w:r>
    </w:p>
    <w:p w14:paraId="4B22475F" w14:textId="116D1C7C" w:rsidR="00EB1A3B" w:rsidRDefault="0014663E" w:rsidP="00A27A47">
      <w:pPr>
        <w:pStyle w:val="Purp1"/>
      </w:pPr>
      <w:r>
        <w:t>L</w:t>
      </w:r>
      <w:r w:rsidRPr="0014663E">
        <w:t xml:space="preserve">ock vehicle bin doors before putting the vehicle in motion, whenever the vehicle is left unattended, </w:t>
      </w:r>
      <w:r w:rsidR="00874D2C">
        <w:t>or</w:t>
      </w:r>
      <w:r w:rsidRPr="0014663E">
        <w:t xml:space="preserve"> when it is parked in the yard at the end of a work shift.</w:t>
      </w:r>
      <w:r>
        <w:t xml:space="preserve"> </w:t>
      </w:r>
      <w:r w:rsidR="00EB1A3B">
        <w:t>Promptly report to your supervisor and to Fleet if there are broken or inoperable bin door locks.</w:t>
      </w:r>
    </w:p>
    <w:p w14:paraId="7D18D98E" w14:textId="3BA19D8D" w:rsidR="00EB1A3B" w:rsidRDefault="00EB1A3B" w:rsidP="00A27A47">
      <w:pPr>
        <w:pStyle w:val="Purp1"/>
      </w:pPr>
      <w:r>
        <w:t xml:space="preserve">Each frequent driver must be enrolled in the “Defensive Driving” program. </w:t>
      </w:r>
      <w:r w:rsidR="0951BBA1">
        <w:t xml:space="preserve">(See </w:t>
      </w:r>
      <w:hyperlink r:id="rId47" w:history="1">
        <w:r w:rsidR="00073250" w:rsidRPr="00DF24E0">
          <w:rPr>
            <w:rStyle w:val="Hyperlink"/>
          </w:rPr>
          <w:t>IIPP</w:t>
        </w:r>
        <w:r w:rsidR="0951BBA1" w:rsidRPr="00DF24E0">
          <w:rPr>
            <w:rStyle w:val="Hyperlink"/>
          </w:rPr>
          <w:t>.2</w:t>
        </w:r>
      </w:hyperlink>
      <w:r w:rsidR="0951BBA1">
        <w:t xml:space="preserve"> Supervisor Responsibilities, </w:t>
      </w:r>
      <w:hyperlink r:id="rId48" w:history="1">
        <w:r w:rsidR="44EC6FC1" w:rsidRPr="74BA1407">
          <w:rPr>
            <w:rStyle w:val="Hyperlink"/>
          </w:rPr>
          <w:t>Defensiv</w:t>
        </w:r>
        <w:bookmarkStart w:id="77" w:name="_Hlt204671218"/>
        <w:bookmarkStart w:id="78" w:name="_Hlt204671219"/>
        <w:r w:rsidR="44EC6FC1" w:rsidRPr="74BA1407">
          <w:rPr>
            <w:rStyle w:val="Hyperlink"/>
          </w:rPr>
          <w:t>e</w:t>
        </w:r>
        <w:bookmarkEnd w:id="77"/>
        <w:bookmarkEnd w:id="78"/>
        <w:r w:rsidR="44EC6FC1" w:rsidRPr="74BA1407">
          <w:rPr>
            <w:rStyle w:val="Hyperlink"/>
          </w:rPr>
          <w:t xml:space="preserve"> D</w:t>
        </w:r>
        <w:bookmarkStart w:id="79" w:name="_Hlt204669802"/>
        <w:bookmarkStart w:id="80" w:name="_Hlt204669803"/>
        <w:bookmarkEnd w:id="79"/>
        <w:bookmarkEnd w:id="80"/>
        <w:r w:rsidR="44EC6FC1" w:rsidRPr="74BA1407">
          <w:rPr>
            <w:rStyle w:val="Hyperlink"/>
          </w:rPr>
          <w:t>riving</w:t>
        </w:r>
      </w:hyperlink>
      <w:r w:rsidR="0951BBA1">
        <w:t>, for training requirements.)</w:t>
      </w:r>
    </w:p>
    <w:p w14:paraId="6AA5A777" w14:textId="19F8B90D" w:rsidR="2B276447" w:rsidRDefault="2B276447" w:rsidP="00A27A47">
      <w:pPr>
        <w:pStyle w:val="Purp1"/>
      </w:pPr>
      <w:r w:rsidRPr="001F6E5C">
        <w:rPr>
          <w:b/>
          <w:bCs/>
        </w:rPr>
        <w:t xml:space="preserve">Who is Required to take </w:t>
      </w:r>
      <w:r w:rsidRPr="00E472B7">
        <w:t>Training?</w:t>
      </w:r>
      <w:r w:rsidR="00687673" w:rsidRPr="00E472B7">
        <w:t xml:space="preserve"> </w:t>
      </w:r>
      <w:r w:rsidRPr="001F6E5C">
        <w:t xml:space="preserve">Training is mandatory for all "frequent" Company drivers </w:t>
      </w:r>
      <w:r w:rsidRPr="00E472B7">
        <w:t xml:space="preserve">per the </w:t>
      </w:r>
      <w:r w:rsidR="00073250" w:rsidRPr="00E472B7">
        <w:rPr>
          <w:u w:val="dotted" w:color="FF0000"/>
        </w:rPr>
        <w:t>IIPP</w:t>
      </w:r>
      <w:r w:rsidRPr="00E472B7">
        <w:t>. A "frequent</w:t>
      </w:r>
      <w:r w:rsidRPr="001F6E5C">
        <w:t>" driver is an employee who: drives a Company or personal vehicle as a requirement of their job, OR drives more than 3,000 business miles per year, documented in expense report mileage records, OR assigned by leadership.</w:t>
      </w:r>
    </w:p>
    <w:p w14:paraId="3D5F18D1" w14:textId="5E1E18DD" w:rsidR="00EB1A3B" w:rsidRDefault="00EB1A3B" w:rsidP="00A27A47">
      <w:pPr>
        <w:pStyle w:val="Purp1"/>
      </w:pPr>
      <w:r>
        <w:lastRenderedPageBreak/>
        <w:t>Drive defensively in accordance with the Smith System eLearning program.</w:t>
      </w:r>
      <w:ins w:id="81" w:author="Hall, James (Contractor)" w:date="2025-10-09T07:39:00Z" w16du:dateUtc="2025-10-09T14:39:00Z">
        <w:r w:rsidR="007A6687">
          <w:br/>
        </w:r>
      </w:ins>
      <w:ins w:id="82" w:author="Hall, James (Contractor)" w:date="2025-10-09T07:39:00Z">
        <w:r w:rsidR="007A6687" w:rsidRPr="007A6687">
          <w:fldChar w:fldCharType="begin"/>
        </w:r>
        <w:r w:rsidR="007A6687" w:rsidRPr="007A6687">
          <w:instrText>HYPERLINK "https://sempra.sharepoint.com/sites/sdge-powerup/safety/SitePages/SmithSystems.aspx"</w:instrText>
        </w:r>
        <w:r w:rsidR="007A6687" w:rsidRPr="007A6687">
          <w:fldChar w:fldCharType="separate"/>
        </w:r>
        <w:r w:rsidR="007A6687" w:rsidRPr="007A6687">
          <w:rPr>
            <w:rStyle w:val="Hyperlink"/>
          </w:rPr>
          <w:t xml:space="preserve">Smith </w:t>
        </w:r>
        <w:proofErr w:type="spellStart"/>
        <w:r w:rsidR="007A6687" w:rsidRPr="007A6687">
          <w:rPr>
            <w:rStyle w:val="Hyperlink"/>
          </w:rPr>
          <w:t>System®Driving</w:t>
        </w:r>
      </w:ins>
      <w:proofErr w:type="spellEnd"/>
      <w:ins w:id="83" w:author="Hall, James (Contractor)" w:date="2025-10-09T07:39:00Z" w16du:dateUtc="2025-10-09T14:39:00Z">
        <w:r w:rsidR="007A6687" w:rsidRPr="007A6687">
          <w:fldChar w:fldCharType="end"/>
        </w:r>
      </w:ins>
      <w:del w:id="84" w:author="Hall, James (Contractor)" w:date="2025-10-09T08:17:00Z" w16du:dateUtc="2025-10-09T15:17:00Z">
        <w:r w:rsidR="00981126" w:rsidDel="003B0EFA">
          <w:br/>
        </w:r>
      </w:del>
      <w:del w:id="85" w:author="Hall, James (Contractor)" w:date="2025-10-09T07:39:00Z" w16du:dateUtc="2025-10-09T14:39:00Z">
        <w:r w:rsidDel="007A6687">
          <w:delText>(</w:delText>
        </w:r>
        <w:r w:rsidDel="007A6687">
          <w:fldChar w:fldCharType="begin"/>
        </w:r>
        <w:r w:rsidDel="007A6687">
          <w:delInstrText>HYPERLINK "https://doclibrary-prod.azurewebsites.net/api/Documents/IIPP.2"</w:delInstrText>
        </w:r>
        <w:r w:rsidDel="007A6687">
          <w:fldChar w:fldCharType="separate"/>
        </w:r>
        <w:r w:rsidRPr="00334788" w:rsidDel="007A6687">
          <w:rPr>
            <w:rStyle w:val="Hyperlink"/>
          </w:rPr>
          <w:delText xml:space="preserve">See MANUAL </w:delText>
        </w:r>
        <w:r w:rsidR="00073250" w:rsidRPr="00334788" w:rsidDel="007A6687">
          <w:rPr>
            <w:rStyle w:val="Hyperlink"/>
          </w:rPr>
          <w:delText>IIPP</w:delText>
        </w:r>
        <w:r w:rsidRPr="00334788" w:rsidDel="007A6687">
          <w:rPr>
            <w:rStyle w:val="Hyperlink"/>
          </w:rPr>
          <w:delText>.2, Supervisor Responsibilities</w:delText>
        </w:r>
        <w:r w:rsidDel="007A6687">
          <w:fldChar w:fldCharType="end"/>
        </w:r>
        <w:r w:rsidDel="007A6687">
          <w:delText>.</w:delText>
        </w:r>
      </w:del>
    </w:p>
    <w:p w14:paraId="6D163413" w14:textId="56713843" w:rsidR="00EB1A3B" w:rsidRDefault="63C48124" w:rsidP="00A27A47">
      <w:pPr>
        <w:pStyle w:val="Purp1"/>
      </w:pPr>
      <w:r>
        <w:t xml:space="preserve">Refer to </w:t>
      </w:r>
      <w:hyperlink r:id="rId49" w:history="1">
        <w:r w:rsidRPr="26B826C9">
          <w:rPr>
            <w:rStyle w:val="Hyperlink"/>
          </w:rPr>
          <w:t>SoCalGas Vehicle Policy</w:t>
        </w:r>
      </w:hyperlink>
      <w:r>
        <w:t xml:space="preserve"> for more information.</w:t>
      </w:r>
    </w:p>
    <w:p w14:paraId="43F60FA8" w14:textId="75D8DD90" w:rsidR="00714A8E" w:rsidRDefault="00714A8E" w:rsidP="00B30697">
      <w:pPr>
        <w:pStyle w:val="Heading4"/>
      </w:pPr>
      <w:r>
        <w:t>S</w:t>
      </w:r>
      <w:r w:rsidR="1A76D1C3">
        <w:t>MITH</w:t>
      </w:r>
      <w:r>
        <w:t xml:space="preserve"> 5 Keys</w:t>
      </w:r>
    </w:p>
    <w:p w14:paraId="0FE657B2" w14:textId="347CEBC2" w:rsidR="00CF608C" w:rsidRPr="00493881" w:rsidRDefault="00DD0CE6" w:rsidP="00A27A47">
      <w:pPr>
        <w:pStyle w:val="Purp1"/>
      </w:pPr>
      <w:r>
        <w:t>1</w:t>
      </w:r>
      <w:r w:rsidRPr="00493881">
        <w:t>. A</w:t>
      </w:r>
      <w:r w:rsidR="00714A8E" w:rsidRPr="00493881">
        <w:t xml:space="preserve">im High in Steering: Look </w:t>
      </w:r>
      <w:r w:rsidR="00DC305A" w:rsidRPr="00493881">
        <w:t>ahead for</w:t>
      </w:r>
      <w:r w:rsidR="00714A8E" w:rsidRPr="00493881">
        <w:t xml:space="preserve"> a minimum of 15 seconds</w:t>
      </w:r>
      <w:r w:rsidR="00CF608C" w:rsidRPr="00493881">
        <w:t>.</w:t>
      </w:r>
    </w:p>
    <w:p w14:paraId="5F82606D" w14:textId="78EEB7F3" w:rsidR="00CF608C" w:rsidRPr="00493881" w:rsidRDefault="00714A8E" w:rsidP="00A27A47">
      <w:pPr>
        <w:pStyle w:val="Purp1"/>
      </w:pPr>
      <w:r w:rsidRPr="00493881">
        <w:t xml:space="preserve">2. Get the Big Picture: Check at least one of your mirrors every </w:t>
      </w:r>
      <w:r w:rsidR="00834E00" w:rsidRPr="00493881">
        <w:t>five</w:t>
      </w:r>
      <w:r w:rsidRPr="00493881">
        <w:t xml:space="preserve"> to</w:t>
      </w:r>
      <w:r w:rsidR="00834E00" w:rsidRPr="00493881">
        <w:t xml:space="preserve"> eight</w:t>
      </w:r>
      <w:r w:rsidRPr="00493881">
        <w:t xml:space="preserve"> seconds and while scanning ahead, do not forget the sides and rear</w:t>
      </w:r>
      <w:r w:rsidR="00CF608C" w:rsidRPr="00493881">
        <w:t>.</w:t>
      </w:r>
    </w:p>
    <w:p w14:paraId="2BCF8AFA" w14:textId="28A8244C" w:rsidR="00DD0CE6" w:rsidRPr="00493881" w:rsidRDefault="00714A8E" w:rsidP="00A27A47">
      <w:pPr>
        <w:pStyle w:val="Purp1"/>
      </w:pPr>
      <w:r w:rsidRPr="00493881">
        <w:t>3. Keep Your Eyes Moving: Focusing on any object for too long diminishes your peripheral vision.</w:t>
      </w:r>
    </w:p>
    <w:p w14:paraId="3A92B496" w14:textId="77777777" w:rsidR="00CF608C" w:rsidRPr="00493881" w:rsidRDefault="00714A8E" w:rsidP="00A27A47">
      <w:pPr>
        <w:pStyle w:val="Purp1"/>
      </w:pPr>
      <w:r w:rsidRPr="00493881">
        <w:t>4. Leave Yourself an Out: When possible, surround your vehicle with space and if you lose part of the cushion, work to keep at least the front and one side open</w:t>
      </w:r>
      <w:r w:rsidR="00CF608C" w:rsidRPr="00493881">
        <w:t>.</w:t>
      </w:r>
    </w:p>
    <w:p w14:paraId="61D19678" w14:textId="0D672D22" w:rsidR="00714A8E" w:rsidRPr="00493881" w:rsidRDefault="7A69B18C" w:rsidP="00A27A47">
      <w:pPr>
        <w:pStyle w:val="Purp1"/>
      </w:pPr>
      <w:r w:rsidRPr="00493881">
        <w:t>5</w:t>
      </w:r>
      <w:r w:rsidR="72C06F73" w:rsidRPr="00493881">
        <w:t>. Make Sure They See You: Seek eye contact by using the warning devices on your vehicle.</w:t>
      </w:r>
    </w:p>
    <w:p w14:paraId="58936C20" w14:textId="300FCE4C" w:rsidR="00DD0CE6" w:rsidRPr="00493881" w:rsidRDefault="4DFCF34F" w:rsidP="00A27A47">
      <w:pPr>
        <w:pStyle w:val="Purp1"/>
      </w:pPr>
      <w:r w:rsidRPr="00493881">
        <w:t xml:space="preserve">For more information, </w:t>
      </w:r>
      <w:r w:rsidR="1B8C57A3" w:rsidRPr="00493881">
        <w:t xml:space="preserve">please visit the </w:t>
      </w:r>
      <w:hyperlink r:id="rId50" w:history="1">
        <w:r w:rsidR="1B8C57A3" w:rsidRPr="00493881">
          <w:rPr>
            <w:rStyle w:val="Hyperlink"/>
            <w:color w:val="auto"/>
            <w:u w:val="none"/>
          </w:rPr>
          <w:t>Defensive Driving SharePoint site</w:t>
        </w:r>
      </w:hyperlink>
    </w:p>
    <w:p w14:paraId="45D64C3E" w14:textId="77777777" w:rsidR="00490A5A" w:rsidRDefault="00530C24" w:rsidP="00B30697">
      <w:pPr>
        <w:pStyle w:val="Heading4"/>
      </w:pPr>
      <w:bookmarkStart w:id="86" w:name="_Circle_of_Safety"/>
      <w:bookmarkEnd w:id="86"/>
      <w:r w:rsidRPr="00530C24">
        <w:t>Circle of Safety</w:t>
      </w:r>
    </w:p>
    <w:p w14:paraId="0BD0EAED" w14:textId="4A7356D0" w:rsidR="003411E4" w:rsidRDefault="003411E4" w:rsidP="00A27A47">
      <w:pPr>
        <w:pStyle w:val="Purp1"/>
      </w:pPr>
      <w:r>
        <w:t>Immediately before moving the vehicle, walk around the vehicle (i.e., perform the “Circle of Safety”) to ensure no hazards exist.</w:t>
      </w:r>
    </w:p>
    <w:p w14:paraId="68D134DA" w14:textId="77777777" w:rsidR="003411E4" w:rsidRDefault="003411E4" w:rsidP="00A27A47">
      <w:pPr>
        <w:pStyle w:val="Purp1"/>
      </w:pPr>
      <w:r>
        <w:t>The Circle of Safety is an independent, single-focused task required to be completed by all employees who operate Company vehicles and those employees who use their personal vehicles for Company business. It takes about 20 seconds to complete.</w:t>
      </w:r>
    </w:p>
    <w:p w14:paraId="3CE57639" w14:textId="3ECD3285" w:rsidR="003411E4" w:rsidRDefault="003411E4" w:rsidP="00A27A47">
      <w:pPr>
        <w:pStyle w:val="Purp1"/>
      </w:pPr>
      <w:r>
        <w:t>Loss of focus after completing the Circle of Safety may be a factor in collisions with stationary objects.</w:t>
      </w:r>
      <w:r w:rsidR="00490A5A">
        <w:t xml:space="preserve"> </w:t>
      </w:r>
      <w:r>
        <w:t>This may result from doing other tasks such as viewing a cell phone during the Circle or doing other tasks between completing the circle and driving off.</w:t>
      </w:r>
    </w:p>
    <w:p w14:paraId="2FE30C7B" w14:textId="2C48F3AC" w:rsidR="00490A5A" w:rsidRDefault="003411E4" w:rsidP="00A27A47">
      <w:pPr>
        <w:pStyle w:val="Purp1"/>
      </w:pPr>
      <w:r>
        <w:t>Checking for locked bins, correctly secured loads, trailer hitch attachments, etc. are completed prior to beginning the Circle, not during.</w:t>
      </w:r>
      <w:r w:rsidR="00490A5A">
        <w:t xml:space="preserve"> </w:t>
      </w:r>
      <w:r>
        <w:t xml:space="preserve">This will </w:t>
      </w:r>
      <w:r w:rsidR="007A6861">
        <w:t>keep</w:t>
      </w:r>
      <w:r>
        <w:t xml:space="preserve"> the focus on recognizing possible hazards and allow the driver to eliminate or avoid them.</w:t>
      </w:r>
    </w:p>
    <w:p w14:paraId="5F9F76B2" w14:textId="4942AFAA" w:rsidR="003411E4" w:rsidRDefault="003411E4" w:rsidP="00A27A47">
      <w:pPr>
        <w:pStyle w:val="Purp1"/>
      </w:pPr>
      <w:r>
        <w:t>The Circle of Safety applies to every stop, every place, every day.</w:t>
      </w:r>
      <w:r w:rsidR="00490A5A">
        <w:t xml:space="preserve"> </w:t>
      </w:r>
      <w:r>
        <w:t xml:space="preserve">This includes, but is not limited to, the yard at a base, parking lots at headquarters locations, job sites, customer’s </w:t>
      </w:r>
      <w:r w:rsidR="00AB180D">
        <w:t>homes,</w:t>
      </w:r>
      <w:r>
        <w:t xml:space="preserve"> or businesses, and if you take a Company vehicle home, there as well.</w:t>
      </w:r>
    </w:p>
    <w:p w14:paraId="03997478" w14:textId="77777777" w:rsidR="003411E4" w:rsidRPr="0039402C" w:rsidRDefault="003411E4" w:rsidP="0039402C">
      <w:pPr>
        <w:pStyle w:val="Purp2"/>
      </w:pPr>
      <w:r>
        <w:t xml:space="preserve">Walk completely around </w:t>
      </w:r>
      <w:r w:rsidRPr="0039402C">
        <w:t>vehicle.</w:t>
      </w:r>
    </w:p>
    <w:p w14:paraId="3115BEFD" w14:textId="4790FE74" w:rsidR="003411E4" w:rsidRPr="0039402C" w:rsidRDefault="003411E4" w:rsidP="0039402C">
      <w:pPr>
        <w:pStyle w:val="Purp2"/>
      </w:pPr>
      <w:r w:rsidRPr="0039402C">
        <w:t xml:space="preserve">Walk </w:t>
      </w:r>
      <w:r w:rsidR="007A6861" w:rsidRPr="0039402C">
        <w:t>counterclockwise</w:t>
      </w:r>
      <w:r w:rsidRPr="0039402C">
        <w:t xml:space="preserve"> (against traffic) if parked on a traveled roadway so that you can see oncoming traffic.</w:t>
      </w:r>
    </w:p>
    <w:p w14:paraId="2A4CCDDF" w14:textId="6BCE038A" w:rsidR="003411E4" w:rsidRPr="0039402C" w:rsidRDefault="003411E4" w:rsidP="0039402C">
      <w:pPr>
        <w:pStyle w:val="Purp2"/>
      </w:pPr>
      <w:r w:rsidRPr="0039402C">
        <w:t>Make a complete circle including</w:t>
      </w:r>
      <w:r w:rsidR="0086738D" w:rsidRPr="0039402C">
        <w:t xml:space="preserve"> </w:t>
      </w:r>
      <w:r w:rsidR="0055169E" w:rsidRPr="0039402C">
        <w:t>looking</w:t>
      </w:r>
      <w:r w:rsidRPr="0039402C">
        <w:t xml:space="preserve"> under the vehicle, searching for things that you could hit or run over.</w:t>
      </w:r>
    </w:p>
    <w:p w14:paraId="5F82B54F" w14:textId="77777777" w:rsidR="003411E4" w:rsidRPr="0039402C" w:rsidRDefault="003411E4" w:rsidP="0039402C">
      <w:pPr>
        <w:pStyle w:val="Purp2"/>
      </w:pPr>
      <w:r w:rsidRPr="0039402C">
        <w:t>Get in the vehicle.</w:t>
      </w:r>
    </w:p>
    <w:p w14:paraId="3472749D" w14:textId="77777777" w:rsidR="003411E4" w:rsidRPr="0039402C" w:rsidRDefault="003411E4" w:rsidP="0039402C">
      <w:pPr>
        <w:pStyle w:val="Purp2"/>
      </w:pPr>
      <w:r w:rsidRPr="0039402C">
        <w:t>Fasten seat belt.</w:t>
      </w:r>
    </w:p>
    <w:p w14:paraId="25F06781" w14:textId="77777777" w:rsidR="003411E4" w:rsidRPr="0039402C" w:rsidRDefault="003411E4" w:rsidP="0039402C">
      <w:pPr>
        <w:pStyle w:val="Purp2"/>
      </w:pPr>
      <w:r w:rsidRPr="0039402C">
        <w:t>Start vehicle.</w:t>
      </w:r>
    </w:p>
    <w:p w14:paraId="12BF89BF" w14:textId="77777777" w:rsidR="003411E4" w:rsidRPr="0039402C" w:rsidRDefault="003411E4" w:rsidP="0039402C">
      <w:pPr>
        <w:pStyle w:val="Purp2"/>
      </w:pPr>
      <w:r w:rsidRPr="0039402C">
        <w:lastRenderedPageBreak/>
        <w:t>Check your mirrors.</w:t>
      </w:r>
    </w:p>
    <w:p w14:paraId="59141B9C" w14:textId="77777777" w:rsidR="003411E4" w:rsidRPr="0039402C" w:rsidRDefault="003411E4" w:rsidP="0039402C">
      <w:pPr>
        <w:pStyle w:val="Purp2"/>
      </w:pPr>
      <w:r w:rsidRPr="0039402C">
        <w:t>Look over your shoulder.</w:t>
      </w:r>
    </w:p>
    <w:p w14:paraId="7374047D" w14:textId="77777777" w:rsidR="003411E4" w:rsidRPr="0039402C" w:rsidRDefault="003411E4" w:rsidP="0039402C">
      <w:pPr>
        <w:pStyle w:val="Purp2"/>
      </w:pPr>
      <w:r w:rsidRPr="0039402C">
        <w:t>Look forward.</w:t>
      </w:r>
    </w:p>
    <w:p w14:paraId="44DD20ED" w14:textId="236AE417" w:rsidR="003411E4" w:rsidRDefault="003411E4" w:rsidP="0039402C">
      <w:pPr>
        <w:pStyle w:val="Purp2"/>
      </w:pPr>
      <w:r w:rsidRPr="0039402C">
        <w:t>Put gear shift in drive and go within</w:t>
      </w:r>
      <w:r>
        <w:t xml:space="preserve"> 15-20 seconds.</w:t>
      </w:r>
    </w:p>
    <w:p w14:paraId="72450521" w14:textId="1F0C3B1A" w:rsidR="003411E4" w:rsidRDefault="003411E4" w:rsidP="00A27A47">
      <w:pPr>
        <w:pStyle w:val="Purp1"/>
      </w:pPr>
      <w:r>
        <w:t>Your surroundings can change quickly</w:t>
      </w:r>
      <w:r w:rsidR="0080558B">
        <w:t xml:space="preserve"> </w:t>
      </w:r>
      <w:r w:rsidR="00A52CFB">
        <w:t>-</w:t>
      </w:r>
      <w:r>
        <w:t xml:space="preserve"> If you do not leave the location within 15-20 seconds after performing a Circle of Safety, an additional Circle of Safety is required prior to departing to ensure the environment has not changed.</w:t>
      </w:r>
    </w:p>
    <w:p w14:paraId="5CE2A571" w14:textId="77777777" w:rsidR="003411E4" w:rsidRDefault="003411E4" w:rsidP="00A27A47">
      <w:pPr>
        <w:pStyle w:val="Purp1"/>
      </w:pPr>
      <w:r>
        <w:t>Safety indicators like traffic cones and steering wheel covers can serve as reminders to perform a Circle of Safety. If you need a Circle of Safety reminder, order a vehicle steering wheel cover thorough your local storeroom [N656319].</w:t>
      </w:r>
    </w:p>
    <w:p w14:paraId="3858022F" w14:textId="5DF5A0C9" w:rsidR="00A34194" w:rsidRPr="00A34194" w:rsidRDefault="00383085" w:rsidP="00B30697">
      <w:pPr>
        <w:pStyle w:val="Heading4"/>
      </w:pPr>
      <w:r>
        <w:t>Get out and Look</w:t>
      </w:r>
      <w:r w:rsidR="00A34194">
        <w:t xml:space="preserve"> (</w:t>
      </w:r>
      <w:r w:rsidR="00530C24" w:rsidRPr="00530C24">
        <w:t>GOAL</w:t>
      </w:r>
      <w:r w:rsidR="00A34194">
        <w:t>)</w:t>
      </w:r>
    </w:p>
    <w:p w14:paraId="55D8FB49" w14:textId="77777777" w:rsidR="00490A5A" w:rsidRDefault="00C352B3" w:rsidP="00A27A47">
      <w:pPr>
        <w:pStyle w:val="Purp1"/>
      </w:pPr>
      <w:r w:rsidRPr="00C352B3">
        <w:t>To eliminate blind spots when backing or pulling forward, Get Out-and-Look (GOAL).</w:t>
      </w:r>
      <w:r w:rsidR="00490A5A">
        <w:t xml:space="preserve"> </w:t>
      </w:r>
      <w:r w:rsidRPr="00C352B3">
        <w:t>This safety practice prevents controllable motor vehicle incidents (CMVIs). This safety practice helps to minimize blind spots and reduce the risk of collisions.</w:t>
      </w:r>
    </w:p>
    <w:p w14:paraId="455A47F5" w14:textId="77777777" w:rsidR="00977961" w:rsidRDefault="00977961" w:rsidP="00A4772E">
      <w:pPr>
        <w:pStyle w:val="Heading3"/>
      </w:pPr>
      <w:bookmarkStart w:id="87" w:name="_Toc210042554"/>
      <w:r>
        <w:t>We Value Safe Driving / Telematics / Advanced Safety Analytics</w:t>
      </w:r>
      <w:bookmarkEnd w:id="87"/>
    </w:p>
    <w:p w14:paraId="33874B96" w14:textId="77777777" w:rsidR="00977961" w:rsidRDefault="00977961" w:rsidP="00A4772E">
      <w:pPr>
        <w:pStyle w:val="GreenBullet"/>
      </w:pPr>
      <w:r w:rsidRPr="0048769F">
        <w:t>Click here for more information</w:t>
      </w:r>
      <w:r>
        <w:t xml:space="preserve"> on </w:t>
      </w:r>
      <w:hyperlink w:anchor="_Vehicle_Operation_Safety" w:history="1">
        <w:r w:rsidRPr="002E3965">
          <w:rPr>
            <w:rStyle w:val="Hyperlink"/>
          </w:rPr>
          <w:t>Vehicle Operation Safety Rules</w:t>
        </w:r>
      </w:hyperlink>
    </w:p>
    <w:p w14:paraId="686B86AB" w14:textId="77777777" w:rsidR="00977961" w:rsidRDefault="00977961" w:rsidP="00A4772E">
      <w:pPr>
        <w:pStyle w:val="GreenBullet"/>
      </w:pPr>
      <w:r>
        <w:t>"We Value Safe Driving" is a program designed to enable supervisors to reinforce safe driving habits and correct at-risk habits. All Company vehicles must display the 1-800-GAS-SAFE bumper sticker in a conspicuous location on the rear of the vehicle.</w:t>
      </w:r>
    </w:p>
    <w:p w14:paraId="001A2B69" w14:textId="433C852D" w:rsidR="0046376E" w:rsidRDefault="00977961" w:rsidP="00A4772E">
      <w:pPr>
        <w:pStyle w:val="GreenBullet"/>
      </w:pPr>
      <w:r>
        <w:t>The public may call 1-800-GAS-SAFE to provide feedback on observed driving habits. Supervisors are to evaluate all comments and communicate findings with employees.</w:t>
      </w:r>
    </w:p>
    <w:p w14:paraId="03CDDE53" w14:textId="77777777" w:rsidR="0046376E" w:rsidRDefault="0046376E">
      <w:r>
        <w:br w:type="page"/>
      </w:r>
    </w:p>
    <w:p w14:paraId="233855B3" w14:textId="77777777" w:rsidR="00977961" w:rsidRDefault="00977961" w:rsidP="00A4772E">
      <w:pPr>
        <w:pStyle w:val="GreenBullet"/>
      </w:pPr>
    </w:p>
    <w:p w14:paraId="07001418" w14:textId="77777777" w:rsidR="00977961" w:rsidRDefault="00977961" w:rsidP="00977961">
      <w:pPr>
        <w:pStyle w:val="IntenseQuote"/>
        <w:spacing w:before="0" w:after="0"/>
      </w:pPr>
      <w:r>
        <w:t>We Value Safe Driving</w:t>
      </w:r>
    </w:p>
    <w:p w14:paraId="290F91FF" w14:textId="77777777" w:rsidR="00977961" w:rsidRDefault="00977961" w:rsidP="00977961">
      <w:pPr>
        <w:pStyle w:val="IntenseQuote"/>
        <w:spacing w:before="0" w:after="0"/>
      </w:pPr>
      <w:r>
        <w:t>How am I Driving?</w:t>
      </w:r>
    </w:p>
    <w:p w14:paraId="5560AB1C" w14:textId="77777777" w:rsidR="00977961" w:rsidRDefault="00977961" w:rsidP="00977961">
      <w:pPr>
        <w:pStyle w:val="IntenseQuote"/>
        <w:spacing w:before="0" w:after="0"/>
      </w:pPr>
      <w:r>
        <w:t>1-(800)-GAS-SAFE</w:t>
      </w:r>
    </w:p>
    <w:p w14:paraId="789126B3" w14:textId="77777777" w:rsidR="00977961" w:rsidRDefault="00977961" w:rsidP="00A4772E">
      <w:pPr>
        <w:pStyle w:val="GreenBullet"/>
      </w:pPr>
      <w:r>
        <w:t>Safety provides bumper stickers for all current company vehicles. Fleet provides and affixes the stickers to all new vehicles. The 1-800-Gas-Safe number is monitored by Dispatch. Dispatch summarizes caller feedback and forwards it via e-mail to Safety. Safety routes the report to the employee's supervisor for evaluation and action. Copies are sent to two levels of management above the supervisor and the appropriate Field Safety Advisor.</w:t>
      </w:r>
    </w:p>
    <w:p w14:paraId="73869B28" w14:textId="77777777" w:rsidR="00977961" w:rsidRDefault="00977961" w:rsidP="00A4772E">
      <w:pPr>
        <w:pStyle w:val="Green2"/>
        <w:numPr>
          <w:ilvl w:val="0"/>
          <w:numId w:val="0"/>
        </w:numPr>
        <w:ind w:left="1080"/>
      </w:pPr>
      <w:r>
        <w:t>Types of Incident reports</w:t>
      </w:r>
    </w:p>
    <w:p w14:paraId="0DFB50BC" w14:textId="77777777" w:rsidR="00977961" w:rsidRDefault="00977961" w:rsidP="00A4772E">
      <w:pPr>
        <w:pStyle w:val="Green3"/>
      </w:pPr>
      <w:r>
        <w:t>Emergency Reports require an immediate response. These calls involve dangerous conditions or an emergency situation such as a motor vehicle incident, item falling from a Company vehicle, etc.</w:t>
      </w:r>
    </w:p>
    <w:p w14:paraId="7D54F1DE" w14:textId="77777777" w:rsidR="00977961" w:rsidRDefault="00977961" w:rsidP="00A4772E">
      <w:pPr>
        <w:pStyle w:val="Green3"/>
      </w:pPr>
      <w:r>
        <w:t>Driver Performance Reports require supervisory action and possible correction.</w:t>
      </w:r>
    </w:p>
    <w:p w14:paraId="3ECFCCFB" w14:textId="77777777" w:rsidR="00977961" w:rsidRDefault="00977961" w:rsidP="00A4772E">
      <w:pPr>
        <w:pStyle w:val="Green3"/>
      </w:pPr>
      <w:r>
        <w:t xml:space="preserve">Click the link to get more information: </w:t>
      </w:r>
      <w:hyperlink w:anchor="_Safety_Incident_Reporting" w:history="1">
        <w:r w:rsidRPr="00574A88">
          <w:rPr>
            <w:rStyle w:val="Hyperlink"/>
          </w:rPr>
          <w:t>Incident Reporting</w:t>
        </w:r>
      </w:hyperlink>
    </w:p>
    <w:p w14:paraId="44F7926C" w14:textId="77777777" w:rsidR="00977961" w:rsidRDefault="00977961" w:rsidP="00A4772E">
      <w:pPr>
        <w:pStyle w:val="Green2"/>
        <w:numPr>
          <w:ilvl w:val="0"/>
          <w:numId w:val="0"/>
        </w:numPr>
        <w:ind w:left="1080"/>
      </w:pPr>
      <w:r>
        <w:t>Supervisors’ Responsibilities</w:t>
      </w:r>
    </w:p>
    <w:p w14:paraId="68B91FE2" w14:textId="77777777" w:rsidR="00977961" w:rsidRDefault="00977961" w:rsidP="00A4772E">
      <w:pPr>
        <w:pStyle w:val="Green3"/>
      </w:pPr>
      <w:r>
        <w:t>Communicate the program with employees.</w:t>
      </w:r>
    </w:p>
    <w:p w14:paraId="21091B76" w14:textId="77777777" w:rsidR="00977961" w:rsidRDefault="00977961" w:rsidP="00A4772E">
      <w:pPr>
        <w:pStyle w:val="Green3"/>
      </w:pPr>
      <w:r>
        <w:t>Ensure that all Company motor vehicles have the "We Value Safe Driving" bumper sticker conspicuously visible on the rear of the vehicle.</w:t>
      </w:r>
    </w:p>
    <w:p w14:paraId="756F4918" w14:textId="77777777" w:rsidR="00977961" w:rsidRDefault="00977961" w:rsidP="00A4772E">
      <w:pPr>
        <w:pStyle w:val="Green3"/>
      </w:pPr>
      <w:r>
        <w:t>Perform periodic inspections to ensure that bumper stickers have not been concealed or removed.</w:t>
      </w:r>
    </w:p>
    <w:p w14:paraId="495405A5" w14:textId="77777777" w:rsidR="00977961" w:rsidRDefault="00977961" w:rsidP="00A4772E">
      <w:pPr>
        <w:pStyle w:val="Green3"/>
      </w:pPr>
      <w:r>
        <w:t>Conduct a thorough analysis of the We Value Safe Driving reports. To the extent possible, validate whether the callers report is accurate and named employee was operating the vehicle at the time of the report.</w:t>
      </w:r>
    </w:p>
    <w:p w14:paraId="37696262" w14:textId="77777777" w:rsidR="00977961" w:rsidRDefault="00977961" w:rsidP="00A4772E">
      <w:pPr>
        <w:pStyle w:val="Green3"/>
      </w:pPr>
      <w:r>
        <w:t>Provide employees with feedback regarding reported driving habits.</w:t>
      </w:r>
    </w:p>
    <w:p w14:paraId="60F02277" w14:textId="77777777" w:rsidR="00977961" w:rsidRDefault="00977961" w:rsidP="00A4772E">
      <w:pPr>
        <w:pStyle w:val="Green3"/>
      </w:pPr>
      <w:r>
        <w:t>Prepare a brief description documenting the analysis and follow-up action(s) and send via e-mail to the Safety department.</w:t>
      </w:r>
    </w:p>
    <w:p w14:paraId="040B638D" w14:textId="167612A9" w:rsidR="00490A5A" w:rsidRDefault="000B4E17" w:rsidP="00563AF3">
      <w:pPr>
        <w:pStyle w:val="Heading2"/>
      </w:pPr>
      <w:bookmarkStart w:id="88" w:name="_Toc210042555"/>
      <w:r>
        <w:t>Types of Safety Incidents and Events</w:t>
      </w:r>
      <w:bookmarkEnd w:id="88"/>
    </w:p>
    <w:p w14:paraId="00737D95" w14:textId="12162830" w:rsidR="00C30E44" w:rsidRPr="00710319" w:rsidRDefault="00C30E44" w:rsidP="00E44706">
      <w:pPr>
        <w:pStyle w:val="O1"/>
      </w:pPr>
      <w:r w:rsidRPr="00710319">
        <w:t>Safety Incidents are employee injuries</w:t>
      </w:r>
      <w:r w:rsidR="0061514E" w:rsidRPr="00710319">
        <w:t xml:space="preserve">, </w:t>
      </w:r>
      <w:r w:rsidRPr="00710319">
        <w:t>illnesses</w:t>
      </w:r>
      <w:r w:rsidR="0061514E" w:rsidRPr="00710319">
        <w:t>,</w:t>
      </w:r>
      <w:r w:rsidRPr="00710319">
        <w:t xml:space="preserve"> and motor vehicle incidents</w:t>
      </w:r>
      <w:r w:rsidR="00077D47" w:rsidRPr="00710319">
        <w:t xml:space="preserve"> (MVI)</w:t>
      </w:r>
      <w:r w:rsidRPr="00710319">
        <w:t xml:space="preserve">. Types of injuries and illnesses include doctor visits, first aid incident, report only. Motor vehicles incidents include controllable, non-controllable, </w:t>
      </w:r>
      <w:r w:rsidR="00DD76A3" w:rsidRPr="00710319">
        <w:t xml:space="preserve">or </w:t>
      </w:r>
      <w:r w:rsidRPr="00710319">
        <w:t>de minimis</w:t>
      </w:r>
      <w:r w:rsidR="00DD76A3" w:rsidRPr="00710319">
        <w:t xml:space="preserve">, </w:t>
      </w:r>
      <w:r w:rsidR="003943C2" w:rsidRPr="00710319">
        <w:t xml:space="preserve">Other </w:t>
      </w:r>
      <w:r w:rsidRPr="00710319">
        <w:t xml:space="preserve">Events include Good Catches, Near Misses, </w:t>
      </w:r>
      <w:r w:rsidR="00ED1B41" w:rsidRPr="00710319">
        <w:t xml:space="preserve">and </w:t>
      </w:r>
      <w:r w:rsidRPr="00710319">
        <w:t>Stop-the-Jobs.</w:t>
      </w:r>
    </w:p>
    <w:p w14:paraId="69A57912" w14:textId="07245CBF" w:rsidR="00C30E44" w:rsidRDefault="00C30E44" w:rsidP="00E44706">
      <w:pPr>
        <w:pStyle w:val="O1"/>
      </w:pPr>
      <w:r w:rsidRPr="00710319">
        <w:t xml:space="preserve">Supervisors are responsible for evaluating every employee injury/illness or hazardous materials exposure and Motor Vehicle Incidents (MVI). Other events may also trigger an evaluation </w:t>
      </w:r>
      <w:r>
        <w:t>and follow-</w:t>
      </w:r>
      <w:r>
        <w:lastRenderedPageBreak/>
        <w:t>up such as a Good Catch, Near Miss or Stop-The-Job. Some minor incidents may not merit an incident evaluation, consult with your Field Safety Advisor.</w:t>
      </w:r>
    </w:p>
    <w:p w14:paraId="2B4D1A9B" w14:textId="6CA3255C" w:rsidR="001A7FCE" w:rsidRDefault="001A7FCE" w:rsidP="00E44706">
      <w:pPr>
        <w:pStyle w:val="O1"/>
      </w:pPr>
      <w:r>
        <w:t xml:space="preserve">To review safety statistics, refer to the </w:t>
      </w:r>
      <w:hyperlink r:id="rId51" w:history="1">
        <w:r w:rsidR="00A73F94" w:rsidRPr="00A73F94">
          <w:rPr>
            <w:rStyle w:val="Hyperlink"/>
          </w:rPr>
          <w:t>Safety Dashboar</w:t>
        </w:r>
        <w:bookmarkStart w:id="89" w:name="_Hlt204671326"/>
        <w:bookmarkStart w:id="90" w:name="_Hlt204671327"/>
        <w:r w:rsidR="00A73F94" w:rsidRPr="00A73F94">
          <w:rPr>
            <w:rStyle w:val="Hyperlink"/>
          </w:rPr>
          <w:t>d</w:t>
        </w:r>
        <w:bookmarkEnd w:id="89"/>
        <w:bookmarkEnd w:id="90"/>
        <w:r w:rsidR="00A73F94" w:rsidRPr="00A73F94">
          <w:rPr>
            <w:rStyle w:val="Hyperlink"/>
          </w:rPr>
          <w:t xml:space="preserve"> Directory</w:t>
        </w:r>
      </w:hyperlink>
    </w:p>
    <w:p w14:paraId="0C228D5F" w14:textId="1906D1AC" w:rsidR="00C30E44" w:rsidRDefault="00C30E44" w:rsidP="00190C82">
      <w:pPr>
        <w:pStyle w:val="Heading3"/>
      </w:pPr>
      <w:bookmarkStart w:id="91" w:name="_Safety_Incident_Reporting"/>
      <w:bookmarkStart w:id="92" w:name="_Toc204691687"/>
      <w:bookmarkStart w:id="93" w:name="_Toc210042556"/>
      <w:bookmarkEnd w:id="91"/>
      <w:r>
        <w:t>Safety Incident</w:t>
      </w:r>
      <w:bookmarkEnd w:id="92"/>
      <w:r w:rsidR="00ED1B41">
        <w:t>s</w:t>
      </w:r>
      <w:bookmarkEnd w:id="93"/>
    </w:p>
    <w:p w14:paraId="24962EAF" w14:textId="38AC8129" w:rsidR="00C30E44" w:rsidRDefault="00C30E44" w:rsidP="007112B8">
      <w:pPr>
        <w:pStyle w:val="GreenBullet"/>
      </w:pPr>
      <w:r>
        <w:t xml:space="preserve">All workplace injuries and safety incidents must be reported and documented. The </w:t>
      </w:r>
      <w:r w:rsidR="00D03A14" w:rsidRPr="00F107C2">
        <w:rPr>
          <w:b/>
          <w:bCs/>
        </w:rPr>
        <w:t>S</w:t>
      </w:r>
      <w:r w:rsidR="00D03A14">
        <w:t xml:space="preserve">afety </w:t>
      </w:r>
      <w:r w:rsidR="00F107C2" w:rsidRPr="009A1ECE">
        <w:rPr>
          <w:b/>
          <w:bCs/>
        </w:rPr>
        <w:t>I</w:t>
      </w:r>
      <w:r w:rsidR="00F107C2">
        <w:t>nformation</w:t>
      </w:r>
      <w:r w:rsidR="00D03A14">
        <w:t xml:space="preserve"> </w:t>
      </w:r>
      <w:r w:rsidR="00D03A14" w:rsidRPr="00F107C2">
        <w:rPr>
          <w:b/>
          <w:bCs/>
        </w:rPr>
        <w:t>M</w:t>
      </w:r>
      <w:r w:rsidR="00D03A14">
        <w:t xml:space="preserve">anagements </w:t>
      </w:r>
      <w:r w:rsidR="00D03A14" w:rsidRPr="00F107C2">
        <w:rPr>
          <w:b/>
          <w:bCs/>
        </w:rPr>
        <w:t>S</w:t>
      </w:r>
      <w:r w:rsidR="00D03A14">
        <w:t>ystem (</w:t>
      </w:r>
      <w:r w:rsidR="00D03A14" w:rsidRPr="0039402C">
        <w:rPr>
          <w:b/>
          <w:bCs/>
        </w:rPr>
        <w:t>SIMS</w:t>
      </w:r>
      <w:r w:rsidR="00D03A14">
        <w:t xml:space="preserve">) </w:t>
      </w:r>
      <w:r>
        <w:t>is the primary system of record:</w:t>
      </w:r>
    </w:p>
    <w:p w14:paraId="3089B9C1" w14:textId="42672112" w:rsidR="00C30E44" w:rsidRDefault="00C30E44" w:rsidP="007112B8">
      <w:pPr>
        <w:pStyle w:val="GreenBullet"/>
      </w:pPr>
      <w:r>
        <w:t xml:space="preserve">Supervisors document incident details in SIMS within </w:t>
      </w:r>
      <w:r w:rsidR="003D4139">
        <w:t>24 hours</w:t>
      </w:r>
      <w:r>
        <w:t xml:space="preserve">. </w:t>
      </w:r>
      <w:hyperlink r:id="rId52" w:history="1">
        <w:r w:rsidR="452630A0" w:rsidRPr="26B826C9">
          <w:rPr>
            <w:rStyle w:val="Hyperlink"/>
          </w:rPr>
          <w:t>Click here</w:t>
        </w:r>
      </w:hyperlink>
      <w:r w:rsidR="452630A0">
        <w:t xml:space="preserve"> for </w:t>
      </w:r>
      <w:r w:rsidR="74154FF8">
        <w:t>the instructions</w:t>
      </w:r>
      <w:r w:rsidR="452630A0">
        <w:t>.</w:t>
      </w:r>
    </w:p>
    <w:p w14:paraId="7A8F01B6" w14:textId="299C1CCC" w:rsidR="006F4630" w:rsidRDefault="00C30E44" w:rsidP="007112B8">
      <w:pPr>
        <w:pStyle w:val="GreenBullet"/>
      </w:pPr>
      <w:r w:rsidRPr="008A366A">
        <w:t>Supervisors</w:t>
      </w:r>
      <w:r>
        <w:t xml:space="preserve"> must immediately notify their Field Safety Advisor (FSA) </w:t>
      </w:r>
      <w:r w:rsidR="009D7D09">
        <w:t>o</w:t>
      </w:r>
      <w:r>
        <w:t>f the employee injury/illness:</w:t>
      </w:r>
    </w:p>
    <w:p w14:paraId="731EA923" w14:textId="275094B1" w:rsidR="00FC4224" w:rsidRDefault="00C30E44" w:rsidP="00D5757D">
      <w:pPr>
        <w:pStyle w:val="Green2"/>
      </w:pPr>
      <w:r>
        <w:t>Requires in-patient hospitalization</w:t>
      </w:r>
      <w:r w:rsidR="00460BE9">
        <w:t>.</w:t>
      </w:r>
    </w:p>
    <w:p w14:paraId="471C608C" w14:textId="59651707" w:rsidR="00174B7C" w:rsidRDefault="00C30E44" w:rsidP="00D5757D">
      <w:pPr>
        <w:pStyle w:val="Green2"/>
      </w:pPr>
      <w:r>
        <w:t>Results in the loss of any member or partial member of the body</w:t>
      </w:r>
      <w:r w:rsidR="00460BE9">
        <w:t>.</w:t>
      </w:r>
    </w:p>
    <w:p w14:paraId="45BB2DE0" w14:textId="16314163" w:rsidR="00174B7C" w:rsidRDefault="00C30E44" w:rsidP="00D5757D">
      <w:pPr>
        <w:pStyle w:val="Green2"/>
      </w:pPr>
      <w:r>
        <w:t>Results in any serious degree of permanent disfigurement</w:t>
      </w:r>
      <w:r w:rsidR="00460BE9">
        <w:t>.</w:t>
      </w:r>
    </w:p>
    <w:p w14:paraId="4107CA1E" w14:textId="4071459F" w:rsidR="00174B7C" w:rsidRDefault="002A3869" w:rsidP="00D5757D">
      <w:pPr>
        <w:pStyle w:val="Green2"/>
      </w:pPr>
      <w:r>
        <w:t>C</w:t>
      </w:r>
      <w:r w:rsidR="00C30E44">
        <w:t>auses death.</w:t>
      </w:r>
    </w:p>
    <w:p w14:paraId="2EA7F436" w14:textId="5CDEA98D" w:rsidR="00C30E44" w:rsidRPr="00174B7C" w:rsidRDefault="00C30E44" w:rsidP="007112B8">
      <w:pPr>
        <w:pStyle w:val="GreenBullet"/>
      </w:pPr>
      <w:r w:rsidRPr="00174B7C">
        <w:t>Cal-OSHA must be notified by the Safety department within 8 hours of the Company's knowledge.</w:t>
      </w:r>
    </w:p>
    <w:p w14:paraId="7C507FF3" w14:textId="31CC621C" w:rsidR="00C30E44" w:rsidRDefault="00C30E44" w:rsidP="007112B8">
      <w:pPr>
        <w:pStyle w:val="GreenBullet"/>
      </w:pPr>
      <w:r>
        <w:t xml:space="preserve">When work related injuries, illnesses, or discomfort </w:t>
      </w:r>
      <w:r w:rsidR="00CF3D1E">
        <w:t xml:space="preserve">need to be </w:t>
      </w:r>
      <w:r>
        <w:t>reported</w:t>
      </w:r>
      <w:r w:rsidR="007555F8">
        <w:t>:</w:t>
      </w:r>
    </w:p>
    <w:p w14:paraId="19CB9032" w14:textId="77777777" w:rsidR="00C30E44" w:rsidRPr="004B20BB" w:rsidRDefault="00C30E44" w:rsidP="00D5757D">
      <w:pPr>
        <w:pStyle w:val="Green2"/>
      </w:pPr>
      <w:r w:rsidRPr="004B20BB">
        <w:t>A work-related injury or illness occurs when an employee is injured performing work, aggravates a pre-existing condition while performing work or becomes ill due to workplace exposure.</w:t>
      </w:r>
    </w:p>
    <w:p w14:paraId="3A476AB3" w14:textId="21CC299C" w:rsidR="00E15587" w:rsidRDefault="00C30E44" w:rsidP="00D5757D">
      <w:pPr>
        <w:pStyle w:val="Green2"/>
      </w:pPr>
      <w:r>
        <w:t xml:space="preserve">Any time an employee reports an injury/ illness or discomfort, supervisors must offer the employee the opportunity to receive first aid care by an occupational health nurse </w:t>
      </w:r>
      <w:hyperlink r:id="rId53" w:history="1">
        <w:r w:rsidR="452630A0" w:rsidRPr="26B826C9">
          <w:rPr>
            <w:rStyle w:val="Hyperlink"/>
          </w:rPr>
          <w:t>(OHN)</w:t>
        </w:r>
      </w:hyperlink>
      <w:r w:rsidR="452630A0">
        <w:t xml:space="preserve"> </w:t>
      </w:r>
      <w:r>
        <w:t>or medical care under Workers' Compensation</w:t>
      </w:r>
      <w:r w:rsidR="00E15587">
        <w:t>.</w:t>
      </w:r>
    </w:p>
    <w:p w14:paraId="575F4A67" w14:textId="4C9E3630" w:rsidR="00B0412D" w:rsidRDefault="00C30E44" w:rsidP="00D5757D">
      <w:pPr>
        <w:pStyle w:val="Green3"/>
      </w:pPr>
      <w:r>
        <w:t xml:space="preserve">Contact your Employee Care Services representative </w:t>
      </w:r>
      <w:hyperlink r:id="rId54" w:history="1">
        <w:r w:rsidR="452630A0" w:rsidRPr="26B826C9">
          <w:rPr>
            <w:rStyle w:val="Hyperlink"/>
          </w:rPr>
          <w:t>(ECS)</w:t>
        </w:r>
      </w:hyperlink>
      <w:r w:rsidR="452630A0">
        <w:t>.</w:t>
      </w:r>
    </w:p>
    <w:p w14:paraId="31678490" w14:textId="545143AD" w:rsidR="00C30E44" w:rsidRDefault="00E365E5" w:rsidP="00D5757D">
      <w:pPr>
        <w:pStyle w:val="Green3"/>
      </w:pPr>
      <w:r>
        <w:t>For</w:t>
      </w:r>
      <w:r w:rsidR="00AC092F">
        <w:t xml:space="preserve"> more information regarding Workers Compensation, </w:t>
      </w:r>
      <w:r w:rsidR="005B09AB">
        <w:t xml:space="preserve">visit the </w:t>
      </w:r>
      <w:r w:rsidR="00C30E44">
        <w:t xml:space="preserve">ECS </w:t>
      </w:r>
      <w:hyperlink r:id="rId55" w:history="1">
        <w:r w:rsidR="452630A0" w:rsidRPr="26B826C9">
          <w:rPr>
            <w:rStyle w:val="Hyperlink"/>
          </w:rPr>
          <w:t>Supervisors Tips</w:t>
        </w:r>
      </w:hyperlink>
      <w:r w:rsidR="452630A0">
        <w:t xml:space="preserve"> </w:t>
      </w:r>
      <w:r w:rsidR="004C440D">
        <w:t>SharePoint site.</w:t>
      </w:r>
    </w:p>
    <w:p w14:paraId="41BA324B" w14:textId="77777777" w:rsidR="001A69E0" w:rsidRDefault="001A69E0" w:rsidP="00D5757D">
      <w:pPr>
        <w:pStyle w:val="Green3"/>
      </w:pPr>
      <w:r>
        <w:t>Discomfort refers to any physical pain or soreness caused by work related tasks.</w:t>
      </w:r>
    </w:p>
    <w:p w14:paraId="6B555D34" w14:textId="488B6C16" w:rsidR="00C30E44" w:rsidRDefault="00C30E44" w:rsidP="007112B8">
      <w:pPr>
        <w:pStyle w:val="GreenBullet"/>
      </w:pPr>
      <w:r>
        <w:t xml:space="preserve">Some medical situations ALWAYS require IMMEDIATE professional attention, </w:t>
      </w:r>
      <w:r w:rsidR="008109C0">
        <w:t>including</w:t>
      </w:r>
      <w:r>
        <w:t xml:space="preserve"> but not limited to:</w:t>
      </w:r>
    </w:p>
    <w:p w14:paraId="44E58C60" w14:textId="547AB433" w:rsidR="00C30E44" w:rsidRDefault="00C30E44" w:rsidP="00D5757D">
      <w:pPr>
        <w:pStyle w:val="Green2"/>
      </w:pPr>
      <w:r>
        <w:t>Uncontrolled bleeding or hemorrhaging</w:t>
      </w:r>
      <w:r w:rsidR="0080558B">
        <w:t xml:space="preserve"> </w:t>
      </w:r>
      <w:r w:rsidR="00A52CFB">
        <w:t>-</w:t>
      </w:r>
      <w:r>
        <w:t xml:space="preserve"> Call 911</w:t>
      </w:r>
    </w:p>
    <w:p w14:paraId="35471BB6" w14:textId="3284CCF2" w:rsidR="00C30E44" w:rsidRDefault="00C30E44" w:rsidP="00D5757D">
      <w:pPr>
        <w:pStyle w:val="Green2"/>
      </w:pPr>
      <w:r>
        <w:t>Fainting or seizures</w:t>
      </w:r>
      <w:r w:rsidR="0080558B">
        <w:t xml:space="preserve"> </w:t>
      </w:r>
      <w:r w:rsidR="00A52CFB">
        <w:t>-</w:t>
      </w:r>
      <w:r>
        <w:t xml:space="preserve"> Call 911</w:t>
      </w:r>
    </w:p>
    <w:p w14:paraId="03FEF0FC" w14:textId="2ABD3D01" w:rsidR="00C30E44" w:rsidRDefault="00C30E44" w:rsidP="00D5757D">
      <w:pPr>
        <w:pStyle w:val="Green2"/>
      </w:pPr>
      <w:r>
        <w:t>Vomiting when working outdoors in hot weather</w:t>
      </w:r>
      <w:r w:rsidR="0080558B">
        <w:t xml:space="preserve"> </w:t>
      </w:r>
      <w:r w:rsidR="00A52CFB">
        <w:t>-</w:t>
      </w:r>
      <w:r>
        <w:t xml:space="preserve"> Call 911</w:t>
      </w:r>
    </w:p>
    <w:p w14:paraId="666F9B2F" w14:textId="77777777" w:rsidR="00C30E44" w:rsidRDefault="00C30E44" w:rsidP="007112B8">
      <w:pPr>
        <w:pStyle w:val="GreenBullet"/>
      </w:pPr>
      <w:r>
        <w:t>Injuries that MAY require IMMEDIATE attention by a medical professional, depending on severity, include but not limited to:</w:t>
      </w:r>
    </w:p>
    <w:p w14:paraId="62A13749" w14:textId="77777777" w:rsidR="00C30E44" w:rsidRPr="00D5757D" w:rsidRDefault="00C30E44" w:rsidP="00D5757D">
      <w:pPr>
        <w:pStyle w:val="Green2"/>
      </w:pPr>
      <w:r>
        <w:t xml:space="preserve">Eye </w:t>
      </w:r>
      <w:r w:rsidRPr="00D5757D">
        <w:t>injury</w:t>
      </w:r>
    </w:p>
    <w:p w14:paraId="5DD2C3DC" w14:textId="77777777" w:rsidR="00C30E44" w:rsidRPr="00D5757D" w:rsidRDefault="00C30E44" w:rsidP="00D5757D">
      <w:pPr>
        <w:pStyle w:val="Green2"/>
      </w:pPr>
      <w:r w:rsidRPr="00D5757D">
        <w:lastRenderedPageBreak/>
        <w:t>Blow to the head</w:t>
      </w:r>
    </w:p>
    <w:p w14:paraId="79B0AEAD" w14:textId="77777777" w:rsidR="00C30E44" w:rsidRPr="00D5757D" w:rsidRDefault="00C30E44" w:rsidP="00D5757D">
      <w:pPr>
        <w:pStyle w:val="Green2"/>
      </w:pPr>
      <w:r w:rsidRPr="00D5757D">
        <w:t>Fall from height</w:t>
      </w:r>
    </w:p>
    <w:p w14:paraId="0A2A284C" w14:textId="77777777" w:rsidR="00C30E44" w:rsidRPr="00D5757D" w:rsidRDefault="00C30E44" w:rsidP="00D5757D">
      <w:pPr>
        <w:pStyle w:val="Green2"/>
      </w:pPr>
      <w:r w:rsidRPr="00D5757D">
        <w:t>Adverse reaction to medication</w:t>
      </w:r>
    </w:p>
    <w:p w14:paraId="0E58B26C" w14:textId="77777777" w:rsidR="00C30E44" w:rsidRPr="00D5757D" w:rsidRDefault="00C30E44" w:rsidP="00D5757D">
      <w:pPr>
        <w:pStyle w:val="Green2"/>
      </w:pPr>
      <w:r w:rsidRPr="00D5757D">
        <w:t>Animal bite that breaks the skin</w:t>
      </w:r>
    </w:p>
    <w:p w14:paraId="7BC17F4B" w14:textId="77777777" w:rsidR="00C30E44" w:rsidRPr="00D5757D" w:rsidRDefault="00C30E44" w:rsidP="00D5757D">
      <w:pPr>
        <w:pStyle w:val="Green2"/>
      </w:pPr>
      <w:r w:rsidRPr="00D5757D">
        <w:t>Second-degree or third-degree burn; or</w:t>
      </w:r>
    </w:p>
    <w:p w14:paraId="493D6AF0" w14:textId="77777777" w:rsidR="00C30E44" w:rsidRPr="00D5757D" w:rsidRDefault="00C30E44" w:rsidP="00D5757D">
      <w:pPr>
        <w:pStyle w:val="Green2"/>
      </w:pPr>
      <w:r w:rsidRPr="00D5757D">
        <w:t>Puncture wound</w:t>
      </w:r>
    </w:p>
    <w:p w14:paraId="543C5B6B" w14:textId="77777777" w:rsidR="00C30E44" w:rsidRDefault="00C30E44" w:rsidP="00B30697">
      <w:pPr>
        <w:pStyle w:val="Heading4"/>
      </w:pPr>
      <w:r>
        <w:t>Major Incidents</w:t>
      </w:r>
    </w:p>
    <w:p w14:paraId="2A8BF6BB" w14:textId="77ABBEED" w:rsidR="00C30E44" w:rsidRPr="00B83463" w:rsidRDefault="452630A0" w:rsidP="00A27A47">
      <w:pPr>
        <w:pStyle w:val="Purp1"/>
      </w:pPr>
      <w:r>
        <w:t xml:space="preserve">Contact your </w:t>
      </w:r>
      <w:hyperlink r:id="rId56" w:history="1">
        <w:r w:rsidRPr="26B826C9">
          <w:rPr>
            <w:rStyle w:val="Hyperlink"/>
          </w:rPr>
          <w:t>Field Safety Advisor</w:t>
        </w:r>
      </w:hyperlink>
      <w:r>
        <w:t xml:space="preserve">, </w:t>
      </w:r>
      <w:hyperlink r:id="rId57" w:history="1">
        <w:r w:rsidRPr="26B826C9">
          <w:rPr>
            <w:rStyle w:val="Hyperlink"/>
          </w:rPr>
          <w:t>Employee Care Services</w:t>
        </w:r>
      </w:hyperlink>
      <w:r>
        <w:t xml:space="preserve"> (ECS) and the </w:t>
      </w:r>
      <w:hyperlink r:id="rId58" w:history="1">
        <w:r w:rsidRPr="26B826C9">
          <w:rPr>
            <w:rStyle w:val="Hyperlink"/>
          </w:rPr>
          <w:t>Legal and Claims</w:t>
        </w:r>
      </w:hyperlink>
      <w:r>
        <w:t xml:space="preserve"> </w:t>
      </w:r>
      <w:r w:rsidRPr="00B83463">
        <w:t>Department for guidance regarding incidents that result in death, injuries requiring hospitalization, (for other than observation) or significant property or environmental damage. These incidents may require resources beyond that of a local incident evaluation.</w:t>
      </w:r>
    </w:p>
    <w:p w14:paraId="56853C20" w14:textId="12C873A3" w:rsidR="00C30E44" w:rsidRDefault="00C30E44" w:rsidP="00A27A47">
      <w:pPr>
        <w:pStyle w:val="Purp1"/>
      </w:pPr>
      <w:r w:rsidRPr="00B83463">
        <w:t>Refer to the Event Learning</w:t>
      </w:r>
      <w:r>
        <w:t xml:space="preserve"> Process (ELP) </w:t>
      </w:r>
      <w:hyperlink r:id="rId59" w:history="1">
        <w:r w:rsidR="452630A0" w:rsidRPr="26B826C9">
          <w:rPr>
            <w:rStyle w:val="Hyperlink"/>
          </w:rPr>
          <w:t>GS 223.0032</w:t>
        </w:r>
      </w:hyperlink>
      <w:r>
        <w:t>, Event Learning Process (ELP), for additional information regarding root cause analysis methods for major incidents.</w:t>
      </w:r>
    </w:p>
    <w:p w14:paraId="5050D83F" w14:textId="77777777" w:rsidR="0089294E" w:rsidRDefault="0089294E" w:rsidP="00B30697">
      <w:pPr>
        <w:pStyle w:val="Heading4"/>
      </w:pPr>
      <w:r>
        <w:t>Doctor Visit Incidents</w:t>
      </w:r>
    </w:p>
    <w:p w14:paraId="4884D861" w14:textId="0D0ADD2D" w:rsidR="0089294E" w:rsidRPr="00A27A47" w:rsidRDefault="0089294E" w:rsidP="00D5757D">
      <w:pPr>
        <w:pStyle w:val="Green2"/>
        <w:rPr>
          <w:rStyle w:val="Purp1Char"/>
          <w:rFonts w:asciiTheme="minorHAnsi" w:hAnsiTheme="minorHAnsi"/>
        </w:rPr>
      </w:pPr>
      <w:r w:rsidRPr="00A27A47">
        <w:t xml:space="preserve">Doctor visit is </w:t>
      </w:r>
      <w:r w:rsidRPr="00A27A47">
        <w:rPr>
          <w:rStyle w:val="Purp1Char"/>
          <w:rFonts w:asciiTheme="minorHAnsi" w:hAnsiTheme="minorHAnsi"/>
        </w:rPr>
        <w:t>when an employee receives any level of treatment from an external medical source (e.g., external industrial clinic, urgent care, hospital, or paramedics). If an employee with a previously reported first-aid injury requests medical attention due to the same incident or states they cannot work or perform their job; treat the injury as a "Doctor Visit</w:t>
      </w:r>
      <w:r w:rsidR="00650B0E">
        <w:rPr>
          <w:rStyle w:val="Purp1Char"/>
          <w:rFonts w:asciiTheme="minorHAnsi" w:hAnsiTheme="minorHAnsi"/>
        </w:rPr>
        <w:t>,</w:t>
      </w:r>
      <w:r w:rsidRPr="00A27A47">
        <w:rPr>
          <w:rStyle w:val="Purp1Char"/>
          <w:rFonts w:asciiTheme="minorHAnsi" w:hAnsiTheme="minorHAnsi"/>
        </w:rPr>
        <w:t xml:space="preserve">" update SIMS as appropriate, and contact </w:t>
      </w:r>
      <w:hyperlink r:id="rId60" w:history="1">
        <w:r w:rsidR="000566FD" w:rsidRPr="26B826C9">
          <w:rPr>
            <w:rStyle w:val="Hyperlink"/>
          </w:rPr>
          <w:t>Employee Care Services</w:t>
        </w:r>
      </w:hyperlink>
      <w:r w:rsidR="000566FD">
        <w:t xml:space="preserve"> (ECS)</w:t>
      </w:r>
      <w:r w:rsidRPr="00A27A47">
        <w:rPr>
          <w:rStyle w:val="Purp1Char"/>
          <w:rFonts w:asciiTheme="minorHAnsi" w:hAnsiTheme="minorHAnsi"/>
        </w:rPr>
        <w:t>. ECS will determine if the injury is "OSHA Recordable".</w:t>
      </w:r>
    </w:p>
    <w:p w14:paraId="08AD3C03" w14:textId="77777777" w:rsidR="00C30E44" w:rsidRDefault="00C30E44" w:rsidP="00B30697">
      <w:pPr>
        <w:pStyle w:val="Heading4"/>
      </w:pPr>
      <w:r>
        <w:t>First Aid Incidents</w:t>
      </w:r>
    </w:p>
    <w:p w14:paraId="554AB6B9" w14:textId="7CE82193" w:rsidR="00490A5A" w:rsidRDefault="00C30E44" w:rsidP="00A27A47">
      <w:pPr>
        <w:pStyle w:val="Purp1"/>
      </w:pPr>
      <w:r>
        <w:t xml:space="preserve">First Aid is an injury or illness that is minor in nature or could require a doctor's care in the future. </w:t>
      </w:r>
      <w:r w:rsidR="00126ABF">
        <w:t>The affected employee, another trained employee, or internal OHN service provider can render first aid care</w:t>
      </w:r>
      <w:r>
        <w:t xml:space="preserve">. Supervisors must evaluate minor injuries to identify actions that can be taken to prevent a more serious injury from occurring in the future. This is done through a Safety Review Period where OHN, Supervisor and the affected </w:t>
      </w:r>
      <w:r w:rsidR="0021297E">
        <w:t>employees</w:t>
      </w:r>
      <w:r>
        <w:t xml:space="preserve"> work together to ensure successful first aid care and use of administrative control to prevent discomfort or injury </w:t>
      </w:r>
      <w:r w:rsidR="002D0AD2">
        <w:t>from</w:t>
      </w:r>
      <w:r>
        <w:t xml:space="preserve"> becoming more severe.</w:t>
      </w:r>
    </w:p>
    <w:p w14:paraId="59DDCD5E" w14:textId="16987651" w:rsidR="00C30E44" w:rsidRDefault="00C30E44" w:rsidP="00A27A47">
      <w:pPr>
        <w:pStyle w:val="Purp1"/>
      </w:pPr>
      <w:r>
        <w:t xml:space="preserve">Supervisors must </w:t>
      </w:r>
      <w:r w:rsidR="002D0AD2">
        <w:t>follow up</w:t>
      </w:r>
      <w:r>
        <w:t xml:space="preserve"> with an injured employee to see if they require further medical treatment regularly. Ask if the employee would like to</w:t>
      </w:r>
      <w:r w:rsidR="00685C52">
        <w:t>:</w:t>
      </w:r>
      <w:r>
        <w:t xml:space="preserve"> see an OHN</w:t>
      </w:r>
      <w:r w:rsidR="00A61409">
        <w:t xml:space="preserve">, </w:t>
      </w:r>
      <w:r>
        <w:t xml:space="preserve">go to an industrial clinic, </w:t>
      </w:r>
      <w:r w:rsidR="00685C52">
        <w:t xml:space="preserve">see their </w:t>
      </w:r>
      <w:r>
        <w:t>personal doctor</w:t>
      </w:r>
      <w:r w:rsidR="00685C52">
        <w:t>,</w:t>
      </w:r>
      <w:r>
        <w:t xml:space="preserve"> or if they have already been evaluated by a doctor. </w:t>
      </w:r>
      <w:r w:rsidR="452630A0">
        <w:t xml:space="preserve">Immediately notify </w:t>
      </w:r>
      <w:hyperlink r:id="rId61" w:history="1">
        <w:r w:rsidR="452630A0" w:rsidRPr="26B826C9">
          <w:rPr>
            <w:rStyle w:val="Hyperlink"/>
          </w:rPr>
          <w:t>Employee Care Services</w:t>
        </w:r>
      </w:hyperlink>
      <w:r>
        <w:t xml:space="preserve"> (ECS) if the injured employee has seen, or plans to see, an industrial clinic or personal doctor.</w:t>
      </w:r>
    </w:p>
    <w:p w14:paraId="2287BE52" w14:textId="77777777" w:rsidR="001114F4" w:rsidRDefault="001114F4" w:rsidP="00B30697">
      <w:pPr>
        <w:pStyle w:val="Heading4"/>
      </w:pPr>
      <w:r>
        <w:t>Report Only Incidents</w:t>
      </w:r>
    </w:p>
    <w:p w14:paraId="4C9D146C" w14:textId="3E44D640" w:rsidR="001114F4" w:rsidRPr="004213B5" w:rsidRDefault="001114F4" w:rsidP="00A27A47">
      <w:pPr>
        <w:pStyle w:val="Purp1"/>
      </w:pPr>
      <w:r w:rsidRPr="004213B5">
        <w:t xml:space="preserve">An incident </w:t>
      </w:r>
      <w:r w:rsidRPr="00CF3D1E">
        <w:rPr>
          <w:rStyle w:val="Purp1Char"/>
          <w:rFonts w:asciiTheme="minorHAnsi" w:hAnsiTheme="minorHAnsi"/>
        </w:rPr>
        <w:t xml:space="preserve">occurrence where the employee made direct contact with object and could have sustained an injury or illness but </w:t>
      </w:r>
      <w:r w:rsidR="001C6E69">
        <w:rPr>
          <w:rStyle w:val="Purp1Char"/>
          <w:rFonts w:asciiTheme="minorHAnsi" w:hAnsiTheme="minorHAnsi"/>
        </w:rPr>
        <w:t>does</w:t>
      </w:r>
      <w:r w:rsidR="001C6E69" w:rsidRPr="00CF3D1E">
        <w:rPr>
          <w:rStyle w:val="Purp1Char"/>
          <w:rFonts w:asciiTheme="minorHAnsi" w:hAnsiTheme="minorHAnsi"/>
        </w:rPr>
        <w:t xml:space="preserve"> </w:t>
      </w:r>
      <w:r w:rsidRPr="00CF3D1E">
        <w:rPr>
          <w:rStyle w:val="Purp1Char"/>
          <w:rFonts w:asciiTheme="minorHAnsi" w:hAnsiTheme="minorHAnsi"/>
        </w:rPr>
        <w:t xml:space="preserve">not currently require First Aid (minor injury) or </w:t>
      </w:r>
      <w:r w:rsidRPr="00CF3D1E">
        <w:rPr>
          <w:rStyle w:val="Purp1Char"/>
          <w:rFonts w:asciiTheme="minorHAnsi" w:hAnsiTheme="minorHAnsi"/>
        </w:rPr>
        <w:lastRenderedPageBreak/>
        <w:t>medical treatment. If an employee declines medical treatment, document the injury or illness in SIMS as</w:t>
      </w:r>
      <w:r w:rsidRPr="004213B5">
        <w:t xml:space="preserve"> "Report Only".</w:t>
      </w:r>
    </w:p>
    <w:p w14:paraId="726A4D13" w14:textId="77777777" w:rsidR="001114F4" w:rsidRDefault="001114F4" w:rsidP="00B30697">
      <w:pPr>
        <w:pStyle w:val="Heading4"/>
      </w:pPr>
      <w:r>
        <w:t>Lost Time Incidents</w:t>
      </w:r>
    </w:p>
    <w:p w14:paraId="731BC2BE" w14:textId="5B4F85C9" w:rsidR="001114F4" w:rsidRDefault="001114F4" w:rsidP="00A27A47">
      <w:pPr>
        <w:pStyle w:val="Purp1"/>
      </w:pPr>
      <w:r>
        <w:t xml:space="preserve">Injuries that prevent employees from reporting to work for their next scheduled shift (the workday after the day the injury occurred) are classified as "Lost Time Incidents." All Lost Time Incidents are also OSHA </w:t>
      </w:r>
      <w:r w:rsidR="00794BA1">
        <w:t>R</w:t>
      </w:r>
      <w:r>
        <w:t>ecordable incidents.</w:t>
      </w:r>
    </w:p>
    <w:p w14:paraId="1FCFEE66" w14:textId="77777777" w:rsidR="00C30E44" w:rsidRDefault="00C30E44" w:rsidP="00B30697">
      <w:pPr>
        <w:pStyle w:val="Heading4"/>
      </w:pPr>
      <w:r>
        <w:t>OSHA Recordable Incidents</w:t>
      </w:r>
    </w:p>
    <w:p w14:paraId="06F97BE6" w14:textId="74D3B367" w:rsidR="00C30E44" w:rsidRPr="0080712D" w:rsidRDefault="00A91915" w:rsidP="00A27A47">
      <w:pPr>
        <w:pStyle w:val="Purp1"/>
      </w:pPr>
      <w:hyperlink r:id="rId62" w:history="1">
        <w:r w:rsidRPr="26B826C9">
          <w:rPr>
            <w:rStyle w:val="Hyperlink"/>
          </w:rPr>
          <w:t>Employee Care Services</w:t>
        </w:r>
      </w:hyperlink>
      <w:r>
        <w:t xml:space="preserve"> (ECS) </w:t>
      </w:r>
      <w:r w:rsidR="00C30E44" w:rsidRPr="0080712D">
        <w:t>will determine if an injury that resulted in a Doctor Visit is OSHA Recordable based upon standards established by the California Occupational Safety and Health Administration (Cal-OSHA).</w:t>
      </w:r>
    </w:p>
    <w:p w14:paraId="3CE1E19A" w14:textId="77777777" w:rsidR="00C30E44" w:rsidRDefault="00C30E44" w:rsidP="00B30697">
      <w:pPr>
        <w:pStyle w:val="Heading4"/>
      </w:pPr>
      <w:r>
        <w:t>California Public Utility Commission (CPUC) / Pipeline and Hazardous Materials Safety Administration (PHMSA) Incidents</w:t>
      </w:r>
    </w:p>
    <w:p w14:paraId="4098B0EE" w14:textId="2F08F4E1" w:rsidR="00C30E44" w:rsidRDefault="00C30E44" w:rsidP="00A27A47">
      <w:pPr>
        <w:pStyle w:val="Purp1"/>
      </w:pPr>
      <w:r>
        <w:t xml:space="preserve">For incidents involving pipeline related emergencies, refer to </w:t>
      </w:r>
      <w:hyperlink r:id="rId63" w:history="1">
        <w:r w:rsidR="452630A0" w:rsidRPr="26B826C9">
          <w:rPr>
            <w:rStyle w:val="Hyperlink"/>
          </w:rPr>
          <w:t>GS 183.07</w:t>
        </w:r>
      </w:hyperlink>
      <w:r>
        <w:t>, Pipeline Incident Reports to CPUC and PHMSA; National Transportation Safety Board (NTSB) Accident Investigation.</w:t>
      </w:r>
    </w:p>
    <w:p w14:paraId="3CC86816" w14:textId="77777777" w:rsidR="00C30E44" w:rsidRDefault="00C30E44" w:rsidP="00B30697">
      <w:pPr>
        <w:pStyle w:val="Heading4"/>
      </w:pPr>
      <w:r>
        <w:t>Motor Vehicle Incident (MVI)</w:t>
      </w:r>
    </w:p>
    <w:p w14:paraId="6F4DF4B9" w14:textId="77777777" w:rsidR="00C30E44" w:rsidRDefault="00C30E44" w:rsidP="00A27A47">
      <w:pPr>
        <w:pStyle w:val="Purp1"/>
      </w:pPr>
      <w:r>
        <w:t>A motor vehicle incident (MVI) is an event involving a Company owned or leased/rental motor vehicle that results in death, injury, or property damage.</w:t>
      </w:r>
    </w:p>
    <w:p w14:paraId="1CB24A28" w14:textId="77777777" w:rsidR="00C30E44" w:rsidRDefault="00C30E44" w:rsidP="00A27A47">
      <w:pPr>
        <w:pStyle w:val="Purp1"/>
      </w:pPr>
      <w:r>
        <w:t>Reporting exceptions for an MVI as determined by local management, supervisor, and Field Safety Advisor (FSA):</w:t>
      </w:r>
    </w:p>
    <w:p w14:paraId="7ED39833" w14:textId="77777777" w:rsidR="00C30E44" w:rsidRPr="00A27A47" w:rsidRDefault="00C30E44" w:rsidP="00A27A47">
      <w:pPr>
        <w:pStyle w:val="Purp2"/>
      </w:pPr>
      <w:r w:rsidRPr="00A27A47">
        <w:t>A vehicle that is properly and legally parked.</w:t>
      </w:r>
    </w:p>
    <w:p w14:paraId="1682DB29" w14:textId="78966F20" w:rsidR="00C30E44" w:rsidRPr="00A27A47" w:rsidRDefault="00C30E44" w:rsidP="00A27A47">
      <w:pPr>
        <w:pStyle w:val="Purp2"/>
      </w:pPr>
      <w:r w:rsidRPr="00A27A47">
        <w:t xml:space="preserve">No damage to Company property, Company vehicle or 3rd </w:t>
      </w:r>
      <w:r w:rsidR="00F1635D" w:rsidRPr="00A27A47">
        <w:t>parties</w:t>
      </w:r>
      <w:r w:rsidRPr="00A27A47">
        <w:t>.</w:t>
      </w:r>
    </w:p>
    <w:p w14:paraId="456B103B" w14:textId="3524EC8F" w:rsidR="00490A5A" w:rsidRPr="00A27A47" w:rsidRDefault="00C30E44" w:rsidP="00A27A47">
      <w:pPr>
        <w:pStyle w:val="Purp2"/>
      </w:pPr>
      <w:r w:rsidRPr="00A27A47">
        <w:t xml:space="preserve">The use of a Company owned or leased/rental vehicle was for personal use during </w:t>
      </w:r>
      <w:r w:rsidR="00E6222F" w:rsidRPr="00A27A47">
        <w:t>the incident</w:t>
      </w:r>
      <w:r w:rsidRPr="00A27A47">
        <w:t>.</w:t>
      </w:r>
    </w:p>
    <w:p w14:paraId="6A4DFABC" w14:textId="77EFCBD1" w:rsidR="00C30E44" w:rsidRDefault="00C30E44" w:rsidP="00A27A47">
      <w:pPr>
        <w:pStyle w:val="Purp1"/>
      </w:pPr>
      <w:r>
        <w:t>All motor vehicle incidents are initially categorized as MVIs until the incident evaluation is complete and the Field Safety Advisor and Supervisor agree on a classification which will be one of the following:</w:t>
      </w:r>
    </w:p>
    <w:p w14:paraId="4C98E2C6" w14:textId="20581083" w:rsidR="00C30E44" w:rsidRDefault="00C30E44" w:rsidP="00A27A47">
      <w:pPr>
        <w:pStyle w:val="Purp1"/>
      </w:pPr>
      <w:r>
        <w:t>Controllable Motor Vehicle Incident (CMVI)</w:t>
      </w:r>
      <w:r w:rsidR="0080558B">
        <w:t xml:space="preserve"> </w:t>
      </w:r>
      <w:r w:rsidR="00A52CFB">
        <w:t>-</w:t>
      </w:r>
      <w:r>
        <w:t xml:space="preserve"> is a motor vehicle incident over which the driver had control (could have prevented). Any employee contribution to the incident causes the incident to be "controllable</w:t>
      </w:r>
      <w:r w:rsidR="00816E43">
        <w:t>.”</w:t>
      </w:r>
    </w:p>
    <w:p w14:paraId="2040B606" w14:textId="5CF30B10" w:rsidR="00C30E44" w:rsidRDefault="00C30E44" w:rsidP="00A27A47">
      <w:pPr>
        <w:pStyle w:val="Purp1"/>
      </w:pPr>
      <w:r>
        <w:t xml:space="preserve">If the </w:t>
      </w:r>
      <w:r w:rsidR="00667F55">
        <w:t>driver</w:t>
      </w:r>
      <w:r>
        <w:t xml:space="preserve"> did not do everything reasonably possible to prevent the incident, it is defined as "controllable" and should have been prevented.</w:t>
      </w:r>
    </w:p>
    <w:p w14:paraId="6D93D3D3" w14:textId="1B46F004" w:rsidR="00C30E44" w:rsidRDefault="00C30E44" w:rsidP="00A27A47">
      <w:pPr>
        <w:pStyle w:val="Purp1"/>
      </w:pPr>
      <w:r>
        <w:t>De Minimis</w:t>
      </w:r>
      <w:r w:rsidR="0080558B">
        <w:t xml:space="preserve"> </w:t>
      </w:r>
      <w:r w:rsidR="00A52CFB">
        <w:t>-</w:t>
      </w:r>
      <w:r>
        <w:t xml:space="preserve"> is a classification that includes CMVIs. This classification was developed to provide "statistical relief" from incidents over which there is no injury, no 3rd party property damage and damage to Company property is less than $1,000.</w:t>
      </w:r>
    </w:p>
    <w:p w14:paraId="5B324913" w14:textId="75159A5C" w:rsidR="00C30E44" w:rsidRDefault="00C30E44" w:rsidP="00A27A47">
      <w:pPr>
        <w:pStyle w:val="Purp1"/>
      </w:pPr>
      <w:r>
        <w:t xml:space="preserve">The $1,000 value is consistent with California Vehicle Code (CVC) requiring traffic accidents on a California street/highway or private property to be reported to the </w:t>
      </w:r>
      <w:r>
        <w:lastRenderedPageBreak/>
        <w:t xml:space="preserve">Department of Motor Vehicles (DMV) if there was an injury, </w:t>
      </w:r>
      <w:r w:rsidR="00816E43">
        <w:t>death,</w:t>
      </w:r>
      <w:r>
        <w:t xml:space="preserve"> or property damage in excess of $1,000.</w:t>
      </w:r>
    </w:p>
    <w:p w14:paraId="332A4ED2" w14:textId="41F04AFA" w:rsidR="00C30E44" w:rsidRDefault="00C30E44" w:rsidP="00A27A47">
      <w:pPr>
        <w:pStyle w:val="Purp1"/>
      </w:pPr>
      <w:r>
        <w:t>Non-Controllable Motor Vehicle Incident (NC-MVI)</w:t>
      </w:r>
      <w:r w:rsidR="0080558B">
        <w:t xml:space="preserve"> </w:t>
      </w:r>
      <w:r w:rsidR="00A52CFB">
        <w:t>-</w:t>
      </w:r>
      <w:r>
        <w:t xml:space="preserve"> is an incident involving a motor vehicle that is deemed beyond the control of the driver (the driver could not prevent it).</w:t>
      </w:r>
    </w:p>
    <w:p w14:paraId="791E9DDC" w14:textId="77777777" w:rsidR="00C30E44" w:rsidRDefault="00C30E44" w:rsidP="00A27A47">
      <w:pPr>
        <w:pStyle w:val="Purp1"/>
      </w:pPr>
      <w:r>
        <w:t>Legal liability or "fault" is not a primary consideration in determining controllability.</w:t>
      </w:r>
    </w:p>
    <w:p w14:paraId="269AFD61" w14:textId="24697F5D" w:rsidR="00C30E44" w:rsidRDefault="00C30E44" w:rsidP="00A27A47">
      <w:pPr>
        <w:pStyle w:val="Purp1"/>
      </w:pPr>
      <w:r>
        <w:t>The possibility that other causes for an incident exist is not considered proof an employee could not have prevented an incident.</w:t>
      </w:r>
    </w:p>
    <w:p w14:paraId="22F740D7" w14:textId="77777777" w:rsidR="00C30E44" w:rsidRDefault="00C30E44" w:rsidP="00A27A47">
      <w:pPr>
        <w:pStyle w:val="Purp1"/>
      </w:pPr>
      <w:r>
        <w:t>Incidents that occur at drive-thru establishments are considered "controllable."</w:t>
      </w:r>
    </w:p>
    <w:p w14:paraId="027F4057" w14:textId="77777777" w:rsidR="00C30E44" w:rsidRDefault="00C30E44" w:rsidP="00A27A47">
      <w:pPr>
        <w:pStyle w:val="Purp1"/>
      </w:pPr>
      <w:r>
        <w:t>Vehicles involved in incidents that occur in parking lots and on private property must have been there for Company business. Lunch (other than approved business lunches) and breaks are not considered Company business.</w:t>
      </w:r>
    </w:p>
    <w:p w14:paraId="6103C96A" w14:textId="7A3130D1" w:rsidR="00490A5A" w:rsidRDefault="00C30E44" w:rsidP="00E44706">
      <w:pPr>
        <w:pStyle w:val="Purp2"/>
      </w:pPr>
      <w:r>
        <w:t>EXCEPTION</w:t>
      </w:r>
      <w:r w:rsidRPr="00593CD1">
        <w:rPr>
          <w:rStyle w:val="Purp3Char"/>
        </w:rPr>
        <w:t xml:space="preserve">: In areas where there is no available street parking within 100 yards (about a ninety-second walk), at supervisor discretion employees may park </w:t>
      </w:r>
      <w:r>
        <w:t>Company owned or leased/rental vehicles in remote parking lot areas.</w:t>
      </w:r>
    </w:p>
    <w:p w14:paraId="6E365993" w14:textId="478C00B4" w:rsidR="00C30E44" w:rsidRDefault="00C30E44" w:rsidP="00A27A47">
      <w:pPr>
        <w:pStyle w:val="Purp1"/>
      </w:pPr>
      <w:r>
        <w:t xml:space="preserve">Any damage to, or caused by, a Company vehicle or personal vehicle being used for company business must be documented on </w:t>
      </w:r>
      <w:hyperlink r:id="rId64" w:history="1">
        <w:r w:rsidR="452630A0" w:rsidRPr="26B826C9">
          <w:rPr>
            <w:rStyle w:val="Hyperlink"/>
          </w:rPr>
          <w:t>Form 439</w:t>
        </w:r>
      </w:hyperlink>
      <w:r>
        <w:t xml:space="preserve"> and submitted to the Claims department. The incident evaluation results must be documented in SIMS.</w:t>
      </w:r>
    </w:p>
    <w:p w14:paraId="36175CAE" w14:textId="3398CCD7" w:rsidR="00C30E44" w:rsidRDefault="00C30E44" w:rsidP="00A27A47">
      <w:pPr>
        <w:pStyle w:val="Purp1"/>
      </w:pPr>
      <w:r>
        <w:t xml:space="preserve">Reference: American National Standards Institute </w:t>
      </w:r>
      <w:hyperlink r:id="rId65" w:history="1">
        <w:r w:rsidRPr="0091150E">
          <w:rPr>
            <w:rStyle w:val="Hyperlink"/>
          </w:rPr>
          <w:t>ANSI D.16-2017</w:t>
        </w:r>
      </w:hyperlink>
      <w:r>
        <w:t>: Manual on Classification of Motor Vehicle Traffic Crashes.</w:t>
      </w:r>
    </w:p>
    <w:p w14:paraId="394B57DA" w14:textId="7B46D3FC" w:rsidR="00C30E44" w:rsidRPr="002D0C9E" w:rsidRDefault="00C30E44" w:rsidP="00B30697">
      <w:pPr>
        <w:pStyle w:val="Heading4"/>
      </w:pPr>
      <w:r w:rsidRPr="002D0C9E">
        <w:t>Serious Injury or Fatality (SIF) Potential Program</w:t>
      </w:r>
    </w:p>
    <w:p w14:paraId="07024988" w14:textId="77A5F701" w:rsidR="00490A5A" w:rsidRDefault="00C30E44" w:rsidP="00A27A47">
      <w:pPr>
        <w:pStyle w:val="Purp1"/>
      </w:pPr>
      <w:r>
        <w:t xml:space="preserve">SoCalGas adopted the Edison Electric Institute (EEI) Safety Classification and Learning (SCL) Model to help in the identification and classification of potential serious injuries and fatalities. This model </w:t>
      </w:r>
      <w:r w:rsidR="00243CE1">
        <w:t>supports</w:t>
      </w:r>
      <w:r>
        <w:t xml:space="preserve"> a common understanding of safety learning opportunities.</w:t>
      </w:r>
    </w:p>
    <w:p w14:paraId="400872D5" w14:textId="087443CF" w:rsidR="00C30E44" w:rsidRDefault="00C30E44" w:rsidP="00A27A47">
      <w:pPr>
        <w:pStyle w:val="Purp1"/>
      </w:pPr>
      <w:r>
        <w:t>Incidents classified as Potential Serious Injury or Fatality (PSIF) are further evaluated by trained PSIF Subject Matter Experts (SMEs)</w:t>
      </w:r>
      <w:r w:rsidR="00E6222F">
        <w:t xml:space="preserve">. </w:t>
      </w:r>
      <w:r w:rsidR="000B3745">
        <w:t>Safety Management</w:t>
      </w:r>
      <w:r>
        <w:t xml:space="preserve"> </w:t>
      </w:r>
      <w:r w:rsidR="000B3745">
        <w:t xml:space="preserve">make </w:t>
      </w:r>
      <w:r w:rsidR="00E50478">
        <w:t xml:space="preserve">the </w:t>
      </w:r>
      <w:r>
        <w:t>final PSIF determination. When PSIFs have been identified they are reviewed for learning prioritization.</w:t>
      </w:r>
    </w:p>
    <w:p w14:paraId="1F2A1D9D" w14:textId="013B47D0" w:rsidR="00C30E44" w:rsidRDefault="00807DA5" w:rsidP="00A27A47">
      <w:pPr>
        <w:pStyle w:val="Purp1"/>
      </w:pPr>
      <w:r w:rsidRPr="00807DA5">
        <w:t>Suggested edits: PSIFs event will be evaluated through the Incident Evaluation Process, refer to IIPP.7, Appendices, Appendix D. If a deep dive is warranted, they will proceed through the Event Learning Process, refer to OS 223.0032 for details.</w:t>
      </w:r>
    </w:p>
    <w:p w14:paraId="2DBEC769" w14:textId="589EB7C9" w:rsidR="00C30E44" w:rsidRDefault="00C30E44" w:rsidP="00A27A47">
      <w:pPr>
        <w:pStyle w:val="Purp1"/>
      </w:pPr>
      <w:r>
        <w:t>The identification and enhanced</w:t>
      </w:r>
      <w:r w:rsidR="0080558B">
        <w:t xml:space="preserve"> </w:t>
      </w:r>
      <w:r w:rsidR="009511A1">
        <w:t>evaluation</w:t>
      </w:r>
      <w:r>
        <w:t xml:space="preserve"> process allows for PSIF prioritization of incident causal factors to determine corrective actions that significantly mitigate employee exposure to SIFs.</w:t>
      </w:r>
    </w:p>
    <w:p w14:paraId="0AF4C38A" w14:textId="77777777" w:rsidR="00C30E44" w:rsidRDefault="00C30E44" w:rsidP="00A27A47">
      <w:pPr>
        <w:pStyle w:val="Purp1"/>
      </w:pPr>
      <w:r>
        <w:t>The following four questions must be answered to determine PSIF classification.</w:t>
      </w:r>
    </w:p>
    <w:p w14:paraId="6AFE480B" w14:textId="60D9BB94" w:rsidR="00C30E44" w:rsidRDefault="00C30E44" w:rsidP="00E44706">
      <w:pPr>
        <w:pStyle w:val="Purp2"/>
      </w:pPr>
      <w:r>
        <w:t xml:space="preserve">Which </w:t>
      </w:r>
      <w:r w:rsidR="008D4977">
        <w:t>high</w:t>
      </w:r>
      <w:r w:rsidR="00EE791B">
        <w:t>-</w:t>
      </w:r>
      <w:r w:rsidR="008D4977">
        <w:t>energy</w:t>
      </w:r>
      <w:r>
        <w:t xml:space="preserve"> was present?</w:t>
      </w:r>
    </w:p>
    <w:p w14:paraId="381EAFB4" w14:textId="77777777" w:rsidR="00C30E44" w:rsidRDefault="00C30E44" w:rsidP="00E44706">
      <w:pPr>
        <w:pStyle w:val="Purp2"/>
      </w:pPr>
      <w:r>
        <w:t>Was there a high-energy event?</w:t>
      </w:r>
    </w:p>
    <w:p w14:paraId="0C4760D7" w14:textId="77777777" w:rsidR="00C30E44" w:rsidRDefault="00C30E44" w:rsidP="00E44706">
      <w:pPr>
        <w:pStyle w:val="Purp2"/>
      </w:pPr>
      <w:r>
        <w:lastRenderedPageBreak/>
        <w:t>Was a serious injury sustained?</w:t>
      </w:r>
    </w:p>
    <w:p w14:paraId="295AC06B" w14:textId="77777777" w:rsidR="00C30E44" w:rsidRDefault="00C30E44" w:rsidP="00E44706">
      <w:pPr>
        <w:pStyle w:val="Purp2"/>
      </w:pPr>
      <w:r>
        <w:t>Was a direct control present?</w:t>
      </w:r>
    </w:p>
    <w:p w14:paraId="48AB8CC1" w14:textId="77777777" w:rsidR="00490A5A" w:rsidRPr="00A27A47" w:rsidRDefault="00C30E44" w:rsidP="00A27A47">
      <w:pPr>
        <w:pStyle w:val="Purp1"/>
      </w:pPr>
      <w:r w:rsidRPr="00A27A47">
        <w:t>PSIF training is available for Supervisors through My Learning.</w:t>
      </w:r>
    </w:p>
    <w:p w14:paraId="749AC427" w14:textId="24EA3979" w:rsidR="00C30E44" w:rsidRDefault="00C30E44" w:rsidP="00B30697">
      <w:pPr>
        <w:pStyle w:val="Heading4"/>
      </w:pPr>
      <w:r>
        <w:t>Incident Evaluation</w:t>
      </w:r>
    </w:p>
    <w:p w14:paraId="7C6FBC4E" w14:textId="77777777" w:rsidR="00575CE0" w:rsidRDefault="00575CE0" w:rsidP="00575CE0">
      <w:pPr>
        <w:pStyle w:val="Purp1"/>
      </w:pPr>
      <w:r>
        <w:t>Safety Incidents are employee injuries and illnesses and motor vehicle incidents. Types of injuries and illnesses include doctor visits, first aid incident, report only. Motor vehicles incidents include controllable, non-controllable, de minimis. Other Events also include Good Catches, Near Misses, Stop-the-Jobs.</w:t>
      </w:r>
    </w:p>
    <w:p w14:paraId="52305C55" w14:textId="77777777" w:rsidR="00976D5E" w:rsidRDefault="00976D5E" w:rsidP="00976D5E">
      <w:pPr>
        <w:pStyle w:val="Purp1"/>
      </w:pPr>
      <w:r>
        <w:t>Supervisors are responsible for thoroughly evaluating incidents and identifying all contributing factors. Supervisors together with the other incident evaluation team members determine the corrective actions that will be implemented to prevent similar incidents from reoccurring.</w:t>
      </w:r>
    </w:p>
    <w:p w14:paraId="2452FA08" w14:textId="77777777" w:rsidR="00976D5E" w:rsidRDefault="00976D5E" w:rsidP="00E52BC3">
      <w:pPr>
        <w:pStyle w:val="O1"/>
        <w:numPr>
          <w:ilvl w:val="1"/>
          <w:numId w:val="9"/>
        </w:numPr>
        <w:ind w:left="1800"/>
      </w:pPr>
      <w:r>
        <w:t>Supervisors are responsible for evaluating every employee injury/illness or hazardous materials exposure and Motor Vehicle Incidents (MVIs). Other events may also trigger an evaluation and follow-up such as a Good Catch, Near Miss or Stop-The-Job. Some minor incidents may not merit an incident evaluation, consult with your Field Safety Advisor.</w:t>
      </w:r>
    </w:p>
    <w:p w14:paraId="15C28440" w14:textId="69A0CADC" w:rsidR="00575CE0" w:rsidRDefault="00C30E44" w:rsidP="009F6936">
      <w:pPr>
        <w:pStyle w:val="Purp1"/>
      </w:pPr>
      <w:r>
        <w:t>Supervisors are responsible for establishing an incident evaluation team, minimally comprised of the immediate supervisor, the supervisor's manager, the involved employee, another employee (preferably from the local Safety Committee or Union), and a Safety department representative. The department head must be invited to participate when the incident resulted in lost time, restricted duty, or significant property damage.</w:t>
      </w:r>
    </w:p>
    <w:p w14:paraId="64AFC8D4" w14:textId="7485497C" w:rsidR="00C30E44" w:rsidRDefault="00C30E44" w:rsidP="00A27A47">
      <w:pPr>
        <w:pStyle w:val="Purp1"/>
      </w:pPr>
      <w:r>
        <w:t xml:space="preserve">Supervisors refer </w:t>
      </w:r>
      <w:r w:rsidRPr="00AB0564">
        <w:t xml:space="preserve">to </w:t>
      </w:r>
      <w:hyperlink r:id="rId66" w:history="1">
        <w:r w:rsidR="00073250" w:rsidRPr="00AB6FB0">
          <w:rPr>
            <w:rStyle w:val="Hyperlink"/>
          </w:rPr>
          <w:t>IIPP</w:t>
        </w:r>
        <w:r w:rsidRPr="00AB6FB0">
          <w:rPr>
            <w:rStyle w:val="Hyperlink"/>
          </w:rPr>
          <w:t>.7, Appendices, Appendix D</w:t>
        </w:r>
      </w:hyperlink>
      <w:r>
        <w:t xml:space="preserve">, </w:t>
      </w:r>
      <w:r w:rsidR="00131832">
        <w:t>and the “Incident</w:t>
      </w:r>
      <w:r>
        <w:t xml:space="preserve"> Evaluation Guide" for more detailed information.</w:t>
      </w:r>
    </w:p>
    <w:p w14:paraId="46B86C8B" w14:textId="77777777" w:rsidR="00C30E44" w:rsidRDefault="00C30E44" w:rsidP="00B30697">
      <w:pPr>
        <w:pStyle w:val="Heading4"/>
      </w:pPr>
      <w:r>
        <w:t>Incident Evaluation Tree</w:t>
      </w:r>
    </w:p>
    <w:p w14:paraId="51A75BDE" w14:textId="77777777" w:rsidR="0080558B" w:rsidRDefault="00C30E44" w:rsidP="00A27A47">
      <w:pPr>
        <w:pStyle w:val="Purp1"/>
      </w:pPr>
      <w:r>
        <w:t xml:space="preserve">An incident evaluation must be completed for each safety incident (injury/illness, MVI). Other events may also trigger an evaluation such as a Good Catch, Near Miss or Stop-the-Job. This includes </w:t>
      </w:r>
      <w:r w:rsidRPr="00A7278B">
        <w:t>creating</w:t>
      </w:r>
      <w:r>
        <w:t xml:space="preserve"> a Cause Analysis Tree and uploading the report in SIMS</w:t>
      </w:r>
      <w:r w:rsidR="0080558B">
        <w:t>.</w:t>
      </w:r>
    </w:p>
    <w:p w14:paraId="7E114D97" w14:textId="41FE3E43" w:rsidR="0040643F" w:rsidRDefault="00C30E44" w:rsidP="00A27A47">
      <w:pPr>
        <w:pStyle w:val="Purp1"/>
      </w:pPr>
      <w:r>
        <w:t>Some minor incidents may merit an incident evaluation, consult with your Field Safety Advisor.</w:t>
      </w:r>
    </w:p>
    <w:p w14:paraId="2F713AA8" w14:textId="14FE545C" w:rsidR="0040643F" w:rsidRDefault="0040643F" w:rsidP="00A27A47">
      <w:pPr>
        <w:pStyle w:val="Purp1"/>
      </w:pPr>
      <w:r w:rsidRPr="0040643F">
        <w:t xml:space="preserve">Conduct the evaluation as soon as possible, while the facts are still fresh in </w:t>
      </w:r>
      <w:r w:rsidR="00783BEF" w:rsidRPr="0040643F">
        <w:t>people’s</w:t>
      </w:r>
      <w:r w:rsidRPr="0040643F">
        <w:t xml:space="preserve"> minds and the incident site is relatively unchanged. Prompt evaluations </w:t>
      </w:r>
      <w:r w:rsidR="00783BEF" w:rsidRPr="0040643F">
        <w:t>demonstrate</w:t>
      </w:r>
      <w:r w:rsidRPr="0040643F">
        <w:t xml:space="preserve"> that you place a high value on </w:t>
      </w:r>
      <w:r>
        <w:t>safety,</w:t>
      </w:r>
    </w:p>
    <w:p w14:paraId="016D2D75" w14:textId="22B907E9" w:rsidR="00230EAA" w:rsidRDefault="00C30E44" w:rsidP="00A27A47">
      <w:pPr>
        <w:pStyle w:val="Purp1"/>
      </w:pPr>
      <w:r>
        <w:t xml:space="preserve">For more information on the incident evaluation </w:t>
      </w:r>
      <w:r w:rsidRPr="00421F97">
        <w:t xml:space="preserve">process refer to: </w:t>
      </w:r>
      <w:hyperlink r:id="rId67" w:history="1">
        <w:r w:rsidR="00073250" w:rsidRPr="008F1C49">
          <w:rPr>
            <w:rStyle w:val="Hyperlink"/>
          </w:rPr>
          <w:t>IIPP</w:t>
        </w:r>
        <w:r w:rsidRPr="008F1C49">
          <w:rPr>
            <w:rStyle w:val="Hyperlink"/>
          </w:rPr>
          <w:t>.7, Appendices, Appendix D Incident Evaluation Guide.</w:t>
        </w:r>
      </w:hyperlink>
    </w:p>
    <w:p w14:paraId="33ED10C2" w14:textId="2904E967" w:rsidR="00490A5A" w:rsidRDefault="00C30E44" w:rsidP="00A27A47">
      <w:pPr>
        <w:pStyle w:val="Purp1"/>
      </w:pPr>
      <w:r>
        <w:t xml:space="preserve">Training for Incident evaluation is available through </w:t>
      </w:r>
      <w:hyperlink r:id="rId68" w:history="1">
        <w:r w:rsidRPr="00331EFD">
          <w:rPr>
            <w:rStyle w:val="Hyperlink"/>
          </w:rPr>
          <w:t>My Learning</w:t>
        </w:r>
      </w:hyperlink>
      <w:r>
        <w:t>.</w:t>
      </w:r>
    </w:p>
    <w:p w14:paraId="3992ECD4" w14:textId="79685E0D" w:rsidR="00C30E44" w:rsidRDefault="00C30E44" w:rsidP="00B30697">
      <w:pPr>
        <w:pStyle w:val="Heading4"/>
      </w:pPr>
      <w:r>
        <w:lastRenderedPageBreak/>
        <w:t>Drug or Alcohol Abuse</w:t>
      </w:r>
    </w:p>
    <w:p w14:paraId="45203A36" w14:textId="426CD89B" w:rsidR="00C30E44" w:rsidRDefault="00C30E44" w:rsidP="00A27A47">
      <w:pPr>
        <w:pStyle w:val="Purp1"/>
      </w:pPr>
      <w:r>
        <w:t xml:space="preserve">If there is a reasonable </w:t>
      </w:r>
      <w:r w:rsidRPr="0051765B">
        <w:t>suspicion</w:t>
      </w:r>
      <w:r>
        <w:t xml:space="preserve"> of substance </w:t>
      </w:r>
      <w:r w:rsidR="00312B76">
        <w:t>abuse, employees</w:t>
      </w:r>
      <w:r w:rsidR="00A52CFB">
        <w:t xml:space="preserve"> </w:t>
      </w:r>
      <w:r w:rsidRPr="00A4772E">
        <w:rPr>
          <w:strike/>
        </w:rPr>
        <w:t xml:space="preserve">supervisors </w:t>
      </w:r>
      <w:r>
        <w:t xml:space="preserve">must contact a </w:t>
      </w:r>
      <w:hyperlink r:id="rId69" w:history="1">
        <w:r w:rsidR="452630A0" w:rsidRPr="26B826C9">
          <w:rPr>
            <w:rStyle w:val="Hyperlink"/>
          </w:rPr>
          <w:t>Wellness Programs</w:t>
        </w:r>
      </w:hyperlink>
      <w:r w:rsidR="452630A0">
        <w:t xml:space="preserve"> </w:t>
      </w:r>
      <w:r w:rsidR="00AC47BB">
        <w:t>representative.</w:t>
      </w:r>
    </w:p>
    <w:p w14:paraId="3D1667AA" w14:textId="11E9A6BB" w:rsidR="00530C24" w:rsidRDefault="00530C24" w:rsidP="00906377">
      <w:pPr>
        <w:pStyle w:val="Heading3"/>
      </w:pPr>
      <w:bookmarkStart w:id="94" w:name="_Toc204691688"/>
      <w:bookmarkStart w:id="95" w:name="_Toc210042557"/>
      <w:r>
        <w:t>Good Catch</w:t>
      </w:r>
      <w:bookmarkEnd w:id="94"/>
      <w:bookmarkEnd w:id="95"/>
    </w:p>
    <w:p w14:paraId="21F04275" w14:textId="0F0019AD" w:rsidR="00FD5587" w:rsidRPr="00DF31C2" w:rsidRDefault="000F42AE" w:rsidP="007112B8">
      <w:pPr>
        <w:pStyle w:val="GreenBullet"/>
      </w:pPr>
      <w:r>
        <w:t xml:space="preserve">There are many </w:t>
      </w:r>
      <w:r w:rsidRPr="00DF31C2">
        <w:t xml:space="preserve">benefits to reporting </w:t>
      </w:r>
      <w:r w:rsidR="00CF608C">
        <w:t>Good Catches</w:t>
      </w:r>
      <w:r w:rsidRPr="00DF31C2">
        <w:t xml:space="preserve"> or </w:t>
      </w:r>
      <w:r w:rsidR="00CF608C">
        <w:t>Near Misses</w:t>
      </w:r>
      <w:r w:rsidRPr="00DF31C2">
        <w:t xml:space="preserve"> and sharing them with others. Understanding the causes of these events and, more importantly, the actions that can be taken to prevent them from </w:t>
      </w:r>
      <w:r w:rsidR="00AC47BB" w:rsidRPr="00DF31C2">
        <w:t>recurring</w:t>
      </w:r>
      <w:r w:rsidRPr="00DF31C2">
        <w:t>, provide the opportunity to prevent injuries and incidents.</w:t>
      </w:r>
    </w:p>
    <w:p w14:paraId="706176AE" w14:textId="77777777" w:rsidR="00AA7D6A" w:rsidRPr="00DF31C2" w:rsidRDefault="000F42AE" w:rsidP="007112B8">
      <w:pPr>
        <w:pStyle w:val="GreenBullet"/>
      </w:pPr>
      <w:r w:rsidRPr="00DF31C2">
        <w:t>These events can be shared by entering them into the Safety Information Management System (SIMS).</w:t>
      </w:r>
    </w:p>
    <w:p w14:paraId="1A1DE654" w14:textId="1E8BB312" w:rsidR="000F42AE" w:rsidRDefault="000F42AE" w:rsidP="007112B8">
      <w:pPr>
        <w:pStyle w:val="GreenBullet"/>
      </w:pPr>
      <w:r w:rsidRPr="00DF31C2">
        <w:t>Good Catch: A Good Catch is an observation, event or situation that has the potential to cause injury, illness, or property damage, but did not occur thanks to timely intervention by an engaged individual or the presence</w:t>
      </w:r>
      <w:r>
        <w:t xml:space="preserve"> of an effective control.</w:t>
      </w:r>
    </w:p>
    <w:p w14:paraId="0819E39C" w14:textId="77777777" w:rsidR="000F42AE" w:rsidRDefault="000F42AE" w:rsidP="007112B8">
      <w:pPr>
        <w:pStyle w:val="GreenBullet"/>
      </w:pPr>
      <w:r>
        <w:t>A Good Catch is when you see something and correct it immediately.</w:t>
      </w:r>
    </w:p>
    <w:p w14:paraId="643D88E6" w14:textId="77777777" w:rsidR="000F42AE" w:rsidRDefault="000F42AE" w:rsidP="007112B8">
      <w:pPr>
        <w:pStyle w:val="GreenBullet"/>
      </w:pPr>
      <w:r>
        <w:t>A Good Catch can prevent a Near Miss or Stop-The-Job.</w:t>
      </w:r>
    </w:p>
    <w:p w14:paraId="6149FE46" w14:textId="782C29AA" w:rsidR="17F640BD" w:rsidRDefault="00F67052" w:rsidP="002D168E">
      <w:pPr>
        <w:pStyle w:val="Purp1"/>
      </w:pPr>
      <w:r>
        <w:t xml:space="preserve">Click the link to get more information: </w:t>
      </w:r>
      <w:hyperlink r:id="rId70" w:history="1">
        <w:r w:rsidR="17F640BD">
          <w:t>Submit</w:t>
        </w:r>
        <w:r w:rsidR="17F640BD" w:rsidRPr="26B826C9">
          <w:rPr>
            <w:rStyle w:val="Hyperlink"/>
          </w:rPr>
          <w:t xml:space="preserve"> a Good Catch or Near Miss</w:t>
        </w:r>
      </w:hyperlink>
    </w:p>
    <w:p w14:paraId="6A29F072" w14:textId="34A7374E" w:rsidR="00490A5A" w:rsidRDefault="000F42AE" w:rsidP="00906377">
      <w:pPr>
        <w:pStyle w:val="Heading3"/>
      </w:pPr>
      <w:bookmarkStart w:id="96" w:name="_Toc204691689"/>
      <w:bookmarkStart w:id="97" w:name="_Toc210042558"/>
      <w:r>
        <w:t>Near Miss</w:t>
      </w:r>
      <w:bookmarkEnd w:id="96"/>
      <w:bookmarkEnd w:id="97"/>
    </w:p>
    <w:p w14:paraId="27B9C65C" w14:textId="31AD8DE9" w:rsidR="000F42AE" w:rsidRDefault="000F42AE" w:rsidP="007112B8">
      <w:pPr>
        <w:pStyle w:val="GreenBullet"/>
      </w:pPr>
      <w:r>
        <w:t xml:space="preserve">A Near Miss is an </w:t>
      </w:r>
      <w:r w:rsidRPr="00103EED">
        <w:t>unplanned</w:t>
      </w:r>
      <w:r>
        <w:t xml:space="preserve"> event that happened but did not result in an injury, illness or property damage but had the potential to do so.</w:t>
      </w:r>
    </w:p>
    <w:p w14:paraId="1CFB72FE" w14:textId="77777777" w:rsidR="000F42AE" w:rsidRDefault="000F42AE" w:rsidP="007112B8">
      <w:pPr>
        <w:pStyle w:val="GreenBullet"/>
      </w:pPr>
      <w:r>
        <w:t>A Near Miss reported today enables learning and prevents an incident tomorrow.</w:t>
      </w:r>
    </w:p>
    <w:p w14:paraId="3DC6C2BA" w14:textId="77777777" w:rsidR="00490A5A" w:rsidRDefault="000F42AE" w:rsidP="007112B8">
      <w:pPr>
        <w:pStyle w:val="GreenBullet"/>
      </w:pPr>
      <w:r>
        <w:t>The Near Miss reporting process may also be used to report damage to, or failure of equipment or facilities where neither injuries nor motor vehicle damage occurred.</w:t>
      </w:r>
    </w:p>
    <w:p w14:paraId="16A51708" w14:textId="36C89B15" w:rsidR="244672D7" w:rsidRDefault="00F67052" w:rsidP="002D168E">
      <w:pPr>
        <w:pStyle w:val="Purp1"/>
      </w:pPr>
      <w:r>
        <w:t xml:space="preserve">Click the link to get more information: </w:t>
      </w:r>
      <w:hyperlink r:id="rId71" w:history="1">
        <w:r w:rsidR="244672D7">
          <w:t>Submit</w:t>
        </w:r>
        <w:r w:rsidR="244672D7" w:rsidRPr="26B826C9">
          <w:rPr>
            <w:rStyle w:val="Hyperlink"/>
          </w:rPr>
          <w:t xml:space="preserve"> a Good Catch or Near Miss</w:t>
        </w:r>
      </w:hyperlink>
    </w:p>
    <w:p w14:paraId="7A090228" w14:textId="08330F8F" w:rsidR="000E017A" w:rsidRDefault="000E017A" w:rsidP="00906377">
      <w:pPr>
        <w:pStyle w:val="Heading3"/>
      </w:pPr>
      <w:bookmarkStart w:id="98" w:name="_Toc204691691"/>
      <w:bookmarkStart w:id="99" w:name="_Toc210042559"/>
      <w:r>
        <w:t xml:space="preserve">Stop-the-Job </w:t>
      </w:r>
      <w:bookmarkEnd w:id="98"/>
      <w:r w:rsidR="00D00ADB">
        <w:t>Policy</w:t>
      </w:r>
      <w:bookmarkEnd w:id="99"/>
    </w:p>
    <w:p w14:paraId="52D1DA94" w14:textId="43464967" w:rsidR="00A83FDB" w:rsidRDefault="00A83FDB" w:rsidP="007112B8">
      <w:pPr>
        <w:pStyle w:val="GreenBullet"/>
      </w:pPr>
      <w:r w:rsidRPr="00A83FDB">
        <w:t>A Stop-the-Job is when an individual encounters an unsafe condition, action or behavior that cannot be immediately corrected and “Stop-the-Job” until effective controls are put in place.</w:t>
      </w:r>
    </w:p>
    <w:p w14:paraId="3C36CFFE" w14:textId="3064FCF8" w:rsidR="0046335D" w:rsidRDefault="0046335D" w:rsidP="007112B8">
      <w:pPr>
        <w:pStyle w:val="GreenBullet"/>
      </w:pPr>
      <w:r>
        <w:t>Any employee can Stop-the-Job</w:t>
      </w:r>
      <w:r w:rsidR="00D13079">
        <w:t>.</w:t>
      </w:r>
      <w:r w:rsidR="00E15587">
        <w:t xml:space="preserve"> </w:t>
      </w:r>
      <w:r w:rsidR="00D13079">
        <w:t xml:space="preserve">Under no </w:t>
      </w:r>
      <w:r w:rsidR="00E946FB">
        <w:t>circumstances</w:t>
      </w:r>
      <w:r w:rsidR="00D13079">
        <w:t xml:space="preserve"> will retribution of any kind be directed toward any </w:t>
      </w:r>
      <w:r w:rsidR="00E946FB">
        <w:t>employee</w:t>
      </w:r>
      <w:r w:rsidR="00D13079">
        <w:t xml:space="preserve"> who, in good faith, exercises their authority to </w:t>
      </w:r>
      <w:r w:rsidR="00E946FB">
        <w:t>Stop-the-Job.</w:t>
      </w:r>
    </w:p>
    <w:p w14:paraId="12F1C510" w14:textId="1EA59F02" w:rsidR="00CB6FDB" w:rsidRDefault="00CB6FDB" w:rsidP="00D5757D">
      <w:pPr>
        <w:pStyle w:val="Green2"/>
      </w:pPr>
      <w:r>
        <w:t>The Stop-</w:t>
      </w:r>
      <w:r w:rsidRPr="00337CB8">
        <w:t>the</w:t>
      </w:r>
      <w:r>
        <w:t xml:space="preserve">-Job process is here: </w:t>
      </w:r>
      <w:hyperlink r:id="rId72" w:history="1">
        <w:r w:rsidRPr="00CB6FDB">
          <w:rPr>
            <w:rStyle w:val="Hyperlink"/>
          </w:rPr>
          <w:t>Stop-the-Job Process</w:t>
        </w:r>
      </w:hyperlink>
    </w:p>
    <w:p w14:paraId="37037B30" w14:textId="2D4991E2" w:rsidR="00CB6FDB" w:rsidRDefault="00B070CE" w:rsidP="00D5757D">
      <w:pPr>
        <w:pStyle w:val="Green2"/>
      </w:pPr>
      <w:r>
        <w:t>For more information on Stop-the-Job</w:t>
      </w:r>
      <w:r w:rsidR="00981955">
        <w:t>, click here:</w:t>
      </w:r>
      <w:r w:rsidR="00E15587">
        <w:t xml:space="preserve"> </w:t>
      </w:r>
      <w:hyperlink r:id="rId73" w:history="1">
        <w:r w:rsidR="00981955" w:rsidRPr="00981955">
          <w:rPr>
            <w:rStyle w:val="Hyperlink"/>
          </w:rPr>
          <w:t>Stop-the-Job</w:t>
        </w:r>
      </w:hyperlink>
    </w:p>
    <w:p w14:paraId="0390AE2C" w14:textId="3F924C70" w:rsidR="009F1224" w:rsidRDefault="009F1224" w:rsidP="00E40AC2">
      <w:pPr>
        <w:pStyle w:val="Heading2"/>
      </w:pPr>
      <w:bookmarkStart w:id="100" w:name="_Identifying_and_Correcting_1"/>
      <w:bookmarkStart w:id="101" w:name="_Toc204691693"/>
      <w:bookmarkStart w:id="102" w:name="_Toc210042560"/>
      <w:bookmarkEnd w:id="100"/>
      <w:r>
        <w:t>Identifying and Correcting Workplace Hazards</w:t>
      </w:r>
      <w:bookmarkEnd w:id="101"/>
      <w:bookmarkEnd w:id="102"/>
    </w:p>
    <w:p w14:paraId="6079D0C6" w14:textId="77777777" w:rsidR="0080558B" w:rsidRDefault="00E95CBD" w:rsidP="007112B8">
      <w:pPr>
        <w:pStyle w:val="BLue2"/>
      </w:pPr>
      <w:r w:rsidRPr="00021436">
        <w:t>All employees should be involved with identifying and</w:t>
      </w:r>
      <w:r w:rsidR="00797978">
        <w:t xml:space="preserve"> mitigating</w:t>
      </w:r>
      <w:r w:rsidRPr="00A4772E">
        <w:rPr>
          <w:strike/>
        </w:rPr>
        <w:t xml:space="preserve"> correcting</w:t>
      </w:r>
      <w:r w:rsidRPr="00021436">
        <w:t xml:space="preserve"> workplace hazards</w:t>
      </w:r>
      <w:r w:rsidR="00AB0373">
        <w:t xml:space="preserve"> wh</w:t>
      </w:r>
      <w:r w:rsidR="00B37EA3">
        <w:t>ether it is the office, at home, or on-site</w:t>
      </w:r>
      <w:r w:rsidR="0080558B">
        <w:t>.</w:t>
      </w:r>
    </w:p>
    <w:p w14:paraId="2C64CDCD" w14:textId="6F6067C5" w:rsidR="0033422A" w:rsidRDefault="0033422A" w:rsidP="0033422A">
      <w:pPr>
        <w:pStyle w:val="BLue2"/>
      </w:pPr>
      <w:r w:rsidRPr="007E3671">
        <w:lastRenderedPageBreak/>
        <w:t xml:space="preserve">Supervisors must conduct workplace inspections to ensure employees are provided with a hazard-free work environment. This requires </w:t>
      </w:r>
      <w:r>
        <w:t xml:space="preserve">that </w:t>
      </w:r>
      <w:r w:rsidRPr="007E3671">
        <w:t>Supervisors understand the work being performed and proactively and thoroughly identify potential hazards or unsafe action and take action to correct them</w:t>
      </w:r>
      <w:r>
        <w:t>.</w:t>
      </w:r>
    </w:p>
    <w:p w14:paraId="337751AA" w14:textId="0F82A0B4" w:rsidR="00E95CBD" w:rsidRPr="00E71E0D" w:rsidRDefault="00E95CBD" w:rsidP="007112B8">
      <w:pPr>
        <w:pStyle w:val="BLue2"/>
      </w:pPr>
      <w:r w:rsidRPr="00021436">
        <w:t xml:space="preserve">While </w:t>
      </w:r>
      <w:r w:rsidRPr="00E71E0D">
        <w:t>Supervisor</w:t>
      </w:r>
      <w:r w:rsidRPr="00021436">
        <w:t>s have specific responsibilities</w:t>
      </w:r>
      <w:r w:rsidR="00B37EA3">
        <w:t xml:space="preserve"> in the field</w:t>
      </w:r>
      <w:r w:rsidRPr="00021436">
        <w:t xml:space="preserve">, all on-site employees should </w:t>
      </w:r>
      <w:r w:rsidRPr="00E71E0D">
        <w:t>understand the work being performed and proactively and thoroughly identify potential hazards or unsafe action and take action to correct them.</w:t>
      </w:r>
    </w:p>
    <w:p w14:paraId="13906547" w14:textId="4360B6D2" w:rsidR="00E95CBD" w:rsidRPr="007E3671" w:rsidRDefault="00E95CBD" w:rsidP="007112B8">
      <w:pPr>
        <w:pStyle w:val="BLue2"/>
      </w:pPr>
      <w:r w:rsidRPr="007E3671">
        <w:t xml:space="preserve">Building and grounds inspections, tool and equipment inspections, vehicle inspections, and worksite job observations all provide </w:t>
      </w:r>
      <w:r w:rsidR="00076D0E" w:rsidRPr="007E3671">
        <w:t>opportunities</w:t>
      </w:r>
      <w:r w:rsidRPr="007E3671">
        <w:t xml:space="preserve"> for Supervisors and field teams to identify, assess, and resolve potential hazards and implement controls.</w:t>
      </w:r>
    </w:p>
    <w:p w14:paraId="258A1E26" w14:textId="3FD1C652" w:rsidR="00E95CBD" w:rsidRPr="00814FA8" w:rsidRDefault="00E95CBD" w:rsidP="007112B8">
      <w:pPr>
        <w:pStyle w:val="BLue2"/>
      </w:pPr>
      <w:r>
        <w:t>Hazard Identification and mitigation should be reviewed during the on-site Tailgate Safety Briefings (</w:t>
      </w:r>
      <w:hyperlink w:anchor="_Tailgate_Safety_Briefings" w:history="1">
        <w:r w:rsidRPr="002D6840">
          <w:rPr>
            <w:rStyle w:val="Hyperlink"/>
          </w:rPr>
          <w:t>TSB</w:t>
        </w:r>
      </w:hyperlink>
      <w:r>
        <w:t>) before each day’s work.</w:t>
      </w:r>
    </w:p>
    <w:p w14:paraId="3EB36AFA" w14:textId="24D5F5BF" w:rsidR="009F1224" w:rsidRPr="00814FA8" w:rsidRDefault="009F1224" w:rsidP="007112B8">
      <w:pPr>
        <w:pStyle w:val="BLue2"/>
      </w:pPr>
      <w:r w:rsidRPr="00814FA8">
        <w:t xml:space="preserve">Eliminate all hazardous conditions or unsafe actions as quickly and thoroughly as possible. Hazardous </w:t>
      </w:r>
      <w:r w:rsidR="00602A40" w:rsidRPr="00814FA8">
        <w:t>conditions</w:t>
      </w:r>
      <w:r w:rsidRPr="00814FA8">
        <w:t xml:space="preserve"> or unsafe action</w:t>
      </w:r>
      <w:r w:rsidR="00602A40" w:rsidRPr="00814FA8">
        <w:t>s</w:t>
      </w:r>
      <w:r w:rsidRPr="00814FA8">
        <w:t xml:space="preserve"> pose an imminent threat to employees,</w:t>
      </w:r>
      <w:r w:rsidR="008A6DC4">
        <w:t xml:space="preserve"> the</w:t>
      </w:r>
      <w:r w:rsidRPr="00814FA8">
        <w:t xml:space="preserve"> public</w:t>
      </w:r>
      <w:r w:rsidR="00E95CBD">
        <w:t>, infrastructure</w:t>
      </w:r>
      <w:r w:rsidR="008A6DC4">
        <w:t>,</w:t>
      </w:r>
      <w:r w:rsidR="00E95CBD">
        <w:t xml:space="preserve"> and </w:t>
      </w:r>
      <w:r w:rsidR="00E95CBD" w:rsidRPr="00814FA8">
        <w:t>contractors</w:t>
      </w:r>
      <w:r w:rsidR="00E95CBD">
        <w:t xml:space="preserve"> (EPIC)</w:t>
      </w:r>
      <w:r w:rsidR="00E95CBD" w:rsidRPr="00814FA8">
        <w:t>.</w:t>
      </w:r>
      <w:r w:rsidRPr="00814FA8">
        <w:t xml:space="preserve"> Stop-the-Job until the hazardous condition</w:t>
      </w:r>
      <w:r w:rsidR="00602A40" w:rsidRPr="00814FA8">
        <w:t>s</w:t>
      </w:r>
      <w:r w:rsidRPr="00814FA8">
        <w:t xml:space="preserve"> </w:t>
      </w:r>
      <w:r w:rsidR="00602A40" w:rsidRPr="00814FA8">
        <w:t>are</w:t>
      </w:r>
      <w:r w:rsidRPr="00814FA8">
        <w:t xml:space="preserve"> corrected.</w:t>
      </w:r>
    </w:p>
    <w:p w14:paraId="6C479E56" w14:textId="31A9D297" w:rsidR="00A12924" w:rsidRDefault="0078018A" w:rsidP="007112B8">
      <w:pPr>
        <w:pStyle w:val="BLue2"/>
      </w:pPr>
      <w:r>
        <w:t>If</w:t>
      </w:r>
      <w:r w:rsidRPr="00814FA8">
        <w:t xml:space="preserve"> </w:t>
      </w:r>
      <w:r w:rsidR="009F1224" w:rsidRPr="00814FA8">
        <w:t xml:space="preserve">an employee </w:t>
      </w:r>
      <w:r w:rsidR="001863CC" w:rsidRPr="00814FA8">
        <w:t>identifies</w:t>
      </w:r>
      <w:r w:rsidR="009F1224" w:rsidRPr="00814FA8">
        <w:t xml:space="preserve"> a hazardous condition or unsafe </w:t>
      </w:r>
      <w:r w:rsidR="00FC55B4" w:rsidRPr="00814FA8">
        <w:t>action,</w:t>
      </w:r>
      <w:r w:rsidR="009F1224" w:rsidRPr="00814FA8">
        <w:t xml:space="preserve"> they cannot resolve safely themselves, it is their responsibility to Stop-the-Job</w:t>
      </w:r>
      <w:r w:rsidR="00A12924">
        <w:t>.</w:t>
      </w:r>
    </w:p>
    <w:p w14:paraId="5899E7F8" w14:textId="77777777" w:rsidR="0080558B" w:rsidRDefault="00E95CBD" w:rsidP="007112B8">
      <w:pPr>
        <w:pStyle w:val="BLue2"/>
      </w:pPr>
      <w:r w:rsidRPr="0048769F">
        <w:t xml:space="preserve">Refer to the </w:t>
      </w:r>
      <w:hyperlink r:id="rId74" w:history="1">
        <w:r w:rsidRPr="00B220A5">
          <w:rPr>
            <w:rStyle w:val="Hyperlink"/>
          </w:rPr>
          <w:t>Stop-the-Job Pol</w:t>
        </w:r>
      </w:hyperlink>
      <w:r w:rsidRPr="0048769F">
        <w:t>icy for more details</w:t>
      </w:r>
      <w:r w:rsidR="0080558B">
        <w:t>.</w:t>
      </w:r>
    </w:p>
    <w:p w14:paraId="383FC828" w14:textId="2ABE10DE" w:rsidR="00E95CBD" w:rsidRPr="0048769F" w:rsidRDefault="00F67052" w:rsidP="007112B8">
      <w:pPr>
        <w:pStyle w:val="BLue2"/>
      </w:pPr>
      <w:r>
        <w:t xml:space="preserve">Click the link to get more information: </w:t>
      </w:r>
      <w:hyperlink r:id="rId75" w:history="1">
        <w:r w:rsidR="00E95CBD" w:rsidRPr="004B6DBB">
          <w:rPr>
            <w:rStyle w:val="Hyperlink"/>
          </w:rPr>
          <w:t>Hazard Recognition Program</w:t>
        </w:r>
      </w:hyperlink>
    </w:p>
    <w:p w14:paraId="10B1E50D" w14:textId="22A85C52" w:rsidR="00B87597" w:rsidRDefault="00B87597" w:rsidP="007112B8">
      <w:pPr>
        <w:pStyle w:val="BLue2"/>
      </w:pPr>
      <w:r>
        <w:t>For mor</w:t>
      </w:r>
      <w:r w:rsidR="000B40B8">
        <w:t>e</w:t>
      </w:r>
      <w:r>
        <w:t xml:space="preserve"> information on supervisor responsibilities, </w:t>
      </w:r>
      <w:r w:rsidR="000B40B8">
        <w:br/>
      </w:r>
      <w:r>
        <w:t>refer to:</w:t>
      </w:r>
      <w:r w:rsidR="0062273F">
        <w:t xml:space="preserve"> </w:t>
      </w:r>
      <w:hyperlink w:anchor="_Identifying_and_Correcting" w:history="1">
        <w:r w:rsidR="00BA6F47" w:rsidRPr="00BA6F47">
          <w:rPr>
            <w:rStyle w:val="Hyperlink"/>
          </w:rPr>
          <w:t>Identifying and Correcting Workplace Hazards - Supervisor</w:t>
        </w:r>
      </w:hyperlink>
    </w:p>
    <w:p w14:paraId="645E25F2" w14:textId="77777777" w:rsidR="006263D8" w:rsidRDefault="006263D8" w:rsidP="00563AF3">
      <w:pPr>
        <w:pStyle w:val="Heading2"/>
      </w:pPr>
      <w:bookmarkStart w:id="103" w:name="_Toc204691694"/>
      <w:bookmarkStart w:id="104" w:name="_Toc210042561"/>
      <w:r>
        <w:t>Programs</w:t>
      </w:r>
      <w:bookmarkEnd w:id="103"/>
      <w:bookmarkEnd w:id="104"/>
    </w:p>
    <w:p w14:paraId="57182D94" w14:textId="68E64125" w:rsidR="00B303B1" w:rsidRDefault="00B303B1" w:rsidP="002D0C9E">
      <w:pPr>
        <w:pStyle w:val="Heading3"/>
      </w:pPr>
      <w:bookmarkStart w:id="105" w:name="_Toc204691695"/>
      <w:bookmarkStart w:id="106" w:name="_Toc210042562"/>
      <w:r>
        <w:t>Cyber Security</w:t>
      </w:r>
      <w:bookmarkEnd w:id="105"/>
      <w:bookmarkEnd w:id="106"/>
    </w:p>
    <w:p w14:paraId="2874665F" w14:textId="1D08FB0A" w:rsidR="00BD56D7" w:rsidRDefault="00557709" w:rsidP="007112B8">
      <w:pPr>
        <w:pStyle w:val="GreenBullet"/>
      </w:pPr>
      <w:r>
        <w:t xml:space="preserve">The mission of the Cyber Security team is to </w:t>
      </w:r>
      <w:r w:rsidR="00BD56D7" w:rsidRPr="00D9160D">
        <w:t>share cyber knowledge and promote the responsible use of technology through open dialogue, protecting our infrastructure and helping ensure resilience for a cyber safe future for you and our company.</w:t>
      </w:r>
    </w:p>
    <w:p w14:paraId="183FAAF2" w14:textId="6275E25C" w:rsidR="00644EF4" w:rsidRDefault="00644EF4" w:rsidP="007112B8">
      <w:pPr>
        <w:pStyle w:val="GreenBullet"/>
      </w:pPr>
      <w:r w:rsidRPr="00644EF4">
        <w:rPr>
          <w:b/>
          <w:bCs/>
        </w:rPr>
        <w:t>Cybersecurity</w:t>
      </w:r>
      <w:r w:rsidR="003134F7">
        <w:t xml:space="preserve"> </w:t>
      </w:r>
      <w:r w:rsidRPr="00644EF4">
        <w:t>means protecting computers, networks, and data from being accessed or damaged by unauthorized people. It helps keep important information safe, ensures systems work properly, and prevents disruptions to daily operations.</w:t>
      </w:r>
    </w:p>
    <w:p w14:paraId="6ADBED05" w14:textId="3796A1E6" w:rsidR="00E0565E" w:rsidRPr="00E0565E" w:rsidRDefault="00F67052" w:rsidP="00DB78E9">
      <w:pPr>
        <w:pStyle w:val="Purp1"/>
      </w:pPr>
      <w:r>
        <w:t xml:space="preserve">Click the link to get more information: </w:t>
      </w:r>
      <w:hyperlink r:id="rId76" w:history="1">
        <w:r w:rsidR="4A57AD04" w:rsidRPr="6CE9473E">
          <w:rPr>
            <w:rStyle w:val="Hyperlink"/>
          </w:rPr>
          <w:t>Cyber Safety</w:t>
        </w:r>
      </w:hyperlink>
    </w:p>
    <w:p w14:paraId="2D995D3C" w14:textId="580E1C62" w:rsidR="008966DF" w:rsidRDefault="008966DF" w:rsidP="002D0C9E">
      <w:pPr>
        <w:pStyle w:val="Heading3"/>
      </w:pPr>
      <w:bookmarkStart w:id="107" w:name="_Toc204691696"/>
      <w:bookmarkStart w:id="108" w:name="_Toc210042563"/>
      <w:r>
        <w:t>Emergency Action and Fire Prevention Plan (EAP</w:t>
      </w:r>
      <w:r w:rsidR="006263D8">
        <w:t>)</w:t>
      </w:r>
      <w:bookmarkEnd w:id="107"/>
      <w:bookmarkEnd w:id="108"/>
    </w:p>
    <w:p w14:paraId="26375460" w14:textId="2DE6BA33" w:rsidR="00506908" w:rsidRDefault="007143A4" w:rsidP="007112B8">
      <w:pPr>
        <w:pStyle w:val="GreenBullet"/>
      </w:pPr>
      <w:r>
        <w:t xml:space="preserve">An Emergency </w:t>
      </w:r>
      <w:r w:rsidR="00A578BD">
        <w:t xml:space="preserve">Action and Fire Prevention Plan is </w:t>
      </w:r>
      <w:r w:rsidR="00457566">
        <w:t xml:space="preserve">a critical component of workplace safety </w:t>
      </w:r>
      <w:r w:rsidR="00F911A3">
        <w:t xml:space="preserve">whether in the office or </w:t>
      </w:r>
      <w:r w:rsidR="00916198">
        <w:t>field and</w:t>
      </w:r>
      <w:r w:rsidR="00F911A3">
        <w:t xml:space="preserve"> are </w:t>
      </w:r>
      <w:r w:rsidR="00457566">
        <w:t xml:space="preserve">designed </w:t>
      </w:r>
      <w:r w:rsidR="0061319A">
        <w:t xml:space="preserve">to protect employees and </w:t>
      </w:r>
      <w:r w:rsidR="005D0085">
        <w:t>property</w:t>
      </w:r>
      <w:r w:rsidR="0061319A">
        <w:t xml:space="preserve"> during emergencies. It outlines </w:t>
      </w:r>
      <w:r w:rsidR="00312F70">
        <w:t xml:space="preserve">procedures for reporting fires and other emergencies, evacuation routes, </w:t>
      </w:r>
      <w:r w:rsidR="00D700F8">
        <w:t xml:space="preserve">and </w:t>
      </w:r>
      <w:r w:rsidR="00312F70">
        <w:t xml:space="preserve">designated </w:t>
      </w:r>
      <w:r w:rsidR="00D700F8">
        <w:t>assembly areas</w:t>
      </w:r>
      <w:r w:rsidR="00506908">
        <w:t>.</w:t>
      </w:r>
    </w:p>
    <w:p w14:paraId="02ACE3AE" w14:textId="77777777" w:rsidR="00DB78E9" w:rsidRDefault="00DB78E9">
      <w:r>
        <w:br w:type="page"/>
      </w:r>
    </w:p>
    <w:p w14:paraId="05975A72" w14:textId="4A8F9DFE" w:rsidR="00F911A3" w:rsidRDefault="00F911A3" w:rsidP="007112B8">
      <w:pPr>
        <w:pStyle w:val="GreenBullet"/>
      </w:pPr>
      <w:r>
        <w:lastRenderedPageBreak/>
        <w:t>Click below for more information:</w:t>
      </w:r>
    </w:p>
    <w:p w14:paraId="7CD1181A" w14:textId="2912A567" w:rsidR="00CA631E" w:rsidRPr="00A76DB5" w:rsidRDefault="00CA631E" w:rsidP="007112B8">
      <w:pPr>
        <w:pStyle w:val="GreenBullet"/>
      </w:pPr>
      <w:r w:rsidRPr="00A76DB5">
        <w:t xml:space="preserve">For information on </w:t>
      </w:r>
      <w:r>
        <w:rPr>
          <w:b/>
          <w:bCs/>
          <w:i/>
          <w:iCs/>
        </w:rPr>
        <w:t>fire safety in the office</w:t>
      </w:r>
      <w:r w:rsidRPr="00A76DB5">
        <w:t xml:space="preserve">, refer to the ESCMP Office Safety Self-Assessment Checklist </w:t>
      </w:r>
      <w:r>
        <w:t>Category 6.0</w:t>
      </w:r>
      <w:r w:rsidR="0080558B">
        <w:t xml:space="preserve"> </w:t>
      </w:r>
      <w:r w:rsidR="00A52CFB">
        <w:t>-</w:t>
      </w:r>
      <w:r>
        <w:t xml:space="preserve"> Fire Safety</w:t>
      </w:r>
      <w:r w:rsidRPr="00A76DB5">
        <w:t>:</w:t>
      </w:r>
      <w:r>
        <w:t xml:space="preserve"> </w:t>
      </w:r>
      <w:hyperlink r:id="rId77" w:history="1">
        <w:r w:rsidRPr="00A76DB5">
          <w:rPr>
            <w:rStyle w:val="Hyperlink"/>
          </w:rPr>
          <w:t>2025 ESCMP Office Safety Self-Assessment Checklist.xlsx</w:t>
        </w:r>
      </w:hyperlink>
    </w:p>
    <w:p w14:paraId="6B35EB74" w14:textId="3B51AFDE" w:rsidR="008F5871" w:rsidRDefault="00B802FB" w:rsidP="007112B8">
      <w:pPr>
        <w:pStyle w:val="GreenBullet"/>
      </w:pPr>
      <w:r w:rsidRPr="00B802FB">
        <w:t>Emergency Management Preparedness and Response Polic</w:t>
      </w:r>
      <w:r>
        <w:t xml:space="preserve">y: </w:t>
      </w:r>
      <w:hyperlink r:id="rId78" w:history="1">
        <w:r w:rsidR="008F5871" w:rsidRPr="008F5871">
          <w:rPr>
            <w:rStyle w:val="Hyperlink"/>
          </w:rPr>
          <w:t>ER-1</w:t>
        </w:r>
      </w:hyperlink>
    </w:p>
    <w:p w14:paraId="11B37506" w14:textId="4089029F" w:rsidR="003564D3" w:rsidRDefault="00615A77" w:rsidP="007112B8">
      <w:pPr>
        <w:pStyle w:val="GreenBullet"/>
      </w:pPr>
      <w:hyperlink r:id="rId79" w:history="1">
        <w:r w:rsidRPr="00651F44">
          <w:rPr>
            <w:rStyle w:val="Hyperlink"/>
          </w:rPr>
          <w:t>SFUGN020</w:t>
        </w:r>
        <w:r w:rsidR="0080558B">
          <w:rPr>
            <w:rStyle w:val="Hyperlink"/>
          </w:rPr>
          <w:t xml:space="preserve"> </w:t>
        </w:r>
        <w:r w:rsidR="00A52CFB">
          <w:rPr>
            <w:rStyle w:val="Hyperlink"/>
          </w:rPr>
          <w:t>-</w:t>
        </w:r>
        <w:r w:rsidRPr="00651F44">
          <w:rPr>
            <w:rStyle w:val="Hyperlink"/>
          </w:rPr>
          <w:t xml:space="preserve"> Emergency Action and Fire Prevention Plan (Non-GCT)</w:t>
        </w:r>
      </w:hyperlink>
    </w:p>
    <w:p w14:paraId="2AEC8617" w14:textId="3909126E" w:rsidR="00D700F8" w:rsidRDefault="00602E9A" w:rsidP="007112B8">
      <w:pPr>
        <w:pStyle w:val="GreenBullet"/>
      </w:pPr>
      <w:hyperlink r:id="rId80" w:history="1">
        <w:r w:rsidRPr="00BF7D1E">
          <w:rPr>
            <w:rStyle w:val="Hyperlink"/>
          </w:rPr>
          <w:t>SFUGN</w:t>
        </w:r>
        <w:r w:rsidR="009E3D5E" w:rsidRPr="00BF7D1E">
          <w:rPr>
            <w:rStyle w:val="Hyperlink"/>
          </w:rPr>
          <w:t>20E</w:t>
        </w:r>
        <w:r w:rsidR="0080558B">
          <w:rPr>
            <w:rStyle w:val="Hyperlink"/>
          </w:rPr>
          <w:t xml:space="preserve"> </w:t>
        </w:r>
        <w:r w:rsidR="00A52CFB">
          <w:rPr>
            <w:rStyle w:val="Hyperlink"/>
          </w:rPr>
          <w:t>-</w:t>
        </w:r>
        <w:r w:rsidR="009E3D5E" w:rsidRPr="00BF7D1E">
          <w:rPr>
            <w:rStyle w:val="Hyperlink"/>
          </w:rPr>
          <w:t xml:space="preserve"> Emergency Action and Fire Prevention Plan (GCT Only)</w:t>
        </w:r>
      </w:hyperlink>
    </w:p>
    <w:p w14:paraId="221B992F" w14:textId="77777777" w:rsidR="003409E5" w:rsidRDefault="003409E5" w:rsidP="003409E5">
      <w:pPr>
        <w:pStyle w:val="Heading3"/>
      </w:pPr>
      <w:bookmarkStart w:id="109" w:name="_Toc204691697"/>
      <w:bookmarkStart w:id="110" w:name="_Toc210042564"/>
      <w:r>
        <w:t>Ergonomics</w:t>
      </w:r>
      <w:bookmarkEnd w:id="109"/>
      <w:bookmarkEnd w:id="110"/>
    </w:p>
    <w:p w14:paraId="17D07126" w14:textId="77777777" w:rsidR="003409E5" w:rsidRPr="006263D8" w:rsidRDefault="003409E5" w:rsidP="007112B8">
      <w:pPr>
        <w:pStyle w:val="GreenBullet"/>
      </w:pPr>
      <w:r w:rsidRPr="00D72867">
        <w:t>Ergonomic interventions aim to eliminate unnecessary stress on the body through changes to tools and equipment, redesigning work processes, and/or training in correct body mechanics.</w:t>
      </w:r>
    </w:p>
    <w:p w14:paraId="329186D0" w14:textId="77777777" w:rsidR="003409E5" w:rsidRDefault="003409E5" w:rsidP="007112B8">
      <w:pPr>
        <w:pStyle w:val="GreenBullet"/>
      </w:pPr>
      <w:r>
        <w:t>Safety administers the Company ergonomics program. The goal of the program is to reduce Repetitive Motion Injuries (RMI), while providing a work environment that meets workforce needs.</w:t>
      </w:r>
    </w:p>
    <w:p w14:paraId="13EDA265" w14:textId="475755DB" w:rsidR="003409E5" w:rsidRDefault="00610014" w:rsidP="00DB78E9">
      <w:pPr>
        <w:pStyle w:val="Purp1"/>
      </w:pPr>
      <w:r>
        <w:t>Click the link</w:t>
      </w:r>
      <w:r w:rsidR="003409E5">
        <w:t xml:space="preserve"> for more information: </w:t>
      </w:r>
      <w:hyperlink r:id="rId81" w:history="1">
        <w:r w:rsidR="003409E5" w:rsidRPr="00531E54">
          <w:rPr>
            <w:rStyle w:val="Hyperlink"/>
          </w:rPr>
          <w:t>Ergonomics Program</w:t>
        </w:r>
      </w:hyperlink>
      <w:r w:rsidR="003409E5">
        <w:t xml:space="preserve"> (Repetitive Motion Injury (RMI) Prevention Program)</w:t>
      </w:r>
    </w:p>
    <w:p w14:paraId="1E7BC573" w14:textId="77777777" w:rsidR="003409E5" w:rsidRPr="006263D8" w:rsidRDefault="003409E5" w:rsidP="007112B8">
      <w:pPr>
        <w:pStyle w:val="GreenBullet"/>
      </w:pPr>
      <w:r>
        <w:t>The elements of the ergonomics program include Office and Field Ergonomics</w:t>
      </w:r>
    </w:p>
    <w:p w14:paraId="0D528E91" w14:textId="77777777" w:rsidR="003409E5" w:rsidRDefault="003409E5" w:rsidP="00B30697">
      <w:pPr>
        <w:pStyle w:val="Heading4"/>
      </w:pPr>
      <w:r w:rsidRPr="00530C24">
        <w:t>Office Ergonomics</w:t>
      </w:r>
    </w:p>
    <w:p w14:paraId="33341696" w14:textId="77777777" w:rsidR="003409E5" w:rsidRPr="00C23C23" w:rsidRDefault="003409E5" w:rsidP="00C23C23">
      <w:pPr>
        <w:pStyle w:val="Purp1"/>
      </w:pPr>
      <w:r w:rsidRPr="00C23C23">
        <w:t>Training</w:t>
      </w:r>
    </w:p>
    <w:p w14:paraId="70533E06" w14:textId="77777777" w:rsidR="003409E5" w:rsidRDefault="003409E5" w:rsidP="00300700">
      <w:pPr>
        <w:pStyle w:val="Purp2"/>
      </w:pPr>
      <w:r>
        <w:t xml:space="preserve">The company offers web-based Office Ergonomics Training. Training includes self-assessments and training tools to help participants identify risk factors associated with computer use, workstation set-up, body positioning, and stretching. </w:t>
      </w:r>
      <w:r w:rsidRPr="00E96C75">
        <w:t>Supervisor</w:t>
      </w:r>
      <w:r>
        <w:t xml:space="preserve">s must review risk factors identified via self-assessments with subordinates and coach them regarding preventing Repetitive Motion Injuries. If additional equipment is needed, </w:t>
      </w:r>
      <w:r w:rsidRPr="00E96C75">
        <w:t>Supervisor</w:t>
      </w:r>
      <w:r>
        <w:t>s should contact a Field Safety Advisor.</w:t>
      </w:r>
    </w:p>
    <w:p w14:paraId="447F5B99" w14:textId="77777777" w:rsidR="003409E5" w:rsidRPr="00D94839" w:rsidRDefault="003409E5" w:rsidP="002670C8">
      <w:pPr>
        <w:pStyle w:val="Purp1"/>
      </w:pPr>
      <w:r w:rsidRPr="00D94839">
        <w:t>In-Person Ergonomic Evaluations</w:t>
      </w:r>
    </w:p>
    <w:p w14:paraId="64E9DA51" w14:textId="77777777" w:rsidR="003409E5" w:rsidRPr="002670C8" w:rsidRDefault="003409E5" w:rsidP="002670C8">
      <w:pPr>
        <w:pStyle w:val="Purp2"/>
      </w:pPr>
      <w:r w:rsidRPr="002670C8">
        <w:t>Job Safety Observation forms and Office Worker Observation forms have elements of ergonomics principles included within them. Supervisors must use these tools to reinforce proper ergonomics principles with employees and make changes to work tasks or workstation set-up when necessary.</w:t>
      </w:r>
    </w:p>
    <w:p w14:paraId="7A69382E" w14:textId="77777777" w:rsidR="003409E5" w:rsidRPr="00D94839" w:rsidRDefault="003409E5" w:rsidP="002670C8">
      <w:pPr>
        <w:pStyle w:val="Purp1"/>
      </w:pPr>
      <w:r w:rsidRPr="00D94839">
        <w:t>Controls</w:t>
      </w:r>
    </w:p>
    <w:p w14:paraId="319D25FD" w14:textId="75624292" w:rsidR="003409E5" w:rsidRPr="002670C8" w:rsidRDefault="003409E5" w:rsidP="002670C8">
      <w:pPr>
        <w:pStyle w:val="Purp2"/>
      </w:pPr>
      <w:r w:rsidRPr="002670C8">
        <w:t xml:space="preserve">Supervisors </w:t>
      </w:r>
      <w:r w:rsidR="00FB703B" w:rsidRPr="002670C8">
        <w:t>must</w:t>
      </w:r>
      <w:r w:rsidRPr="002670C8">
        <w:t xml:space="preserve"> provide employees with the proper training, equipment, and work environment to perform their jobs safely and efficiently. Supervisors must also see that employees adhere to ergonomic principles in adjusting workstations to fit themselves. Supervisors may request support from a Field Safety Advisor.</w:t>
      </w:r>
    </w:p>
    <w:p w14:paraId="74C71653" w14:textId="11595A0F" w:rsidR="003409E5" w:rsidRPr="002670C8" w:rsidRDefault="003409E5" w:rsidP="002670C8">
      <w:pPr>
        <w:pStyle w:val="Purp2"/>
      </w:pPr>
      <w:r w:rsidRPr="002670C8">
        <w:t xml:space="preserve">New equipment, </w:t>
      </w:r>
      <w:r w:rsidR="00FB73A7" w:rsidRPr="002670C8">
        <w:t>facilities,</w:t>
      </w:r>
      <w:r w:rsidRPr="002670C8">
        <w:t xml:space="preserve"> or workplace designs are to be presented to the Safety department for evaluation prior to implementation.</w:t>
      </w:r>
    </w:p>
    <w:p w14:paraId="14B06FEE" w14:textId="268C01D6" w:rsidR="003409E5" w:rsidRPr="002670C8" w:rsidRDefault="003409E5" w:rsidP="002670C8">
      <w:pPr>
        <w:pStyle w:val="Purp2"/>
      </w:pPr>
      <w:r w:rsidRPr="002670C8">
        <w:lastRenderedPageBreak/>
        <w:t xml:space="preserve">When appropriate, Supervisors are to request Safety and </w:t>
      </w:r>
      <w:hyperlink r:id="rId82" w:history="1">
        <w:r w:rsidR="00A91915" w:rsidRPr="26B826C9">
          <w:rPr>
            <w:rStyle w:val="Hyperlink"/>
          </w:rPr>
          <w:t>Employee Care Services</w:t>
        </w:r>
      </w:hyperlink>
      <w:r w:rsidR="00A91915">
        <w:t xml:space="preserve"> (ECS) </w:t>
      </w:r>
      <w:r w:rsidRPr="002670C8">
        <w:t>jointly determine the appropriate accommodations for employees who have had a Repetitive Motion Injury (RMI).</w:t>
      </w:r>
    </w:p>
    <w:p w14:paraId="4FC2C804" w14:textId="77777777" w:rsidR="003409E5" w:rsidRDefault="003409E5" w:rsidP="00B30697">
      <w:pPr>
        <w:pStyle w:val="Heading4"/>
      </w:pPr>
      <w:r w:rsidRPr="00651469">
        <w:t>Field Ergonomics</w:t>
      </w:r>
    </w:p>
    <w:p w14:paraId="12D044F5" w14:textId="77777777" w:rsidR="00452A06" w:rsidRPr="002670C8" w:rsidRDefault="00452A06" w:rsidP="002670C8">
      <w:pPr>
        <w:pStyle w:val="Purp1"/>
      </w:pPr>
      <w:r w:rsidRPr="002670C8">
        <w:t>Field ergonomics program training is designed to equip each employee with a consistent process for approaching each job safely by enhancing knowledge, skills, and abilities on how to identify and use proper body mechanics.</w:t>
      </w:r>
    </w:p>
    <w:p w14:paraId="7E801106" w14:textId="77777777" w:rsidR="003409E5" w:rsidRPr="002670C8" w:rsidRDefault="003409E5" w:rsidP="002670C8">
      <w:pPr>
        <w:pStyle w:val="Purp1"/>
      </w:pPr>
      <w:r w:rsidRPr="002670C8">
        <w:t>Use proper body mechanics and lifting techniques. When lifting heavy objects, use the large leg muscles instead of back muscles. See Ergonomics for additional details and resources for Field and Office Ergonomics.</w:t>
      </w:r>
    </w:p>
    <w:p w14:paraId="73854C98" w14:textId="5ECFCBA2" w:rsidR="00A12924" w:rsidRPr="002670C8" w:rsidRDefault="003409E5" w:rsidP="002670C8">
      <w:pPr>
        <w:pStyle w:val="Purp1"/>
      </w:pPr>
      <w:r w:rsidRPr="002670C8">
        <w:t>Supervisors can obtain field ergonomics training to support the reduction of sprains and strains by implementing proper ergonomic principles. Contact a Field Safety Advisor for training support</w:t>
      </w:r>
      <w:r w:rsidR="00A12924" w:rsidRPr="002670C8">
        <w:t>.</w:t>
      </w:r>
    </w:p>
    <w:p w14:paraId="2A6794F1" w14:textId="77777777" w:rsidR="006F4630" w:rsidRDefault="00206BC7" w:rsidP="002D0C9E">
      <w:pPr>
        <w:pStyle w:val="Heading3"/>
      </w:pPr>
      <w:bookmarkStart w:id="111" w:name="_Toc204691698"/>
      <w:bookmarkStart w:id="112" w:name="_Toc210042565"/>
      <w:r>
        <w:t>CPR</w:t>
      </w:r>
      <w:r w:rsidR="00530C24">
        <w:t>/</w:t>
      </w:r>
      <w:r w:rsidR="00C51B84">
        <w:t>AED</w:t>
      </w:r>
      <w:r>
        <w:t xml:space="preserve"> and First Aid</w:t>
      </w:r>
      <w:bookmarkEnd w:id="111"/>
      <w:bookmarkEnd w:id="112"/>
    </w:p>
    <w:p w14:paraId="28B504B3" w14:textId="247B548E" w:rsidR="00B462E9" w:rsidRPr="002106DB" w:rsidRDefault="00891FBA" w:rsidP="007112B8">
      <w:pPr>
        <w:pStyle w:val="GreenBullet"/>
      </w:pPr>
      <w:r w:rsidRPr="00814261">
        <w:t>The Cardiopulmonary Resuscitation (CPR)/Automatic External Defibrillator (AED) and First Aid program provides first aid kits and AEDs for SoCalGas facilities, and CPR training to designated emergency responders.</w:t>
      </w:r>
      <w:r w:rsidR="00A12924" w:rsidRPr="00814261">
        <w:t xml:space="preserve"> </w:t>
      </w:r>
      <w:r w:rsidRPr="00814261">
        <w:t>First aid kits and AED units are inspected and updated monthly</w:t>
      </w:r>
      <w:r w:rsidR="00C71E58" w:rsidRPr="00814261">
        <w:t>.</w:t>
      </w:r>
    </w:p>
    <w:p w14:paraId="5BD8576E" w14:textId="6913B4B2" w:rsidR="00A12924" w:rsidRPr="00814261" w:rsidRDefault="00BD305A" w:rsidP="007112B8">
      <w:pPr>
        <w:pStyle w:val="GreenBullet"/>
      </w:pPr>
      <w:r w:rsidRPr="00814261">
        <w:t xml:space="preserve">SoCalGas </w:t>
      </w:r>
      <w:r w:rsidR="00581BBD" w:rsidRPr="00814261">
        <w:t>is required to</w:t>
      </w:r>
      <w:r w:rsidRPr="00814261">
        <w:t xml:space="preserve"> have an adequate number of employees trained on crews and in occupied facilities to render first aid and provide CPR/AED in the absence of an infirmary, clinic, or hospital, in proximity to the workplace</w:t>
      </w:r>
      <w:r w:rsidR="00A12924" w:rsidRPr="00814261">
        <w:t>.</w:t>
      </w:r>
    </w:p>
    <w:p w14:paraId="62F75DC1" w14:textId="77777777" w:rsidR="00DE2D70" w:rsidRPr="0086677E" w:rsidRDefault="00DE2D70" w:rsidP="007112B8">
      <w:pPr>
        <w:pStyle w:val="GreenBullet"/>
      </w:pPr>
      <w:r w:rsidRPr="0086677E">
        <w:t>Policy</w:t>
      </w:r>
    </w:p>
    <w:p w14:paraId="3064AD0B" w14:textId="32901EA9" w:rsidR="00B67A96" w:rsidRPr="006B6F7C" w:rsidRDefault="00B67A96" w:rsidP="00D5757D">
      <w:pPr>
        <w:pStyle w:val="Green2"/>
        <w:rPr>
          <w:rStyle w:val="Hyperlink"/>
        </w:rPr>
      </w:pPr>
      <w:r w:rsidRPr="00EC48CD">
        <w:t>For more information</w:t>
      </w:r>
      <w:r w:rsidR="00911008" w:rsidRPr="00EC48CD">
        <w:t xml:space="preserve"> </w:t>
      </w:r>
      <w:r w:rsidR="009E7D33" w:rsidRPr="00EC48CD">
        <w:t xml:space="preserve">about the </w:t>
      </w:r>
      <w:r w:rsidR="00911008" w:rsidRPr="00EC48CD">
        <w:t>AED, CPR</w:t>
      </w:r>
      <w:r w:rsidR="00260900" w:rsidRPr="00EC48CD">
        <w:t xml:space="preserve">, </w:t>
      </w:r>
      <w:r w:rsidR="009E09E6">
        <w:t xml:space="preserve">and </w:t>
      </w:r>
      <w:r w:rsidR="00260900" w:rsidRPr="00EC48CD">
        <w:t xml:space="preserve">First Aid, and Bloodborne Pathogen </w:t>
      </w:r>
      <w:r w:rsidR="00432DD3" w:rsidRPr="00EC48CD">
        <w:t>program</w:t>
      </w:r>
      <w:r w:rsidR="00432DD3">
        <w:rPr>
          <w:color w:val="FF0000"/>
        </w:rPr>
        <w:t xml:space="preserve">: </w:t>
      </w:r>
      <w:r w:rsidR="006B6F7C">
        <w:rPr>
          <w:color w:val="FF0000"/>
        </w:rPr>
        <w:fldChar w:fldCharType="begin"/>
      </w:r>
      <w:r w:rsidR="006B6F7C">
        <w:rPr>
          <w:color w:val="FF0000"/>
        </w:rPr>
        <w:instrText>HYPERLINK "https://doclibrary-prod.azurewebsites.net/api/Documents/166.08"</w:instrText>
      </w:r>
      <w:r w:rsidR="006B6F7C">
        <w:rPr>
          <w:color w:val="FF0000"/>
        </w:rPr>
      </w:r>
      <w:r w:rsidR="006B6F7C">
        <w:rPr>
          <w:color w:val="FF0000"/>
        </w:rPr>
        <w:fldChar w:fldCharType="separate"/>
      </w:r>
      <w:r w:rsidR="00432DD3" w:rsidRPr="006B6F7C">
        <w:rPr>
          <w:rStyle w:val="Hyperlink"/>
        </w:rPr>
        <w:t>Click HERE</w:t>
      </w:r>
    </w:p>
    <w:p w14:paraId="639CFA92" w14:textId="165B25AA" w:rsidR="0034213D" w:rsidRPr="00B06705" w:rsidRDefault="006B6F7C" w:rsidP="007112B8">
      <w:pPr>
        <w:pStyle w:val="GreenBullet"/>
      </w:pPr>
      <w:r>
        <w:rPr>
          <w:color w:val="FF0000"/>
        </w:rPr>
        <w:fldChar w:fldCharType="end"/>
      </w:r>
      <w:r w:rsidR="0034213D" w:rsidRPr="00814261">
        <w:t>Training</w:t>
      </w:r>
    </w:p>
    <w:p w14:paraId="09F47202" w14:textId="015B8A78" w:rsidR="0086738D" w:rsidRDefault="0034213D" w:rsidP="00D5757D">
      <w:pPr>
        <w:pStyle w:val="Green2"/>
      </w:pPr>
      <w:hyperlink r:id="rId83" w:history="1">
        <w:r w:rsidRPr="00FB76CD">
          <w:rPr>
            <w:rStyle w:val="Hyperlink"/>
          </w:rPr>
          <w:t>First Aid/CPR/AED/Bloodborne Pathogens training</w:t>
        </w:r>
      </w:hyperlink>
      <w:r>
        <w:t xml:space="preserve"> is facilitated through Pico Rivera training</w:t>
      </w:r>
      <w:r w:rsidR="0086738D">
        <w:t>.</w:t>
      </w:r>
    </w:p>
    <w:p w14:paraId="4AC8CA8F" w14:textId="77777777" w:rsidR="0034213D" w:rsidRPr="00B06705" w:rsidRDefault="0034213D" w:rsidP="007112B8">
      <w:pPr>
        <w:pStyle w:val="GreenBullet"/>
      </w:pPr>
      <w:r w:rsidRPr="00B06705">
        <w:t xml:space="preserve">AED </w:t>
      </w:r>
      <w:r w:rsidRPr="00814261">
        <w:t>Program</w:t>
      </w:r>
    </w:p>
    <w:p w14:paraId="5C682281" w14:textId="7951776C" w:rsidR="006F4630" w:rsidRDefault="00F67052" w:rsidP="00D5757D">
      <w:pPr>
        <w:pStyle w:val="Green2"/>
      </w:pPr>
      <w:r>
        <w:t xml:space="preserve">Click the link to get more information: </w:t>
      </w:r>
      <w:hyperlink r:id="rId84" w:history="1">
        <w:r w:rsidR="00575C17">
          <w:rPr>
            <w:rStyle w:val="Hyperlink"/>
          </w:rPr>
          <w:t>AED Program</w:t>
        </w:r>
      </w:hyperlink>
    </w:p>
    <w:p w14:paraId="4FFB2F9A" w14:textId="42B2B21F" w:rsidR="00E73E49" w:rsidRDefault="00E73E49" w:rsidP="00E73E49">
      <w:pPr>
        <w:pStyle w:val="Heading3"/>
      </w:pPr>
      <w:bookmarkStart w:id="113" w:name="_Toc210042566"/>
      <w:bookmarkStart w:id="114" w:name="_Toc204691700"/>
      <w:r>
        <w:t>First Aid Kits</w:t>
      </w:r>
      <w:bookmarkEnd w:id="113"/>
    </w:p>
    <w:p w14:paraId="60D51AEF" w14:textId="3C04B95C" w:rsidR="00E15587" w:rsidRDefault="00E73E49" w:rsidP="007112B8">
      <w:pPr>
        <w:pStyle w:val="GreenBullet"/>
      </w:pPr>
      <w:r w:rsidRPr="005D5EE0">
        <w:t>First aid kits are to be readily available to employees at every jobsite. The first aid kit contents and instructions are approved by the Company's consulting physician and are to be listed on the label. First aid kit contents are to be inspected monthly and replenished as needed</w:t>
      </w:r>
      <w:r w:rsidR="00E15587">
        <w:t>.</w:t>
      </w:r>
    </w:p>
    <w:p w14:paraId="1D73181F" w14:textId="1C47CE99" w:rsidR="00E73E49" w:rsidRDefault="00E73E49" w:rsidP="007112B8">
      <w:pPr>
        <w:pStyle w:val="GreenBullet"/>
      </w:pPr>
      <w:r w:rsidRPr="00C520BC">
        <w:t>Company first aid kits are available through Logistics Storerooms (N655278-Complete First Aid Kit)</w:t>
      </w:r>
      <w:r>
        <w:t>.</w:t>
      </w:r>
      <w:r w:rsidR="00E15587">
        <w:t xml:space="preserve"> </w:t>
      </w:r>
      <w:r>
        <w:t>A burn first aid kit is also available through Ariba, Total Safety Supplies &amp; Solutions (search: Burn Kit</w:t>
      </w:r>
      <w:r w:rsidRPr="00C520BC">
        <w:t>). If a supervisor believes additional first aid content not listed below is required, contact the Safety department for approval.</w:t>
      </w:r>
    </w:p>
    <w:p w14:paraId="37CC7D27" w14:textId="001C7E3C" w:rsidR="00C976F9" w:rsidRPr="00C520BC" w:rsidRDefault="00C976F9" w:rsidP="00DB78E9">
      <w:pPr>
        <w:pStyle w:val="Purp1"/>
      </w:pPr>
      <w:r>
        <w:lastRenderedPageBreak/>
        <w:t xml:space="preserve">Click the link for more information: </w:t>
      </w:r>
      <w:hyperlink w:anchor="_First_Aid_Kits_1" w:history="1">
        <w:r w:rsidRPr="00C976F9">
          <w:rPr>
            <w:rStyle w:val="Hyperlink"/>
          </w:rPr>
          <w:t>First Aid Kits</w:t>
        </w:r>
      </w:hyperlink>
    </w:p>
    <w:p w14:paraId="1263A9E8" w14:textId="21A3B38B" w:rsidR="00E73E49" w:rsidRDefault="00E73E49" w:rsidP="00DB78E9">
      <w:pPr>
        <w:pStyle w:val="Purp1"/>
      </w:pPr>
      <w:r>
        <w:t xml:space="preserve">Click the link for more information: </w:t>
      </w:r>
      <w:hyperlink w:anchor="_Burn_Kit_Contents" w:history="1">
        <w:r w:rsidRPr="0069137E">
          <w:rPr>
            <w:rStyle w:val="Hyperlink"/>
            <w:rFonts w:asciiTheme="majorHAnsi" w:hAnsiTheme="majorHAnsi" w:cs="Tahoma"/>
          </w:rPr>
          <w:t>Burn</w:t>
        </w:r>
        <w:r w:rsidRPr="0069137E">
          <w:rPr>
            <w:rStyle w:val="Hyperlink"/>
          </w:rPr>
          <w:t xml:space="preserve"> Kits</w:t>
        </w:r>
      </w:hyperlink>
    </w:p>
    <w:p w14:paraId="74E532E5" w14:textId="77777777" w:rsidR="00EB1F5E" w:rsidRDefault="00EB1F5E" w:rsidP="00EB1F5E">
      <w:pPr>
        <w:pStyle w:val="Heading3"/>
      </w:pPr>
      <w:bookmarkStart w:id="115" w:name="_Bloodborne_Pathogens"/>
      <w:bookmarkStart w:id="116" w:name="_Toc210042567"/>
      <w:bookmarkEnd w:id="114"/>
      <w:bookmarkEnd w:id="115"/>
      <w:r>
        <w:t>Occupational Exposure to Bloodborne Pathogens</w:t>
      </w:r>
      <w:bookmarkEnd w:id="116"/>
    </w:p>
    <w:p w14:paraId="59021AC6" w14:textId="77777777" w:rsidR="006F39D0" w:rsidRDefault="006F39D0" w:rsidP="007112B8">
      <w:pPr>
        <w:pStyle w:val="GreenBullet"/>
      </w:pPr>
      <w:r>
        <w:t>General</w:t>
      </w:r>
    </w:p>
    <w:p w14:paraId="423567ED" w14:textId="5FABB315" w:rsidR="00103F0C" w:rsidRPr="00C85280" w:rsidRDefault="00103F0C" w:rsidP="00D5757D">
      <w:pPr>
        <w:pStyle w:val="Green2"/>
      </w:pPr>
      <w:r w:rsidRPr="00C85280">
        <w:t>Cal-OSHA regulations establish requirements to limit on-the-job exposure to blood and other body fluids and the prevention of transmission of pathogens (organisms which can cause disease or death) from one employee to another.</w:t>
      </w:r>
    </w:p>
    <w:p w14:paraId="15E0CEEF" w14:textId="64AA4D6C" w:rsidR="00103F0C" w:rsidRPr="00C85280" w:rsidRDefault="00DF4F91" w:rsidP="00D5757D">
      <w:pPr>
        <w:pStyle w:val="Green2"/>
      </w:pPr>
      <w:r w:rsidRPr="00C85280">
        <w:t>Exposure</w:t>
      </w:r>
      <w:r w:rsidR="00103F0C" w:rsidRPr="00C85280">
        <w:t xml:space="preserve"> is actual contact with skin, eyes, etc. Blood-borne pathogens are not transmitted through the air.</w:t>
      </w:r>
    </w:p>
    <w:p w14:paraId="6C6F6683" w14:textId="77777777" w:rsidR="00103F0C" w:rsidRDefault="00103F0C" w:rsidP="007112B8">
      <w:pPr>
        <w:pStyle w:val="GreenBullet"/>
      </w:pPr>
      <w:r>
        <w:t>When Exposure Occurs</w:t>
      </w:r>
    </w:p>
    <w:p w14:paraId="08BC9891" w14:textId="2B38F5CD" w:rsidR="00103F0C" w:rsidRDefault="00103F0C" w:rsidP="00D5757D">
      <w:pPr>
        <w:pStyle w:val="Green2"/>
      </w:pPr>
      <w:r>
        <w:t xml:space="preserve">Employees immediately notify their supervisor or </w:t>
      </w:r>
      <w:r w:rsidR="00D91941">
        <w:t>next-line</w:t>
      </w:r>
      <w:r>
        <w:t xml:space="preserve"> Company representative when they have on-the-job exposure to another's blood or body fluids.</w:t>
      </w:r>
    </w:p>
    <w:p w14:paraId="4635B895" w14:textId="77777777" w:rsidR="00103F0C" w:rsidRDefault="00103F0C" w:rsidP="00D5757D">
      <w:pPr>
        <w:pStyle w:val="Green2"/>
      </w:pPr>
      <w:r>
        <w:t>Supervisors must immediately offer the Hepatitis B vaccine to the exposed employee and notify Employee Care Services (ECS) and a Company Occupational Health Nurse (OHN). If the exposed employee opts to take the vaccine, the supervisor ensures the employee is taken or goes to the nearest Industrial Clinic or OHN office within 24 hours of the Incident. Employees who decline the vaccine must fill out the form entitled Hepatitis B Vaccine Declination and return to ECS.</w:t>
      </w:r>
    </w:p>
    <w:p w14:paraId="15F71807" w14:textId="77777777" w:rsidR="00103F0C" w:rsidRDefault="00103F0C" w:rsidP="00D5757D">
      <w:pPr>
        <w:pStyle w:val="Green2"/>
      </w:pPr>
      <w:r>
        <w:t>If an employee initially declines the vaccination and subsequently requests it, the supervisor arranges for the employee to receive it as soon as possible.</w:t>
      </w:r>
    </w:p>
    <w:p w14:paraId="43618D99" w14:textId="77777777" w:rsidR="00103F0C" w:rsidRDefault="00103F0C" w:rsidP="00D5757D">
      <w:pPr>
        <w:pStyle w:val="Green2"/>
      </w:pPr>
      <w:r>
        <w:t>Contaminated Clothing</w:t>
      </w:r>
    </w:p>
    <w:p w14:paraId="1082043F" w14:textId="559E6458" w:rsidR="00103F0C" w:rsidRDefault="00103F0C" w:rsidP="00D5757D">
      <w:pPr>
        <w:pStyle w:val="Green2"/>
      </w:pPr>
      <w:r>
        <w:t>Immediately remove clothing contaminated by blood or other body fluids using plastic gloves provided in first aid kits. Put contaminated clothing in a plastic bag and seal.</w:t>
      </w:r>
    </w:p>
    <w:p w14:paraId="66E99A4F" w14:textId="77777777" w:rsidR="00103F0C" w:rsidRDefault="00103F0C" w:rsidP="00D5757D">
      <w:pPr>
        <w:pStyle w:val="Green2"/>
      </w:pPr>
      <w:r>
        <w:t>Contact your Environmental Compliance Specialist for specific instructions on decontamination or disposal of the contaminated clothing.</w:t>
      </w:r>
    </w:p>
    <w:p w14:paraId="2AD1B619" w14:textId="77777777" w:rsidR="00103F0C" w:rsidRDefault="00103F0C" w:rsidP="007112B8">
      <w:pPr>
        <w:pStyle w:val="GreenBullet"/>
      </w:pPr>
      <w:r>
        <w:t>Payment for Vaccines</w:t>
      </w:r>
    </w:p>
    <w:p w14:paraId="4A43980D" w14:textId="77777777" w:rsidR="00103F0C" w:rsidRDefault="00103F0C" w:rsidP="00D5757D">
      <w:pPr>
        <w:pStyle w:val="Green2"/>
      </w:pPr>
      <w:r>
        <w:t xml:space="preserve">Contact </w:t>
      </w:r>
      <w:r w:rsidRPr="00F6469C">
        <w:rPr>
          <w:rStyle w:val="Green2Char"/>
        </w:rPr>
        <w:t>Employee Care Services (ECS) for review, documentation of the incident and payment of services to</w:t>
      </w:r>
      <w:r>
        <w:t xml:space="preserve"> clinic.</w:t>
      </w:r>
    </w:p>
    <w:p w14:paraId="1E2D02B1" w14:textId="77777777" w:rsidR="00103F0C" w:rsidRDefault="00103F0C" w:rsidP="007112B8">
      <w:pPr>
        <w:pStyle w:val="GreenBullet"/>
      </w:pPr>
      <w:r>
        <w:t>Training on blood borne pathogens is done as part of employee first aid training.</w:t>
      </w:r>
    </w:p>
    <w:p w14:paraId="188199A8" w14:textId="34EF2EC5" w:rsidR="008C1BB1" w:rsidRDefault="008C1BB1" w:rsidP="007112B8">
      <w:pPr>
        <w:pStyle w:val="GreenBullet"/>
      </w:pPr>
      <w:hyperlink r:id="rId85" w:history="1">
        <w:r w:rsidRPr="008B2860">
          <w:rPr>
            <w:rStyle w:val="Hyperlink"/>
          </w:rPr>
          <w:t>166.08</w:t>
        </w:r>
        <w:r w:rsidR="0080558B">
          <w:rPr>
            <w:rStyle w:val="Hyperlink"/>
          </w:rPr>
          <w:t xml:space="preserve"> </w:t>
        </w:r>
        <w:r w:rsidR="00A52CFB">
          <w:rPr>
            <w:rStyle w:val="Hyperlink"/>
          </w:rPr>
          <w:t>-</w:t>
        </w:r>
        <w:r w:rsidRPr="008B2860">
          <w:rPr>
            <w:rStyle w:val="Hyperlink"/>
          </w:rPr>
          <w:t xml:space="preserve"> CPR/AED, Bloodborne Pathogens and First Aid </w:t>
        </w:r>
        <w:r w:rsidR="00E36F28" w:rsidRPr="008B2860">
          <w:rPr>
            <w:rStyle w:val="Hyperlink"/>
          </w:rPr>
          <w:t>Standard</w:t>
        </w:r>
      </w:hyperlink>
    </w:p>
    <w:p w14:paraId="13AD5EF3" w14:textId="75074E60" w:rsidR="00D0237B" w:rsidRDefault="00D0237B" w:rsidP="008A5249">
      <w:pPr>
        <w:pStyle w:val="Heading3"/>
      </w:pPr>
      <w:bookmarkStart w:id="117" w:name="_Toc204691701"/>
      <w:bookmarkStart w:id="118" w:name="_Toc210042568"/>
      <w:r>
        <w:t>Heat Illness Protection Program (Indoor and Outdoor)</w:t>
      </w:r>
      <w:bookmarkEnd w:id="117"/>
      <w:bookmarkEnd w:id="118"/>
    </w:p>
    <w:p w14:paraId="35128ED2" w14:textId="6EB2B4E3" w:rsidR="0061112D" w:rsidRDefault="00263BC8" w:rsidP="007112B8">
      <w:pPr>
        <w:pStyle w:val="GreenBullet"/>
      </w:pPr>
      <w:r w:rsidRPr="00263BC8">
        <w:t>Protect employees from heat illnesses while performing outdoor work by providing heat illness training, specifying drinking water and shade requirements, and providing emergency procedures as needed.</w:t>
      </w:r>
    </w:p>
    <w:p w14:paraId="6B176DC0" w14:textId="7E4BF7CF" w:rsidR="002C0D19" w:rsidRDefault="00CA7ABB" w:rsidP="00EF0AAE">
      <w:pPr>
        <w:pStyle w:val="Purp1"/>
      </w:pPr>
      <w:r>
        <w:lastRenderedPageBreak/>
        <w:t>Click the link for more information:</w:t>
      </w:r>
      <w:r w:rsidR="002C0D19">
        <w:t xml:space="preserve"> </w:t>
      </w:r>
      <w:hyperlink r:id="rId86" w:history="1">
        <w:r w:rsidR="00E144DE">
          <w:rPr>
            <w:rStyle w:val="Hyperlink"/>
          </w:rPr>
          <w:t>Heat Illness Prevention Program</w:t>
        </w:r>
      </w:hyperlink>
    </w:p>
    <w:p w14:paraId="116713E3" w14:textId="2A31017B" w:rsidR="00490A5A" w:rsidRDefault="008A5249" w:rsidP="0061112D">
      <w:pPr>
        <w:pStyle w:val="Heading3"/>
      </w:pPr>
      <w:bookmarkStart w:id="119" w:name="_Toc204691702"/>
      <w:bookmarkStart w:id="120" w:name="_Toc210042569"/>
      <w:r>
        <w:t>Wildfire Smoke</w:t>
      </w:r>
      <w:bookmarkEnd w:id="119"/>
      <w:bookmarkEnd w:id="120"/>
    </w:p>
    <w:p w14:paraId="3B6AB85C" w14:textId="7105FC7D" w:rsidR="00950BCA" w:rsidRDefault="00950BCA" w:rsidP="007112B8">
      <w:pPr>
        <w:pStyle w:val="GreenBullet"/>
      </w:pPr>
      <w:r w:rsidRPr="00950BCA">
        <w:t>The purpose of the Wildfire Smoke Protection Program is to protect employees from wildfire smoke when the Air Quality Index (AQI) for PM2.5 is 151 or greater.</w:t>
      </w:r>
    </w:p>
    <w:p w14:paraId="0F77CD00" w14:textId="4C05C5C2" w:rsidR="008D3837" w:rsidRDefault="008D3837" w:rsidP="00EF0AAE">
      <w:pPr>
        <w:pStyle w:val="Purp1"/>
      </w:pPr>
      <w:r>
        <w:t xml:space="preserve">Click the link for more information: </w:t>
      </w:r>
      <w:hyperlink r:id="rId87" w:history="1">
        <w:r w:rsidRPr="0019625D">
          <w:rPr>
            <w:rStyle w:val="Hyperlink"/>
          </w:rPr>
          <w:t>Wildfire Smoke Protection Program</w:t>
        </w:r>
      </w:hyperlink>
    </w:p>
    <w:p w14:paraId="6C4BEE03" w14:textId="1AA5E669" w:rsidR="00220BB0" w:rsidRPr="00F31C3B" w:rsidRDefault="00F67052" w:rsidP="00EF0AAE">
      <w:pPr>
        <w:pStyle w:val="Purp1"/>
      </w:pPr>
      <w:r>
        <w:t xml:space="preserve">Click the link to get more information: </w:t>
      </w:r>
      <w:hyperlink r:id="rId88" w:history="1">
        <w:r w:rsidR="00182600">
          <w:rPr>
            <w:rStyle w:val="Hyperlink"/>
          </w:rPr>
          <w:t>Wildfire Smoke Protection Standard - 104.03</w:t>
        </w:r>
      </w:hyperlink>
    </w:p>
    <w:p w14:paraId="6457673A" w14:textId="4CD0602D" w:rsidR="00490A5A" w:rsidRDefault="008A5249" w:rsidP="008A5249">
      <w:pPr>
        <w:pStyle w:val="Heading3"/>
      </w:pPr>
      <w:bookmarkStart w:id="121" w:name="_Toc204691703"/>
      <w:bookmarkStart w:id="122" w:name="_Toc210042570"/>
      <w:r>
        <w:t>Workplace Violence</w:t>
      </w:r>
      <w:r w:rsidR="00824C2C">
        <w:t xml:space="preserve"> Prevention Program</w:t>
      </w:r>
      <w:bookmarkEnd w:id="121"/>
      <w:bookmarkEnd w:id="122"/>
    </w:p>
    <w:p w14:paraId="58849CAB" w14:textId="1904AC49" w:rsidR="008A5249" w:rsidRDefault="008A5249" w:rsidP="007112B8">
      <w:pPr>
        <w:pStyle w:val="GreenBullet"/>
      </w:pPr>
      <w:r w:rsidRPr="00600213">
        <w:t>For additional information</w:t>
      </w:r>
      <w:r w:rsidR="008A5D52">
        <w:t xml:space="preserve"> on </w:t>
      </w:r>
      <w:r w:rsidRPr="00600213">
        <w:t>supervisor and employee responsibilities, refer to GS 104.0251, Workplace Violence Prevention Plan.</w:t>
      </w:r>
    </w:p>
    <w:p w14:paraId="7848784A" w14:textId="76BA416F" w:rsidR="0075259F" w:rsidRDefault="0075259F" w:rsidP="00EF0AAE">
      <w:pPr>
        <w:pStyle w:val="Purp1"/>
      </w:pPr>
      <w:r>
        <w:t>Click the link for more information:</w:t>
      </w:r>
      <w:r w:rsidR="00687673">
        <w:t xml:space="preserve"> </w:t>
      </w:r>
      <w:hyperlink r:id="rId89" w:history="1">
        <w:r w:rsidR="00824C2C">
          <w:rPr>
            <w:rStyle w:val="Hyperlink"/>
          </w:rPr>
          <w:t>Workplace Violence Prevention Plan - 104.0251</w:t>
        </w:r>
      </w:hyperlink>
    </w:p>
    <w:p w14:paraId="7677AB03" w14:textId="2F097C88" w:rsidR="00332C51" w:rsidRDefault="00332C51" w:rsidP="00563AF3">
      <w:pPr>
        <w:pStyle w:val="Heading2"/>
      </w:pPr>
      <w:bookmarkStart w:id="123" w:name="_Toc204691704"/>
      <w:bookmarkStart w:id="124" w:name="_Toc210042571"/>
      <w:r>
        <w:t>General Office Safety Rules</w:t>
      </w:r>
      <w:bookmarkEnd w:id="123"/>
      <w:bookmarkEnd w:id="124"/>
    </w:p>
    <w:p w14:paraId="66B68074" w14:textId="05A070E7" w:rsidR="00B82484" w:rsidRDefault="00B82484" w:rsidP="007C2B60">
      <w:pPr>
        <w:pStyle w:val="Heading3"/>
      </w:pPr>
      <w:bookmarkStart w:id="125" w:name="_Toc204691705"/>
      <w:bookmarkStart w:id="126" w:name="_Toc210042572"/>
      <w:r>
        <w:t>Slips, Trips, and Falls</w:t>
      </w:r>
      <w:bookmarkEnd w:id="125"/>
      <w:bookmarkEnd w:id="126"/>
    </w:p>
    <w:p w14:paraId="4CCF5437" w14:textId="03E67196" w:rsidR="0054391A" w:rsidRPr="0054391A" w:rsidRDefault="0054391A" w:rsidP="007112B8">
      <w:pPr>
        <w:pStyle w:val="GreenBullet"/>
      </w:pPr>
      <w:r w:rsidRPr="0054391A">
        <w:t xml:space="preserve">Falls are the leading cause of injuries in the construction industry. While the most catastrophic falls are those which occur from heights, most fall injuries occur at ground level; and most of these accidents occur when walking across uneven ground, ground which is too soft, </w:t>
      </w:r>
      <w:r w:rsidR="008A5D52" w:rsidRPr="0054391A">
        <w:t>wet,</w:t>
      </w:r>
      <w:r w:rsidRPr="0054391A">
        <w:t xml:space="preserve"> or muddy. Twisted ankles, knee strains and back injuries are the most common injuries followed closely by fractured wrists and muscle tears.</w:t>
      </w:r>
    </w:p>
    <w:p w14:paraId="48DE996C" w14:textId="31BC3CA9" w:rsidR="0054391A" w:rsidRPr="0054391A" w:rsidRDefault="0054391A" w:rsidP="007112B8">
      <w:pPr>
        <w:pStyle w:val="GreenBullet"/>
      </w:pPr>
      <w:r w:rsidRPr="0054391A">
        <w:t xml:space="preserve">To avoid injury, eliminate distractions as much as possible. Take your time and be methodical </w:t>
      </w:r>
      <w:r w:rsidR="00077EC9">
        <w:t xml:space="preserve">with </w:t>
      </w:r>
      <w:r w:rsidRPr="0054391A">
        <w:t>your movements when ascending and descending.</w:t>
      </w:r>
    </w:p>
    <w:p w14:paraId="026DD471" w14:textId="5F746595" w:rsidR="00DE54CF" w:rsidRDefault="008D506F" w:rsidP="00EF0AAE">
      <w:pPr>
        <w:pStyle w:val="Purp1"/>
      </w:pPr>
      <w:r>
        <w:t>Click the link for more information:</w:t>
      </w:r>
      <w:r w:rsidR="00687673">
        <w:t xml:space="preserve"> </w:t>
      </w:r>
      <w:hyperlink r:id="rId90" w:history="1">
        <w:r w:rsidR="00427575">
          <w:rPr>
            <w:rStyle w:val="Hyperlink"/>
          </w:rPr>
          <w:t>The Winning 7 Eyes on Path Module</w:t>
        </w:r>
      </w:hyperlink>
    </w:p>
    <w:p w14:paraId="121ED7AB" w14:textId="43C113D4" w:rsidR="009E57B7" w:rsidRPr="009E57B7" w:rsidRDefault="00DE54CF" w:rsidP="00EF0AAE">
      <w:pPr>
        <w:pStyle w:val="Purp1"/>
        <w:rPr>
          <w:rStyle w:val="Hyperlink"/>
        </w:rPr>
      </w:pPr>
      <w:r>
        <w:t>Click the link for a safety video:</w:t>
      </w:r>
      <w:r w:rsidR="00687673">
        <w:t xml:space="preserve"> </w:t>
      </w:r>
      <w:hyperlink r:id="rId91" w:history="1">
        <w:r w:rsidR="52002A56" w:rsidRPr="2AEC1F15">
          <w:rPr>
            <w:rStyle w:val="Hyperlink"/>
          </w:rPr>
          <w:t>Eyes on Your Path</w:t>
        </w:r>
        <w:r w:rsidR="003F6E62">
          <w:rPr>
            <w:rStyle w:val="Hyperlink"/>
          </w:rPr>
          <w:t>.</w:t>
        </w:r>
        <w:r w:rsidR="52002A56" w:rsidRPr="2AEC1F15">
          <w:rPr>
            <w:rStyle w:val="Hyperlink"/>
          </w:rPr>
          <w:t>mp4</w:t>
        </w:r>
      </w:hyperlink>
    </w:p>
    <w:p w14:paraId="6F284F4B" w14:textId="460C7851" w:rsidR="00B82484" w:rsidRDefault="00B82484" w:rsidP="007C2B60">
      <w:pPr>
        <w:pStyle w:val="Heading3"/>
      </w:pPr>
      <w:bookmarkStart w:id="127" w:name="_Toc204691706"/>
      <w:bookmarkStart w:id="128" w:name="_Toc210042573"/>
      <w:r>
        <w:t>Storage and Material Handling</w:t>
      </w:r>
      <w:bookmarkEnd w:id="127"/>
      <w:bookmarkEnd w:id="128"/>
    </w:p>
    <w:p w14:paraId="602CF655" w14:textId="6593D208" w:rsidR="009E57B7" w:rsidRPr="009E57B7" w:rsidRDefault="00893CF0" w:rsidP="007112B8">
      <w:pPr>
        <w:pStyle w:val="GreenBullet"/>
      </w:pPr>
      <w:r w:rsidRPr="006A0F55">
        <w:t xml:space="preserve">For </w:t>
      </w:r>
      <w:r w:rsidR="00B479C7" w:rsidRPr="006A0F55">
        <w:t xml:space="preserve">information on </w:t>
      </w:r>
      <w:r w:rsidR="00B479C7" w:rsidRPr="0062016E">
        <w:rPr>
          <w:b/>
          <w:bCs/>
          <w:i/>
          <w:iCs/>
        </w:rPr>
        <w:t>proper storage and handling of materials</w:t>
      </w:r>
      <w:r w:rsidR="00B479C7" w:rsidRPr="006A0F55">
        <w:t>, refer to the ESCMP Office Safety Self-Assessment Checklist here:</w:t>
      </w:r>
      <w:r w:rsidR="00687673">
        <w:t xml:space="preserve"> </w:t>
      </w:r>
      <w:hyperlink r:id="rId92" w:history="1">
        <w:r w:rsidR="005239DB" w:rsidRPr="006A0F55">
          <w:rPr>
            <w:rStyle w:val="Hyperlink"/>
          </w:rPr>
          <w:t>2025 ESCMP Office Safety Self-Assessment Checklist.xlsx</w:t>
        </w:r>
      </w:hyperlink>
    </w:p>
    <w:p w14:paraId="648E49B6" w14:textId="0A2AD626" w:rsidR="00B82484" w:rsidRDefault="009E57B7" w:rsidP="007C2B60">
      <w:pPr>
        <w:pStyle w:val="Heading3"/>
      </w:pPr>
      <w:bookmarkStart w:id="129" w:name="_Toc204691707"/>
      <w:bookmarkStart w:id="130" w:name="_Toc210042574"/>
      <w:r>
        <w:t>Electrical</w:t>
      </w:r>
      <w:r w:rsidR="00B82484">
        <w:t xml:space="preserve"> Safety</w:t>
      </w:r>
      <w:bookmarkEnd w:id="129"/>
      <w:bookmarkEnd w:id="130"/>
    </w:p>
    <w:p w14:paraId="01A1DFC6" w14:textId="77777777" w:rsidR="006F4630" w:rsidRDefault="00B860FB" w:rsidP="007112B8">
      <w:pPr>
        <w:pStyle w:val="GreenBullet"/>
      </w:pPr>
      <w:r w:rsidRPr="00A76DB5">
        <w:t xml:space="preserve">For </w:t>
      </w:r>
      <w:r w:rsidR="00637A11" w:rsidRPr="00A76DB5">
        <w:t>information on</w:t>
      </w:r>
      <w:r w:rsidRPr="00A76DB5">
        <w:t xml:space="preserve"> </w:t>
      </w:r>
      <w:r w:rsidR="00BA3FE5" w:rsidRPr="006A0F55">
        <w:rPr>
          <w:b/>
          <w:bCs/>
          <w:i/>
          <w:iCs/>
        </w:rPr>
        <w:t>electrical safety in the office</w:t>
      </w:r>
      <w:r w:rsidRPr="00A76DB5">
        <w:t>, refer to the</w:t>
      </w:r>
    </w:p>
    <w:p w14:paraId="1E642BD2" w14:textId="6B0D8B32" w:rsidR="00A4145E" w:rsidRDefault="00B860FB" w:rsidP="00D5757D">
      <w:pPr>
        <w:pStyle w:val="Green2"/>
      </w:pPr>
      <w:r w:rsidRPr="00A76DB5">
        <w:t xml:space="preserve">ESCMP Office Safety Self-Assessment Checklist </w:t>
      </w:r>
      <w:r>
        <w:t>Category 4.0 Elect</w:t>
      </w:r>
      <w:r w:rsidR="007A7007">
        <w:t>r</w:t>
      </w:r>
      <w:r>
        <w:t>i</w:t>
      </w:r>
      <w:r w:rsidR="007A7007">
        <w:t>c</w:t>
      </w:r>
      <w:r>
        <w:t>al</w:t>
      </w:r>
      <w:r w:rsidRPr="00A76DB5">
        <w:t>:</w:t>
      </w:r>
      <w:r w:rsidR="00687673">
        <w:t xml:space="preserve"> </w:t>
      </w:r>
      <w:hyperlink r:id="rId93" w:history="1">
        <w:r w:rsidRPr="00A76DB5">
          <w:rPr>
            <w:rStyle w:val="Hyperlink"/>
          </w:rPr>
          <w:t>2025 ESCMP Office Safety Self-Assessment Checklist.xlsx</w:t>
        </w:r>
      </w:hyperlink>
    </w:p>
    <w:p w14:paraId="39430CCB" w14:textId="17AFA648" w:rsidR="00EC45F5" w:rsidRDefault="008D044C" w:rsidP="00D5757D">
      <w:pPr>
        <w:pStyle w:val="Green2"/>
      </w:pPr>
      <w:r>
        <w:t>Electrical Panel Clearance:</w:t>
      </w:r>
      <w:r w:rsidR="00687673">
        <w:t xml:space="preserve"> </w:t>
      </w:r>
      <w:hyperlink r:id="rId94" w:history="1">
        <w:r w:rsidR="004E2F75" w:rsidRPr="004E2F75">
          <w:rPr>
            <w:rStyle w:val="Hyperlink"/>
          </w:rPr>
          <w:t>California Code of Regulations, Title 8, Section 2340.16. Work Space About Electric Equipment.</w:t>
        </w:r>
      </w:hyperlink>
    </w:p>
    <w:p w14:paraId="52F1000A" w14:textId="05DC16CB" w:rsidR="00B82484" w:rsidRDefault="009E57B7" w:rsidP="007112B8">
      <w:pPr>
        <w:pStyle w:val="GreenBullet"/>
      </w:pPr>
      <w:r>
        <w:t>Space Heaters</w:t>
      </w:r>
      <w:r w:rsidR="00ED3245">
        <w:t xml:space="preserve"> are not permitted</w:t>
      </w:r>
      <w:r w:rsidR="003F6E62">
        <w:t xml:space="preserve">. </w:t>
      </w:r>
      <w:r w:rsidR="00FF772C">
        <w:t xml:space="preserve">Refer to </w:t>
      </w:r>
      <w:r w:rsidR="00647679">
        <w:t xml:space="preserve">row 29 of the </w:t>
      </w:r>
      <w:r w:rsidR="004075E8">
        <w:t>Self-Assessment</w:t>
      </w:r>
      <w:r w:rsidR="00ED3245">
        <w:t>:</w:t>
      </w:r>
      <w:r w:rsidR="00687673">
        <w:t xml:space="preserve"> </w:t>
      </w:r>
      <w:hyperlink r:id="rId95" w:history="1">
        <w:r w:rsidR="00ED3245" w:rsidRPr="00A76DB5">
          <w:rPr>
            <w:rStyle w:val="Hyperlink"/>
          </w:rPr>
          <w:t>2025 ESCMP Office Safety Self-Assessment Checklist.xlsx</w:t>
        </w:r>
      </w:hyperlink>
    </w:p>
    <w:p w14:paraId="2231B7E5" w14:textId="593F225E" w:rsidR="00332C51" w:rsidRDefault="00987724" w:rsidP="00704456">
      <w:pPr>
        <w:pStyle w:val="Heading3"/>
      </w:pPr>
      <w:bookmarkStart w:id="131" w:name="_Toc204691709"/>
      <w:bookmarkStart w:id="132" w:name="_Toc210042575"/>
      <w:r>
        <w:lastRenderedPageBreak/>
        <w:t>Postings and Records</w:t>
      </w:r>
      <w:bookmarkEnd w:id="131"/>
      <w:bookmarkEnd w:id="132"/>
    </w:p>
    <w:p w14:paraId="5F5D5C42" w14:textId="39E34DE3" w:rsidR="00F15B32" w:rsidRPr="00A76DB5" w:rsidRDefault="00F15B32" w:rsidP="007112B8">
      <w:pPr>
        <w:pStyle w:val="GreenBullet"/>
      </w:pPr>
      <w:r w:rsidRPr="00A76DB5">
        <w:t xml:space="preserve">For information on </w:t>
      </w:r>
      <w:r w:rsidR="002C0947">
        <w:rPr>
          <w:b/>
          <w:bCs/>
          <w:i/>
          <w:iCs/>
        </w:rPr>
        <w:t>Posting and Records</w:t>
      </w:r>
      <w:r w:rsidRPr="00A76DB5">
        <w:t xml:space="preserve">, refer to the ESCMP Office Safety Self-Assessment Checklist </w:t>
      </w:r>
      <w:r>
        <w:t xml:space="preserve">Category </w:t>
      </w:r>
      <w:r w:rsidR="002C0947">
        <w:t>11.0</w:t>
      </w:r>
      <w:r w:rsidR="0080558B">
        <w:t xml:space="preserve"> </w:t>
      </w:r>
      <w:r w:rsidR="00A52CFB">
        <w:t>-</w:t>
      </w:r>
      <w:r w:rsidR="00C92D72">
        <w:t xml:space="preserve"> Postings an</w:t>
      </w:r>
      <w:r w:rsidR="00CE385B">
        <w:t>d</w:t>
      </w:r>
      <w:r w:rsidR="00C92D72">
        <w:t xml:space="preserve"> </w:t>
      </w:r>
      <w:r w:rsidR="00DD47BA">
        <w:t>R</w:t>
      </w:r>
      <w:r w:rsidR="00CE385B">
        <w:t>ecords</w:t>
      </w:r>
      <w:r w:rsidRPr="00A76DB5">
        <w:t>:</w:t>
      </w:r>
      <w:r w:rsidR="00687673">
        <w:t xml:space="preserve"> </w:t>
      </w:r>
      <w:hyperlink r:id="rId96" w:history="1">
        <w:r w:rsidRPr="00A76DB5">
          <w:rPr>
            <w:rStyle w:val="Hyperlink"/>
          </w:rPr>
          <w:t>2025 ESCMP Office Safety Self-Assessment Checklist.xlsx</w:t>
        </w:r>
      </w:hyperlink>
    </w:p>
    <w:p w14:paraId="37D60309" w14:textId="24467D16" w:rsidR="00490A5A" w:rsidRDefault="00530C24" w:rsidP="00CF3BD8">
      <w:pPr>
        <w:pStyle w:val="Heading3"/>
      </w:pPr>
      <w:bookmarkStart w:id="133" w:name="_Toc204691710"/>
      <w:bookmarkStart w:id="134" w:name="_Toc210042576"/>
      <w:r>
        <w:t>Visiting a Jobsite</w:t>
      </w:r>
      <w:bookmarkEnd w:id="133"/>
      <w:bookmarkEnd w:id="134"/>
    </w:p>
    <w:p w14:paraId="687213D2" w14:textId="5A2F5B2B" w:rsidR="00E17B55" w:rsidRDefault="00E17B55" w:rsidP="007112B8">
      <w:pPr>
        <w:pStyle w:val="GreenBullet"/>
      </w:pPr>
      <w:r w:rsidRPr="00E17B55">
        <w:t xml:space="preserve">All visitors to the job site must also wear the appropriate </w:t>
      </w:r>
      <w:r w:rsidR="5E66F397">
        <w:t>clothing,</w:t>
      </w:r>
      <w:r>
        <w:t xml:space="preserve"> </w:t>
      </w:r>
      <w:r w:rsidRPr="00E17B55">
        <w:t>PPE</w:t>
      </w:r>
      <w:r w:rsidR="359E1387">
        <w:t xml:space="preserve"> (</w:t>
      </w:r>
      <w:r w:rsidR="00FB73A7">
        <w:t>e.g.,</w:t>
      </w:r>
      <w:r w:rsidR="359E1387">
        <w:t xml:space="preserve"> reflective safety vest, hard hat, safety glasses, etc.) and footwear</w:t>
      </w:r>
      <w:r>
        <w:t>.</w:t>
      </w:r>
      <w:r w:rsidRPr="00E17B55">
        <w:t xml:space="preserve"> Failure to comply may result in their removal from the job site to ensure safety.</w:t>
      </w:r>
    </w:p>
    <w:p w14:paraId="14D0780D" w14:textId="77777777" w:rsidR="006F4630" w:rsidRDefault="00110E23" w:rsidP="007112B8">
      <w:pPr>
        <w:pStyle w:val="GreenBullet"/>
      </w:pPr>
      <w:r>
        <w:t xml:space="preserve">Refer to: </w:t>
      </w:r>
      <w:hyperlink r:id="rId97" w:history="1">
        <w:r w:rsidRPr="00110E23">
          <w:rPr>
            <w:rStyle w:val="Hyperlink"/>
          </w:rPr>
          <w:t>Personal Protective Equipment (PPE)</w:t>
        </w:r>
      </w:hyperlink>
    </w:p>
    <w:p w14:paraId="2E89739D" w14:textId="2383BE1E" w:rsidR="00C66BBE" w:rsidRDefault="007271A7" w:rsidP="007112B8">
      <w:pPr>
        <w:pStyle w:val="GreenBullet"/>
      </w:pPr>
      <w:commentRangeStart w:id="135"/>
      <w:r>
        <w:t>Foot Protection and Footwear Policy</w:t>
      </w:r>
      <w:r w:rsidR="0080558B">
        <w:t xml:space="preserve"> </w:t>
      </w:r>
      <w:r w:rsidR="00A52CFB">
        <w:t>-</w:t>
      </w:r>
      <w:r>
        <w:t xml:space="preserve"> </w:t>
      </w:r>
      <w:hyperlink r:id="rId98" w:history="1">
        <w:r w:rsidRPr="007271A7">
          <w:rPr>
            <w:rStyle w:val="Hyperlink"/>
          </w:rPr>
          <w:t>G8343</w:t>
        </w:r>
      </w:hyperlink>
      <w:commentRangeEnd w:id="135"/>
      <w:r w:rsidR="0003540E">
        <w:rPr>
          <w:rStyle w:val="CommentReference"/>
        </w:rPr>
        <w:commentReference w:id="135"/>
      </w:r>
    </w:p>
    <w:p w14:paraId="748A579B" w14:textId="77777777" w:rsidR="00964804" w:rsidRDefault="00964804" w:rsidP="00A4772E">
      <w:pPr>
        <w:pStyle w:val="Heading3"/>
      </w:pPr>
      <w:bookmarkStart w:id="137" w:name="_Toc210042577"/>
      <w:r>
        <w:t>Required Safety Posting</w:t>
      </w:r>
      <w:bookmarkEnd w:id="137"/>
    </w:p>
    <w:p w14:paraId="7A4FDBF4" w14:textId="77777777" w:rsidR="00964804" w:rsidRDefault="00964804" w:rsidP="00A4772E">
      <w:pPr>
        <w:pStyle w:val="GreenBullet"/>
      </w:pPr>
      <w:r>
        <w:t>Supervisors must ensure the following Cal-OSHA documents are to be prominently posted at each Company work location.</w:t>
      </w:r>
    </w:p>
    <w:p w14:paraId="64B60936" w14:textId="77777777" w:rsidR="00964804" w:rsidRDefault="00964804" w:rsidP="00A4772E">
      <w:pPr>
        <w:pStyle w:val="GreenBullet"/>
      </w:pPr>
      <w:r w:rsidRPr="006616D3">
        <w:rPr>
          <w:b/>
          <w:bCs/>
        </w:rPr>
        <w:t>Safety Protection on the Job</w:t>
      </w:r>
      <w:r w:rsidRPr="00470946">
        <w:rPr>
          <w:b/>
          <w:bCs/>
        </w:rPr>
        <w:t xml:space="preserve">: </w:t>
      </w:r>
      <w:r>
        <w:t>This document contains information regarding safety laws, regulations, and certain employee rights under the California Labor Code (OSHA).</w:t>
      </w:r>
    </w:p>
    <w:p w14:paraId="368C5A46" w14:textId="4818E445" w:rsidR="00964804" w:rsidRDefault="00964804" w:rsidP="00A4772E">
      <w:pPr>
        <w:pStyle w:val="GreenBullet"/>
      </w:pPr>
      <w:r w:rsidRPr="006616D3">
        <w:rPr>
          <w:b/>
          <w:bCs/>
        </w:rPr>
        <w:t>Emergency Telephone Numbers</w:t>
      </w:r>
      <w:r w:rsidRPr="00470946">
        <w:rPr>
          <w:b/>
          <w:bCs/>
        </w:rPr>
        <w:t xml:space="preserve">: </w:t>
      </w:r>
      <w:r>
        <w:t>This document provides fill-in space for the required phone numbers: Ambulance; Fire</w:t>
      </w:r>
      <w:r w:rsidR="00A52CFB">
        <w:t xml:space="preserve"> -</w:t>
      </w:r>
      <w:r>
        <w:t xml:space="preserve"> Rescue; Hospital; Physician and alternate; Police; and Cal-OSHA.</w:t>
      </w:r>
    </w:p>
    <w:p w14:paraId="416FFA5C" w14:textId="77777777" w:rsidR="00964804" w:rsidRDefault="00964804" w:rsidP="00A4772E">
      <w:pPr>
        <w:pStyle w:val="GreenBullet"/>
      </w:pPr>
      <w:r w:rsidRPr="006616D3">
        <w:rPr>
          <w:b/>
          <w:bCs/>
        </w:rPr>
        <w:t>Access to Medical and Exposure Records</w:t>
      </w:r>
      <w:r w:rsidRPr="00470946">
        <w:rPr>
          <w:b/>
          <w:bCs/>
        </w:rPr>
        <w:t xml:space="preserve">: </w:t>
      </w:r>
      <w:r>
        <w:t>This document lists the medical documents that employees have the right to see, copy, and space to record the location and responsible party.</w:t>
      </w:r>
    </w:p>
    <w:p w14:paraId="7FE46778" w14:textId="77777777" w:rsidR="00964804" w:rsidRDefault="00964804" w:rsidP="00A4772E">
      <w:pPr>
        <w:pStyle w:val="GreenBullet"/>
      </w:pPr>
      <w:r w:rsidRPr="006616D3">
        <w:rPr>
          <w:b/>
          <w:bCs/>
        </w:rPr>
        <w:t>Article 105, Control of Noise Exposure</w:t>
      </w:r>
      <w:r w:rsidRPr="00470946">
        <w:rPr>
          <w:b/>
          <w:bCs/>
        </w:rPr>
        <w:t xml:space="preserve">: </w:t>
      </w:r>
      <w:r>
        <w:t>This document provides the Cal-OSHA Title 8 noise exposure regulations. Post if employees at the work location participate in the Hearing Conservation Program.</w:t>
      </w:r>
    </w:p>
    <w:p w14:paraId="786274CE" w14:textId="77777777" w:rsidR="00964804" w:rsidRDefault="00964804" w:rsidP="00A4772E">
      <w:pPr>
        <w:pStyle w:val="GreenBullet"/>
      </w:pPr>
      <w:r w:rsidRPr="006616D3">
        <w:rPr>
          <w:b/>
          <w:bCs/>
        </w:rPr>
        <w:t>Operating Rules for Industrial Trucks</w:t>
      </w:r>
      <w:r w:rsidRPr="00470946">
        <w:rPr>
          <w:b/>
          <w:bCs/>
        </w:rPr>
        <w:t xml:space="preserve">: </w:t>
      </w:r>
      <w:r>
        <w:t>States excerpt from Title 8, Article 25, "Powered Industrial Trucks, Tractors, Haulage Vehicles, and Earth Moving Equipment". Post in those areas where employees operate powered industrial trucks (forklifts).</w:t>
      </w:r>
    </w:p>
    <w:p w14:paraId="7427F9BF" w14:textId="77777777" w:rsidR="00964804" w:rsidRDefault="00964804" w:rsidP="00A4772E">
      <w:pPr>
        <w:pStyle w:val="GreenBullet"/>
      </w:pPr>
      <w:r w:rsidRPr="006616D3">
        <w:rPr>
          <w:b/>
          <w:bCs/>
        </w:rPr>
        <w:t>Cal-OSHA Form #300A</w:t>
      </w:r>
      <w:r>
        <w:rPr>
          <w:b/>
          <w:bCs/>
        </w:rPr>
        <w:t xml:space="preserve">: </w:t>
      </w:r>
      <w:r>
        <w:t>Annual Summary of Work-Related Injuries and Illnesses</w:t>
      </w:r>
    </w:p>
    <w:p w14:paraId="3CA4F86B" w14:textId="77777777" w:rsidR="00964804" w:rsidRDefault="00964804" w:rsidP="00A4772E">
      <w:pPr>
        <w:pStyle w:val="GreenBullet"/>
      </w:pPr>
      <w:r>
        <w:t>The Year-end summary page lists all entries for the year. You must post the annual summary no later than February 1st of the year following the year covered by the records and keep the posting in place until April 30th at a place accessible to all employees.</w:t>
      </w:r>
    </w:p>
    <w:p w14:paraId="1FDAE73B" w14:textId="77777777" w:rsidR="00964804" w:rsidRDefault="00964804" w:rsidP="00A4772E">
      <w:pPr>
        <w:pStyle w:val="GreenBullet"/>
      </w:pPr>
      <w:r>
        <w:t>Do not post the pages that contain employee names. The year-end OSHA 300 logs and Annual Summary Form #300A are retained by the Safety department for five years.</w:t>
      </w:r>
    </w:p>
    <w:p w14:paraId="67EFA512" w14:textId="77777777" w:rsidR="004C7ADB" w:rsidRPr="00394419" w:rsidRDefault="004C7ADB" w:rsidP="004C7ADB">
      <w:pPr>
        <w:pStyle w:val="Heading3"/>
      </w:pPr>
      <w:bookmarkStart w:id="138" w:name="_Toc210042578"/>
      <w:r>
        <w:t>Management of Change (MOC)</w:t>
      </w:r>
      <w:bookmarkEnd w:id="138"/>
    </w:p>
    <w:p w14:paraId="6F9C8551" w14:textId="77777777" w:rsidR="004C7ADB" w:rsidRPr="007112B8" w:rsidRDefault="004C7ADB" w:rsidP="004C7ADB">
      <w:pPr>
        <w:pStyle w:val="GreenBullet"/>
      </w:pPr>
      <w:r w:rsidRPr="007112B8">
        <w:t xml:space="preserve">Management of Change (MOC) is a process to systematically review a change, including the identification, assessment and mitigation of risks associated with the change. SoCalGas's MOC </w:t>
      </w:r>
      <w:r w:rsidRPr="007112B8">
        <w:lastRenderedPageBreak/>
        <w:t>framework is used to confirm that risks are identified and evaluated and mitigated prior to changes of a technical, physical, procedural, or organizational nature.</w:t>
      </w:r>
    </w:p>
    <w:p w14:paraId="62B37633" w14:textId="3CBB961C" w:rsidR="004C7ADB" w:rsidRDefault="002D1655" w:rsidP="004C7ADB">
      <w:pPr>
        <w:pStyle w:val="Purp1"/>
      </w:pPr>
      <w:r>
        <w:t xml:space="preserve">Click the link for additional </w:t>
      </w:r>
      <w:r w:rsidR="004C7ADB">
        <w:t xml:space="preserve">information or to initiate an MOC process: </w:t>
      </w:r>
      <w:hyperlink r:id="rId99" w:history="1">
        <w:r w:rsidR="004C7ADB">
          <w:rPr>
            <w:rStyle w:val="Hyperlink"/>
          </w:rPr>
          <w:t>MOC</w:t>
        </w:r>
      </w:hyperlink>
    </w:p>
    <w:p w14:paraId="19CA7372" w14:textId="69B31174" w:rsidR="004C7ADB" w:rsidRDefault="004C7ADB" w:rsidP="004C7ADB">
      <w:pPr>
        <w:pStyle w:val="Heading3"/>
      </w:pPr>
      <w:bookmarkStart w:id="139" w:name="_Toc210042579"/>
      <w:r>
        <w:t>Change Management</w:t>
      </w:r>
      <w:bookmarkEnd w:id="139"/>
      <w:r>
        <w:t xml:space="preserve"> </w:t>
      </w:r>
    </w:p>
    <w:p w14:paraId="06BBABFE" w14:textId="77777777" w:rsidR="004C7ADB" w:rsidRDefault="004C7ADB" w:rsidP="004C7ADB">
      <w:pPr>
        <w:pStyle w:val="GreenBullet"/>
      </w:pPr>
      <w:r>
        <w:t>A robust change management process is critical to ensure improvements to our business are broadly adopted and “stick.” SoCalGas</w:t>
      </w:r>
      <w:r w:rsidRPr="0033789D">
        <w:t xml:space="preserve"> encourages change management practices by supporting methods that enable people to successfully</w:t>
      </w:r>
      <w:r>
        <w:t xml:space="preserve"> adopt and sustain change to deliver business results.</w:t>
      </w:r>
    </w:p>
    <w:p w14:paraId="68C1DF00" w14:textId="77777777" w:rsidR="004C7ADB" w:rsidRDefault="004C7ADB" w:rsidP="004C7ADB">
      <w:pPr>
        <w:pStyle w:val="GreenBullet"/>
      </w:pPr>
      <w:r w:rsidRPr="0051091B">
        <w:t>The Change Management Community of Practice</w:t>
      </w:r>
      <w:r>
        <w:t xml:space="preserve"> (CoP)</w:t>
      </w:r>
      <w:r w:rsidRPr="0051091B">
        <w:t>, of Certificated Practitioners, promotes change management with the best practices</w:t>
      </w:r>
      <w:r>
        <w:t>.</w:t>
      </w:r>
    </w:p>
    <w:p w14:paraId="7094F7E3" w14:textId="0C3EC719" w:rsidR="004C7ADB" w:rsidRPr="005D47C9" w:rsidRDefault="002D1655" w:rsidP="00EF0AAE">
      <w:pPr>
        <w:pStyle w:val="Purp1"/>
      </w:pPr>
      <w:r>
        <w:t xml:space="preserve">Click the link for additional </w:t>
      </w:r>
      <w:r w:rsidR="004C7ADB">
        <w:t xml:space="preserve">information: </w:t>
      </w:r>
      <w:hyperlink r:id="rId100" w:history="1">
        <w:r w:rsidR="004C7ADB" w:rsidRPr="00876E80">
          <w:rPr>
            <w:rStyle w:val="Hyperlink"/>
          </w:rPr>
          <w:t>Change Management Community of Practice</w:t>
        </w:r>
      </w:hyperlink>
    </w:p>
    <w:p w14:paraId="00A4F1C5" w14:textId="487E2BE2" w:rsidR="00530C24" w:rsidRPr="00530C24" w:rsidRDefault="00530C24" w:rsidP="005D2AF7">
      <w:pPr>
        <w:pStyle w:val="Heading1"/>
      </w:pPr>
      <w:bookmarkStart w:id="140" w:name="_Toc204691711"/>
      <w:bookmarkStart w:id="141" w:name="_Toc210042580"/>
      <w:r>
        <w:t>Section 2</w:t>
      </w:r>
      <w:r w:rsidR="0054622C">
        <w:t>.</w:t>
      </w:r>
      <w:r w:rsidR="00023989">
        <w:t>2</w:t>
      </w:r>
      <w:r w:rsidR="0054622C">
        <w:t xml:space="preserve">: </w:t>
      </w:r>
      <w:r>
        <w:t>Field Environments</w:t>
      </w:r>
      <w:r w:rsidR="003108A6">
        <w:t xml:space="preserve"> (Worksite)</w:t>
      </w:r>
      <w:bookmarkEnd w:id="140"/>
      <w:bookmarkEnd w:id="141"/>
    </w:p>
    <w:p w14:paraId="25A6C3BB" w14:textId="4728DBAF" w:rsidR="007429F0" w:rsidRDefault="007429F0" w:rsidP="007429F0">
      <w:pPr>
        <w:pStyle w:val="Heading3"/>
      </w:pPr>
      <w:bookmarkStart w:id="142" w:name="_Toc204691712"/>
      <w:bookmarkStart w:id="143" w:name="_Toc210042581"/>
      <w:r>
        <w:t>Safety at Customer Premises</w:t>
      </w:r>
      <w:bookmarkEnd w:id="142"/>
      <w:bookmarkEnd w:id="143"/>
    </w:p>
    <w:p w14:paraId="09AFB068" w14:textId="77777777" w:rsidR="007429F0" w:rsidRPr="00B30697" w:rsidRDefault="007429F0" w:rsidP="00B30697">
      <w:pPr>
        <w:pStyle w:val="Heading4"/>
      </w:pPr>
      <w:r w:rsidRPr="00B30697">
        <w:t>Customer Interaction</w:t>
      </w:r>
    </w:p>
    <w:p w14:paraId="340F4698" w14:textId="77777777" w:rsidR="007429F0" w:rsidRDefault="007429F0" w:rsidP="00B30697">
      <w:pPr>
        <w:pStyle w:val="Purp1"/>
      </w:pPr>
      <w:r>
        <w:t>Identification: When contacting a customer is necessary to complete work, employees must clearly identify themselves as representatives of SoCalGas.</w:t>
      </w:r>
    </w:p>
    <w:p w14:paraId="491413A1" w14:textId="77777777" w:rsidR="007429F0" w:rsidRDefault="007429F0" w:rsidP="00B30697">
      <w:pPr>
        <w:pStyle w:val="Purp1"/>
      </w:pPr>
      <w:r>
        <w:t>Scope Of Work: Employees should clearly explain the specific nature of the work being performed. This includes:</w:t>
      </w:r>
    </w:p>
    <w:p w14:paraId="2241DC3C" w14:textId="77777777" w:rsidR="007429F0" w:rsidRDefault="007429F0" w:rsidP="00B30697">
      <w:pPr>
        <w:pStyle w:val="Purp1"/>
      </w:pPr>
      <w:r>
        <w:t>Detailing the tasks to be carried out and the reasons for the visit.</w:t>
      </w:r>
    </w:p>
    <w:p w14:paraId="53AAADFB" w14:textId="0351A5B3" w:rsidR="007429F0" w:rsidRDefault="007429F0" w:rsidP="00B30697">
      <w:pPr>
        <w:pStyle w:val="Purp1"/>
      </w:pPr>
      <w:r>
        <w:t xml:space="preserve">Approximate time to complete work. (Keep </w:t>
      </w:r>
      <w:r w:rsidR="003B212C">
        <w:t>customers</w:t>
      </w:r>
      <w:r>
        <w:t xml:space="preserve"> up to date on any changes that occur such as extended time, new employees called to location, etc.)</w:t>
      </w:r>
    </w:p>
    <w:p w14:paraId="55E15B43" w14:textId="7646336C" w:rsidR="007429F0" w:rsidRDefault="007429F0" w:rsidP="00B30697">
      <w:pPr>
        <w:pStyle w:val="Purp1"/>
      </w:pPr>
      <w:r>
        <w:t>When finished,</w:t>
      </w:r>
      <w:r w:rsidR="003B212C">
        <w:t xml:space="preserve"> the</w:t>
      </w:r>
      <w:r>
        <w:t xml:space="preserve"> customer should be notified that the work is complete prior to vacating the property. Briefly explain any forms left and if any follow-up work will be necessary.</w:t>
      </w:r>
    </w:p>
    <w:p w14:paraId="4176F474" w14:textId="77777777" w:rsidR="007429F0" w:rsidRDefault="007429F0" w:rsidP="00B30697">
      <w:pPr>
        <w:pStyle w:val="Purp1"/>
      </w:pPr>
      <w:r>
        <w:t>Electronic Camera Doorbells: When available, use electronic camera doorbells for enhanced visibility and safety instead of solely knocking on the door.</w:t>
      </w:r>
    </w:p>
    <w:p w14:paraId="0B8CDB30" w14:textId="77777777" w:rsidR="007429F0" w:rsidRDefault="007429F0" w:rsidP="00B30697">
      <w:pPr>
        <w:pStyle w:val="Purp1"/>
      </w:pPr>
      <w:r>
        <w:t>Cell Phone Use: Cell phone use on customer premises is strictly for company business only.</w:t>
      </w:r>
    </w:p>
    <w:p w14:paraId="35C17A22" w14:textId="77777777" w:rsidR="007429F0" w:rsidRDefault="007429F0" w:rsidP="00B30697">
      <w:pPr>
        <w:pStyle w:val="Heading4"/>
      </w:pPr>
      <w:r>
        <w:t>Access and Use</w:t>
      </w:r>
    </w:p>
    <w:p w14:paraId="5A773EF2" w14:textId="77777777" w:rsidR="007429F0" w:rsidRDefault="007429F0" w:rsidP="00B30697">
      <w:pPr>
        <w:pStyle w:val="Purp1"/>
      </w:pPr>
      <w:r>
        <w:t>Authorized Areas: Employees must only access areas of the customer’s premises necessary to perform the requested service. Unauthorized use of customer property and/or facilities is strictly prohibited.</w:t>
      </w:r>
    </w:p>
    <w:p w14:paraId="2BB6A687" w14:textId="77777777" w:rsidR="007429F0" w:rsidRDefault="007429F0" w:rsidP="00B30697">
      <w:pPr>
        <w:pStyle w:val="Purp1"/>
      </w:pPr>
      <w:r>
        <w:t>Pathways: Utilize walkways or driveways for access whenever available.</w:t>
      </w:r>
    </w:p>
    <w:p w14:paraId="191F5001" w14:textId="684B2C37" w:rsidR="007429F0" w:rsidRDefault="007429F0" w:rsidP="00B30697">
      <w:pPr>
        <w:pStyle w:val="Purp1"/>
      </w:pPr>
      <w:r>
        <w:t>Safe Entry</w:t>
      </w:r>
      <w:r w:rsidR="0080558B">
        <w:t xml:space="preserve"> </w:t>
      </w:r>
      <w:r w:rsidR="00A52CFB">
        <w:t>-</w:t>
      </w:r>
      <w:r>
        <w:t>Employees should decline to enter any residence or other structure under the following circumstances:</w:t>
      </w:r>
    </w:p>
    <w:p w14:paraId="614CEA5D" w14:textId="77777777" w:rsidR="007429F0" w:rsidRPr="00340756" w:rsidRDefault="007429F0" w:rsidP="00B30697">
      <w:pPr>
        <w:pStyle w:val="Purp1"/>
      </w:pPr>
      <w:r>
        <w:lastRenderedPageBreak/>
        <w:t xml:space="preserve">Threat of </w:t>
      </w:r>
      <w:r w:rsidRPr="00340756">
        <w:t>Violence: If there is any indication of a threat of violence.</w:t>
      </w:r>
    </w:p>
    <w:p w14:paraId="5EC7CDDF" w14:textId="77777777" w:rsidR="007429F0" w:rsidRPr="00340756" w:rsidRDefault="007429F0" w:rsidP="00B30697">
      <w:pPr>
        <w:pStyle w:val="Purp1"/>
      </w:pPr>
      <w:r w:rsidRPr="00340756">
        <w:t>Health or Safety Hazard: If a potential health or safety hazard exists and appropriate Personal Protective Equipment (PPE) is not available.</w:t>
      </w:r>
    </w:p>
    <w:p w14:paraId="3231C6EB" w14:textId="77777777" w:rsidR="007429F0" w:rsidRPr="00340756" w:rsidRDefault="007429F0" w:rsidP="00B30697">
      <w:pPr>
        <w:pStyle w:val="Purp1"/>
      </w:pPr>
      <w:r w:rsidRPr="00340756">
        <w:t>Influence of Substances: If the person permitting entry appears to be under the influence of drugs or alcohol.</w:t>
      </w:r>
    </w:p>
    <w:p w14:paraId="3AA8F638" w14:textId="77777777" w:rsidR="007429F0" w:rsidRPr="00340756" w:rsidRDefault="007429F0" w:rsidP="00B30697">
      <w:pPr>
        <w:pStyle w:val="Purp1"/>
      </w:pPr>
      <w:r w:rsidRPr="00340756">
        <w:t>Age Restriction: If the person permitting entry is under 18 years of age and is not the head of household.</w:t>
      </w:r>
    </w:p>
    <w:p w14:paraId="7EFA9BCE" w14:textId="77777777" w:rsidR="007429F0" w:rsidRDefault="007429F0" w:rsidP="00B30697">
      <w:pPr>
        <w:pStyle w:val="Purp1"/>
      </w:pPr>
      <w:r w:rsidRPr="00340756">
        <w:t>Lack of Authority</w:t>
      </w:r>
      <w:r>
        <w:t>: If the person permitting entry does not have the authority to permit entry.</w:t>
      </w:r>
    </w:p>
    <w:p w14:paraId="6F382964" w14:textId="77777777" w:rsidR="007429F0" w:rsidRDefault="007429F0" w:rsidP="00B30697">
      <w:pPr>
        <w:pStyle w:val="Heading4"/>
      </w:pPr>
      <w:r>
        <w:t>Uniform and Identification</w:t>
      </w:r>
    </w:p>
    <w:p w14:paraId="5898CF66" w14:textId="77777777" w:rsidR="007429F0" w:rsidRDefault="007429F0" w:rsidP="00B30697">
      <w:pPr>
        <w:pStyle w:val="Purp1"/>
      </w:pPr>
      <w:r>
        <w:t xml:space="preserve">Dress Code: </w:t>
      </w:r>
      <w:r w:rsidRPr="0029655D">
        <w:rPr>
          <w:rStyle w:val="Green2Char"/>
        </w:rPr>
        <w:t>Employees must wear company-approved uniforms and hats while working in the field. This includes properly displaying a company badge, featuring the employee’s photo and company identification. Uniforms are worn to present a professional and consistent appearance</w:t>
      </w:r>
      <w:r>
        <w:t>.</w:t>
      </w:r>
    </w:p>
    <w:p w14:paraId="202E69A2" w14:textId="3F397F8C" w:rsidR="00490A5A" w:rsidRDefault="007429F0" w:rsidP="00B30697">
      <w:pPr>
        <w:pStyle w:val="Heading4"/>
      </w:pPr>
      <w:r>
        <w:t>Employee Verification</w:t>
      </w:r>
    </w:p>
    <w:p w14:paraId="7F04F6DF" w14:textId="55ECFF3D" w:rsidR="007429F0" w:rsidRPr="0029655D" w:rsidRDefault="007429F0" w:rsidP="00B30697">
      <w:pPr>
        <w:pStyle w:val="Purp1"/>
        <w:rPr>
          <w:rStyle w:val="Green2Char"/>
        </w:rPr>
      </w:pPr>
      <w:r w:rsidRPr="00DA3EB7">
        <w:t>Employees</w:t>
      </w:r>
      <w:r>
        <w:t xml:space="preserve"> are authorized </w:t>
      </w:r>
      <w:r w:rsidRPr="0029655D">
        <w:rPr>
          <w:rStyle w:val="Green2Char"/>
        </w:rPr>
        <w:t>to direct customers to the Customer Contact Center (CCC) for verification of company personnel working in the area for any reason, some examples are:</w:t>
      </w:r>
    </w:p>
    <w:p w14:paraId="67F8B38E" w14:textId="09A32EB1" w:rsidR="007429F0" w:rsidRPr="00B30697" w:rsidRDefault="6D999E04" w:rsidP="00B30697">
      <w:pPr>
        <w:pStyle w:val="Purp2"/>
        <w:rPr>
          <w:rStyle w:val="Green2Char"/>
        </w:rPr>
      </w:pPr>
      <w:r w:rsidRPr="00B30697">
        <w:rPr>
          <w:rStyle w:val="Green2Char"/>
        </w:rPr>
        <w:t xml:space="preserve">Customer Doubts: When </w:t>
      </w:r>
      <w:r w:rsidR="000442DE" w:rsidRPr="00B30697">
        <w:rPr>
          <w:rStyle w:val="Green2Char"/>
        </w:rPr>
        <w:t>the customer</w:t>
      </w:r>
      <w:r w:rsidRPr="00B30697">
        <w:rPr>
          <w:rStyle w:val="Green2Char"/>
        </w:rPr>
        <w:t xml:space="preserve"> expresses doubt or concern about the legitimacy of</w:t>
      </w:r>
      <w:r w:rsidR="007D5E9B" w:rsidRPr="00B30697">
        <w:rPr>
          <w:rStyle w:val="Green2Char"/>
        </w:rPr>
        <w:t xml:space="preserve"> </w:t>
      </w:r>
      <w:r w:rsidRPr="00B30697">
        <w:rPr>
          <w:rStyle w:val="Green2Char"/>
        </w:rPr>
        <w:t>the employee’s presence or activities.</w:t>
      </w:r>
    </w:p>
    <w:p w14:paraId="223A4E40" w14:textId="77777777" w:rsidR="00CF608C" w:rsidRPr="00B30697" w:rsidRDefault="6D999E04" w:rsidP="00B30697">
      <w:pPr>
        <w:pStyle w:val="Purp2"/>
        <w:rPr>
          <w:rStyle w:val="Green2Char"/>
        </w:rPr>
      </w:pPr>
      <w:r w:rsidRPr="00B30697">
        <w:rPr>
          <w:rStyle w:val="Green2Char"/>
        </w:rPr>
        <w:t>Suspicious Behavior: If the employee observes behavior from the customer that suggests they are suspicious or uneasy</w:t>
      </w:r>
      <w:r w:rsidR="00CF608C" w:rsidRPr="00B30697">
        <w:rPr>
          <w:rStyle w:val="Green2Char"/>
        </w:rPr>
        <w:t>.</w:t>
      </w:r>
    </w:p>
    <w:p w14:paraId="4414DF11" w14:textId="77777777" w:rsidR="00CF608C" w:rsidRPr="00B30697" w:rsidRDefault="6D999E04" w:rsidP="00B30697">
      <w:pPr>
        <w:pStyle w:val="Purp2"/>
        <w:rPr>
          <w:rStyle w:val="Green2Char"/>
        </w:rPr>
      </w:pPr>
      <w:r w:rsidRPr="00B30697">
        <w:rPr>
          <w:rStyle w:val="Green2Char"/>
        </w:rPr>
        <w:t>Verification Request: When a customer directly requests verification of the employee’s identity</w:t>
      </w:r>
      <w:r w:rsidR="007D5E9B" w:rsidRPr="00B30697">
        <w:rPr>
          <w:rStyle w:val="Green2Char"/>
        </w:rPr>
        <w:t xml:space="preserve"> </w:t>
      </w:r>
      <w:r w:rsidRPr="00B30697">
        <w:rPr>
          <w:rStyle w:val="Green2Char"/>
        </w:rPr>
        <w:t>or authorization</w:t>
      </w:r>
      <w:r w:rsidR="00CF608C" w:rsidRPr="00B30697">
        <w:rPr>
          <w:rStyle w:val="Green2Char"/>
        </w:rPr>
        <w:t>.</w:t>
      </w:r>
    </w:p>
    <w:p w14:paraId="23F1138C" w14:textId="0C721F0D" w:rsidR="00A12924" w:rsidRPr="00B30697" w:rsidRDefault="6D999E04" w:rsidP="00B30697">
      <w:pPr>
        <w:pStyle w:val="Purp2"/>
        <w:rPr>
          <w:rStyle w:val="Green2Char"/>
        </w:rPr>
      </w:pPr>
      <w:r w:rsidRPr="00B30697">
        <w:rPr>
          <w:rStyle w:val="Green2Char"/>
        </w:rPr>
        <w:t>Safety Concerns: In situations where verifying the employee’s legitimacy could help ensure the safety and security of both the customer and the employee</w:t>
      </w:r>
      <w:r w:rsidR="00A12924" w:rsidRPr="00B30697">
        <w:rPr>
          <w:rStyle w:val="Green2Char"/>
        </w:rPr>
        <w:t>.</w:t>
      </w:r>
    </w:p>
    <w:p w14:paraId="14DC8527" w14:textId="1BDEED70" w:rsidR="00490A5A" w:rsidRDefault="007429F0" w:rsidP="00B30697">
      <w:pPr>
        <w:pStyle w:val="Heading4"/>
      </w:pPr>
      <w:r>
        <w:t>No Order at Address</w:t>
      </w:r>
    </w:p>
    <w:p w14:paraId="72B69618" w14:textId="1FE7F6B8" w:rsidR="007429F0" w:rsidRDefault="007429F0" w:rsidP="00B30697">
      <w:pPr>
        <w:pStyle w:val="Purp1"/>
      </w:pPr>
      <w:r>
        <w:t>If there is not an existing order at the address related to a customer inquiry regarding employee verification</w:t>
      </w:r>
      <w:r w:rsidR="00141BD5">
        <w:t>:</w:t>
      </w:r>
    </w:p>
    <w:p w14:paraId="61A8FE45" w14:textId="77777777" w:rsidR="007429F0" w:rsidRDefault="007429F0" w:rsidP="00E44706">
      <w:pPr>
        <w:pStyle w:val="Purp2"/>
      </w:pPr>
      <w:r>
        <w:t>Refer the customer to the Customer Call Center</w:t>
      </w:r>
    </w:p>
    <w:p w14:paraId="2B2F781B" w14:textId="77777777" w:rsidR="007429F0" w:rsidRDefault="007429F0" w:rsidP="00E44706">
      <w:pPr>
        <w:pStyle w:val="Purp2"/>
      </w:pPr>
      <w:r>
        <w:t>Contact dispatch and request a memo to be placed on the address of the customer who requested verification. The memo should include:</w:t>
      </w:r>
    </w:p>
    <w:p w14:paraId="571F71E2" w14:textId="77777777" w:rsidR="007429F0" w:rsidRPr="00B30697" w:rsidRDefault="007429F0" w:rsidP="00B30697">
      <w:pPr>
        <w:pStyle w:val="Purp3"/>
      </w:pPr>
      <w:r w:rsidRPr="00B30697">
        <w:t>The statement: “Customer requests verification of Company activities.”</w:t>
      </w:r>
    </w:p>
    <w:p w14:paraId="6C60CF47" w14:textId="3D8639A4" w:rsidR="007429F0" w:rsidRPr="00B30697" w:rsidRDefault="007429F0" w:rsidP="00B30697">
      <w:pPr>
        <w:pStyle w:val="Purp3"/>
      </w:pPr>
      <w:r w:rsidRPr="00B30697">
        <w:t xml:space="preserve">Your employee ID, </w:t>
      </w:r>
      <w:r w:rsidR="00CB1E34" w:rsidRPr="00B30697">
        <w:t>workgroup,</w:t>
      </w:r>
      <w:r w:rsidRPr="00B30697">
        <w:t xml:space="preserve"> and/or work type (</w:t>
      </w:r>
      <w:r w:rsidR="00CB1E34" w:rsidRPr="00B30697">
        <w:t>e.g.,</w:t>
      </w:r>
      <w:r w:rsidRPr="00B30697">
        <w:t xml:space="preserve"> Leak survey, Meter Inspections, etc.)</w:t>
      </w:r>
    </w:p>
    <w:p w14:paraId="13D98B1F" w14:textId="77777777" w:rsidR="00490A5A" w:rsidRDefault="007429F0" w:rsidP="00E44706">
      <w:pPr>
        <w:pStyle w:val="Purp2"/>
      </w:pPr>
      <w:r>
        <w:t>The Customer Contact Center can use this memo to quickly verify if an employee is on-site or in the area.</w:t>
      </w:r>
    </w:p>
    <w:p w14:paraId="75F93001" w14:textId="225AE395" w:rsidR="007429F0" w:rsidRDefault="007429F0" w:rsidP="00B30697">
      <w:pPr>
        <w:pStyle w:val="Heading4"/>
      </w:pPr>
      <w:r>
        <w:lastRenderedPageBreak/>
        <w:t>Pre-Arrival Preparation</w:t>
      </w:r>
    </w:p>
    <w:p w14:paraId="52A186DD" w14:textId="77777777" w:rsidR="00490A5A" w:rsidRPr="005D4F73" w:rsidRDefault="007429F0" w:rsidP="00D5757D">
      <w:pPr>
        <w:pStyle w:val="Green2"/>
      </w:pPr>
      <w:r w:rsidRPr="005D4F73">
        <w:t xml:space="preserve">Preview Information: </w:t>
      </w:r>
      <w:r w:rsidRPr="00244172">
        <w:rPr>
          <w:rStyle w:val="Purp1Char"/>
          <w:rFonts w:asciiTheme="minorHAnsi" w:hAnsiTheme="minorHAnsi"/>
        </w:rPr>
        <w:t>Before arriving on site or entering premises, review the meter/MTU location and any Z-code spe</w:t>
      </w:r>
      <w:r w:rsidRPr="005D4F73">
        <w:t>cial message information provided to ensure safe access. This information can also be obtained by contacting dispatch.</w:t>
      </w:r>
    </w:p>
    <w:p w14:paraId="4BE62786" w14:textId="68DF1E7D" w:rsidR="007429F0" w:rsidRDefault="007429F0" w:rsidP="00B30697">
      <w:pPr>
        <w:pStyle w:val="Heading4"/>
      </w:pPr>
      <w:r>
        <w:t>Z-Code Special Messages</w:t>
      </w:r>
    </w:p>
    <w:p w14:paraId="1A231425" w14:textId="77777777" w:rsidR="00490A5A" w:rsidRDefault="007429F0" w:rsidP="00B30697">
      <w:pPr>
        <w:pStyle w:val="Purp1"/>
      </w:pPr>
      <w:r>
        <w:t>Content: Z-code special messages may include:</w:t>
      </w:r>
    </w:p>
    <w:p w14:paraId="743E5CBF" w14:textId="0527C6D3" w:rsidR="007429F0" w:rsidRPr="00B30697" w:rsidRDefault="007429F0" w:rsidP="00B30697">
      <w:pPr>
        <w:pStyle w:val="Purp2"/>
      </w:pPr>
      <w:r w:rsidRPr="00B30697">
        <w:t>Safety hazards</w:t>
      </w:r>
    </w:p>
    <w:p w14:paraId="1778F5DD" w14:textId="181DD217" w:rsidR="007429F0" w:rsidRPr="00B30697" w:rsidRDefault="007429F0" w:rsidP="00B30697">
      <w:pPr>
        <w:pStyle w:val="Purp2"/>
      </w:pPr>
      <w:r w:rsidRPr="00B30697">
        <w:t>Needed precautions prior to entry</w:t>
      </w:r>
    </w:p>
    <w:p w14:paraId="167CD71C" w14:textId="7AB83DC9" w:rsidR="007429F0" w:rsidRPr="00B30697" w:rsidRDefault="007429F0" w:rsidP="00B30697">
      <w:pPr>
        <w:pStyle w:val="Purp2"/>
      </w:pPr>
      <w:r w:rsidRPr="00B30697">
        <w:t>Directions to obtain access to the meter area</w:t>
      </w:r>
    </w:p>
    <w:p w14:paraId="4E550D03" w14:textId="73B311F8" w:rsidR="007429F0" w:rsidRPr="00B30697" w:rsidRDefault="007429F0" w:rsidP="00B30697">
      <w:pPr>
        <w:pStyle w:val="Purp2"/>
      </w:pPr>
      <w:r w:rsidRPr="00B30697">
        <w:t>Specific meter/MTU location descriptions</w:t>
      </w:r>
    </w:p>
    <w:p w14:paraId="2FE0FCA4" w14:textId="77777777" w:rsidR="007429F0" w:rsidRDefault="007429F0" w:rsidP="00B30697">
      <w:pPr>
        <w:pStyle w:val="Heading4"/>
      </w:pPr>
      <w:r>
        <w:t>Dog Safety</w:t>
      </w:r>
    </w:p>
    <w:p w14:paraId="5D361CE5" w14:textId="496E3302" w:rsidR="00A9153C" w:rsidRDefault="007429F0" w:rsidP="00944681">
      <w:pPr>
        <w:pStyle w:val="Purp1"/>
      </w:pPr>
      <w:r>
        <w:t xml:space="preserve">Refer to </w:t>
      </w:r>
      <w:hyperlink r:id="rId101" w:history="1">
        <w:r w:rsidRPr="00786B94">
          <w:rPr>
            <w:rStyle w:val="Hyperlink"/>
          </w:rPr>
          <w:t>GS 142.08, Dog Safety Policy</w:t>
        </w:r>
      </w:hyperlink>
      <w:r>
        <w:t>.</w:t>
      </w:r>
    </w:p>
    <w:p w14:paraId="7768D0A5" w14:textId="77777777" w:rsidR="006538F5" w:rsidRDefault="006538F5" w:rsidP="00435DEF">
      <w:pPr>
        <w:pStyle w:val="Heading3"/>
      </w:pPr>
      <w:bookmarkStart w:id="144" w:name="_Toc204691713"/>
      <w:bookmarkStart w:id="145" w:name="_Toc210042582"/>
      <w:r>
        <w:t>Personal Protective Equipment (PPE)</w:t>
      </w:r>
      <w:bookmarkEnd w:id="144"/>
      <w:bookmarkEnd w:id="145"/>
    </w:p>
    <w:p w14:paraId="0B19414E" w14:textId="347E3B19" w:rsidR="006538F5" w:rsidRDefault="006538F5" w:rsidP="007112B8">
      <w:pPr>
        <w:pStyle w:val="GreenBullet"/>
      </w:pPr>
      <w:r>
        <w:t>PPE must be inspected daily prior to use to ensure it is in good condition and ready for immediate use.</w:t>
      </w:r>
      <w:r w:rsidR="00490A5A">
        <w:t xml:space="preserve"> </w:t>
      </w:r>
      <w:r>
        <w:t>Promptly replace damaged or faulty PPE.</w:t>
      </w:r>
    </w:p>
    <w:p w14:paraId="62EB0E72" w14:textId="77777777" w:rsidR="006538F5" w:rsidRDefault="006538F5" w:rsidP="007112B8">
      <w:pPr>
        <w:pStyle w:val="GreenBullet"/>
      </w:pPr>
      <w:r>
        <w:t>PPE must adhere to the standards set by the American National Standards Institute (ANSI) to ensure compliance with established safety regulations.</w:t>
      </w:r>
    </w:p>
    <w:p w14:paraId="6E9625B2" w14:textId="605B0892" w:rsidR="006538F5" w:rsidRDefault="006538F5" w:rsidP="007112B8">
      <w:pPr>
        <w:pStyle w:val="GreenBullet"/>
      </w:pPr>
      <w:r>
        <w:t xml:space="preserve">All company employees must wear the appropriate PPE required for the specific tasks they are </w:t>
      </w:r>
      <w:r w:rsidR="0021297E">
        <w:t>performing.</w:t>
      </w:r>
    </w:p>
    <w:p w14:paraId="1131084A" w14:textId="77777777" w:rsidR="006538F5" w:rsidRDefault="006538F5" w:rsidP="007112B8">
      <w:pPr>
        <w:pStyle w:val="GreenBullet"/>
      </w:pPr>
      <w:r>
        <w:t>All visitors to the job site must also wear the appropriate PPE. Failure to comply may result in their removal from the job site to ensure safety.</w:t>
      </w:r>
    </w:p>
    <w:p w14:paraId="3A96D99C" w14:textId="77777777" w:rsidR="00490A5A" w:rsidRDefault="006538F5" w:rsidP="00B30697">
      <w:pPr>
        <w:pStyle w:val="Heading4"/>
      </w:pPr>
      <w:r w:rsidRPr="00530C24">
        <w:t>Eye Protection</w:t>
      </w:r>
    </w:p>
    <w:p w14:paraId="27DFA58A" w14:textId="453C6FB9" w:rsidR="006538F5" w:rsidRDefault="006538F5" w:rsidP="00FD61F6">
      <w:pPr>
        <w:pStyle w:val="Purp1"/>
      </w:pPr>
      <w:r>
        <w:t>Prescription glasses or sunglasses must meet or exceed ANSI standards to substitute for safety glasses.</w:t>
      </w:r>
    </w:p>
    <w:p w14:paraId="49DE706E" w14:textId="68BE9E0F" w:rsidR="006538F5" w:rsidRDefault="006538F5" w:rsidP="00FD61F6">
      <w:pPr>
        <w:pStyle w:val="Purp1"/>
      </w:pPr>
      <w:r>
        <w:t>Approved cover goggles are used over prescription glasses if needed.</w:t>
      </w:r>
      <w:r w:rsidR="00490A5A">
        <w:t xml:space="preserve"> </w:t>
      </w:r>
      <w:r>
        <w:t xml:space="preserve">See MANUAL </w:t>
      </w:r>
      <w:r w:rsidR="00C5562B" w:rsidRPr="00C5562B">
        <w:rPr>
          <w:u w:val="dotted" w:color="FF0000"/>
        </w:rPr>
        <w:t>IIPP</w:t>
      </w:r>
      <w:r>
        <w:t>.2, Supervisor Responsibilities, section R for details.</w:t>
      </w:r>
    </w:p>
    <w:p w14:paraId="758C08DE" w14:textId="77777777" w:rsidR="006538F5" w:rsidRPr="00340756" w:rsidRDefault="006538F5" w:rsidP="00FD61F6">
      <w:pPr>
        <w:pStyle w:val="Purp1"/>
      </w:pPr>
      <w:r w:rsidRPr="00340756">
        <w:t>Wear Company-approved safety glasses or goggles when:</w:t>
      </w:r>
    </w:p>
    <w:p w14:paraId="183D35D8" w14:textId="77777777" w:rsidR="006538F5" w:rsidRDefault="006538F5" w:rsidP="00E44706">
      <w:pPr>
        <w:pStyle w:val="Purp2"/>
      </w:pPr>
      <w:r>
        <w:t>There is a danger of flying objects entering the eye.</w:t>
      </w:r>
    </w:p>
    <w:p w14:paraId="7F47696B" w14:textId="77777777" w:rsidR="006538F5" w:rsidRDefault="006538F5" w:rsidP="00E44706">
      <w:pPr>
        <w:pStyle w:val="Purp2"/>
      </w:pPr>
      <w:r>
        <w:t>Working near bushes or plants.</w:t>
      </w:r>
    </w:p>
    <w:p w14:paraId="71A438C9" w14:textId="77777777" w:rsidR="006538F5" w:rsidRDefault="006538F5" w:rsidP="00E44706">
      <w:pPr>
        <w:pStyle w:val="Purp2"/>
      </w:pPr>
      <w:r>
        <w:t>Working near appliances.</w:t>
      </w:r>
    </w:p>
    <w:p w14:paraId="44236E3B" w14:textId="73C937E6" w:rsidR="006538F5" w:rsidRDefault="006538F5" w:rsidP="00E44706">
      <w:pPr>
        <w:pStyle w:val="Purp2"/>
      </w:pPr>
      <w:r>
        <w:t xml:space="preserve">Removing, opening, or replacing overhead access </w:t>
      </w:r>
      <w:r w:rsidR="0021297E">
        <w:t>panels.</w:t>
      </w:r>
    </w:p>
    <w:p w14:paraId="1E48A6FA" w14:textId="77777777" w:rsidR="006538F5" w:rsidRDefault="006538F5" w:rsidP="00E44706">
      <w:pPr>
        <w:pStyle w:val="Purp2"/>
      </w:pPr>
      <w:r>
        <w:t>Performing hot tie-in work while outside of an excavation.</w:t>
      </w:r>
    </w:p>
    <w:p w14:paraId="643A7A9E" w14:textId="77777777" w:rsidR="006538F5" w:rsidRDefault="006538F5" w:rsidP="00E44706">
      <w:pPr>
        <w:pStyle w:val="Purp2"/>
      </w:pPr>
      <w:r>
        <w:t>Wearing a face shield.</w:t>
      </w:r>
    </w:p>
    <w:p w14:paraId="327EE946" w14:textId="77777777" w:rsidR="006538F5" w:rsidRDefault="006538F5" w:rsidP="00E44706">
      <w:pPr>
        <w:pStyle w:val="Purp2"/>
      </w:pPr>
      <w:r>
        <w:t>Wear company approved foam lined safety glasses in high wind conditions.</w:t>
      </w:r>
    </w:p>
    <w:p w14:paraId="4EA4EBCD" w14:textId="44AACEA3" w:rsidR="00E57BAD" w:rsidRDefault="00E57BAD" w:rsidP="00E44706">
      <w:pPr>
        <w:pStyle w:val="Purp2"/>
      </w:pPr>
      <w:r w:rsidRPr="00E57BAD">
        <w:t>Wear when signage in work area indicates that safety glasses are required.</w:t>
      </w:r>
    </w:p>
    <w:p w14:paraId="49C7EF28" w14:textId="77777777" w:rsidR="006538F5" w:rsidRDefault="006538F5" w:rsidP="00FD61F6">
      <w:pPr>
        <w:pStyle w:val="Purp1"/>
      </w:pPr>
      <w:r>
        <w:lastRenderedPageBreak/>
        <w:t>Wear Company-approved chipping goggles when:</w:t>
      </w:r>
    </w:p>
    <w:p w14:paraId="162EAB60" w14:textId="77777777" w:rsidR="006538F5" w:rsidRDefault="006538F5" w:rsidP="00E44706">
      <w:pPr>
        <w:pStyle w:val="Purp2"/>
      </w:pPr>
      <w:r>
        <w:t>Controlling blowing gas.</w:t>
      </w:r>
    </w:p>
    <w:p w14:paraId="17712D30" w14:textId="77777777" w:rsidR="006538F5" w:rsidRDefault="006538F5" w:rsidP="00E44706">
      <w:pPr>
        <w:pStyle w:val="Purp2"/>
      </w:pPr>
      <w:r>
        <w:t>Crawling under houses or working in attics.</w:t>
      </w:r>
    </w:p>
    <w:p w14:paraId="6BDF3D76" w14:textId="77777777" w:rsidR="006538F5" w:rsidRDefault="006538F5" w:rsidP="00E44706">
      <w:pPr>
        <w:pStyle w:val="Purp2"/>
      </w:pPr>
      <w:r>
        <w:t>Grinding, chipping, filing, or scraping.</w:t>
      </w:r>
    </w:p>
    <w:p w14:paraId="6E45CC74" w14:textId="77777777" w:rsidR="006538F5" w:rsidRDefault="006538F5" w:rsidP="00E44706">
      <w:pPr>
        <w:pStyle w:val="Purp2"/>
      </w:pPr>
      <w:r>
        <w:t>Hot squeezing and re-opening pipe.</w:t>
      </w:r>
    </w:p>
    <w:p w14:paraId="06C17043" w14:textId="77777777" w:rsidR="006538F5" w:rsidRDefault="006538F5" w:rsidP="00E44706">
      <w:pPr>
        <w:pStyle w:val="Purp2"/>
      </w:pPr>
      <w:r>
        <w:t>Performing hot tie-in work.</w:t>
      </w:r>
    </w:p>
    <w:p w14:paraId="45FC6007" w14:textId="77777777" w:rsidR="006538F5" w:rsidRDefault="006538F5" w:rsidP="00E44706">
      <w:pPr>
        <w:pStyle w:val="Purp2"/>
      </w:pPr>
      <w:r>
        <w:t>Using pneumatic tools or blowing compressed air.</w:t>
      </w:r>
    </w:p>
    <w:p w14:paraId="7DFCD464" w14:textId="77777777" w:rsidR="006538F5" w:rsidRDefault="006538F5" w:rsidP="00E44706">
      <w:pPr>
        <w:pStyle w:val="Purp2"/>
      </w:pPr>
      <w:r>
        <w:t>Performing hot tie-in work while in an excavation.</w:t>
      </w:r>
    </w:p>
    <w:p w14:paraId="676CF716" w14:textId="5B7208F9" w:rsidR="006538F5" w:rsidRDefault="006538F5" w:rsidP="00E44706">
      <w:pPr>
        <w:pStyle w:val="Purp2"/>
      </w:pPr>
      <w:r>
        <w:t xml:space="preserve">Face </w:t>
      </w:r>
      <w:r w:rsidR="000B65EB">
        <w:t>shields are</w:t>
      </w:r>
      <w:r w:rsidR="000543C4">
        <w:t xml:space="preserve"> also</w:t>
      </w:r>
      <w:r>
        <w:t xml:space="preserve"> required.</w:t>
      </w:r>
    </w:p>
    <w:p w14:paraId="5A500372" w14:textId="77777777" w:rsidR="006538F5" w:rsidRDefault="006538F5" w:rsidP="00E44706">
      <w:pPr>
        <w:pStyle w:val="Purp2"/>
      </w:pPr>
      <w:r>
        <w:t>Performing pressure control operations.</w:t>
      </w:r>
    </w:p>
    <w:p w14:paraId="4AA1214D" w14:textId="77777777" w:rsidR="006538F5" w:rsidRDefault="006538F5" w:rsidP="00E44706">
      <w:pPr>
        <w:pStyle w:val="Purp2"/>
      </w:pPr>
      <w:r>
        <w:t>Using a power saw.</w:t>
      </w:r>
    </w:p>
    <w:p w14:paraId="22876E9A" w14:textId="77777777" w:rsidR="006538F5" w:rsidRDefault="006538F5" w:rsidP="00E44706">
      <w:pPr>
        <w:pStyle w:val="Purp2"/>
      </w:pPr>
      <w:r>
        <w:t>Spray painting.</w:t>
      </w:r>
    </w:p>
    <w:p w14:paraId="40AAC570" w14:textId="77777777" w:rsidR="006538F5" w:rsidRDefault="006538F5" w:rsidP="00E44706">
      <w:pPr>
        <w:pStyle w:val="Purp2"/>
      </w:pPr>
      <w:r>
        <w:t>Wearing a face shield. Safety glasses may also be worn under face shields.</w:t>
      </w:r>
    </w:p>
    <w:p w14:paraId="72653C11" w14:textId="77777777" w:rsidR="006538F5" w:rsidRDefault="006538F5" w:rsidP="00FD61F6">
      <w:pPr>
        <w:pStyle w:val="Purp1"/>
      </w:pPr>
      <w:r>
        <w:t>Wear Company-approved lab-style splash goggles when:</w:t>
      </w:r>
    </w:p>
    <w:p w14:paraId="30BE44F9" w14:textId="77777777" w:rsidR="006538F5" w:rsidRDefault="006538F5" w:rsidP="00E44706">
      <w:pPr>
        <w:pStyle w:val="Purp2"/>
      </w:pPr>
      <w:r>
        <w:t>When there is potential for eye exposure to chemicals</w:t>
      </w:r>
    </w:p>
    <w:p w14:paraId="0E68D469" w14:textId="77777777" w:rsidR="006538F5" w:rsidRDefault="006538F5" w:rsidP="00E44706">
      <w:pPr>
        <w:pStyle w:val="Purp2"/>
      </w:pPr>
      <w:r>
        <w:t>Performing lab work</w:t>
      </w:r>
    </w:p>
    <w:p w14:paraId="66A96C5A" w14:textId="77777777" w:rsidR="006538F5" w:rsidRDefault="006538F5" w:rsidP="00E44706">
      <w:pPr>
        <w:pStyle w:val="Purp2"/>
      </w:pPr>
      <w:r>
        <w:t>Spray painting.</w:t>
      </w:r>
    </w:p>
    <w:p w14:paraId="0CAE98FB" w14:textId="77777777" w:rsidR="006538F5" w:rsidRDefault="006538F5" w:rsidP="00FD61F6">
      <w:pPr>
        <w:pStyle w:val="Purp1"/>
      </w:pPr>
      <w:r>
        <w:t>Wear prescription Smoke Specs (available from Safety) when wearing a full-face respirator (air filtration panel, SCBA, or air- line), and you cannot see well enough to do your job without prescription glasses.</w:t>
      </w:r>
    </w:p>
    <w:p w14:paraId="212F9852" w14:textId="77777777" w:rsidR="006538F5" w:rsidRDefault="006538F5" w:rsidP="00E44706">
      <w:pPr>
        <w:pStyle w:val="Purp2"/>
      </w:pPr>
      <w:r>
        <w:t>Wear face shields when exposed to flying objects from impact, heat or chemical hazard as “secondary” protection over chipping or splash goggles or safety glasses.</w:t>
      </w:r>
    </w:p>
    <w:p w14:paraId="39F3520A" w14:textId="2BD13589" w:rsidR="006538F5" w:rsidRDefault="006538F5" w:rsidP="00E44706">
      <w:pPr>
        <w:pStyle w:val="Purp2"/>
      </w:pPr>
      <w:r>
        <w:t xml:space="preserve">Wear </w:t>
      </w:r>
      <w:r w:rsidR="000B12DC">
        <w:t xml:space="preserve">welding </w:t>
      </w:r>
      <w:r>
        <w:t>goggles with the correct lens shades.</w:t>
      </w:r>
      <w:r w:rsidR="00490A5A">
        <w:t xml:space="preserve"> </w:t>
      </w:r>
      <w:r w:rsidR="00F96A6D">
        <w:t>Consult</w:t>
      </w:r>
      <w:r>
        <w:t xml:space="preserve"> </w:t>
      </w:r>
      <w:r w:rsidR="589BEDAE">
        <w:t xml:space="preserve">Pico </w:t>
      </w:r>
      <w:r>
        <w:t>Welding Training</w:t>
      </w:r>
      <w:r w:rsidR="00687673">
        <w:t xml:space="preserve"> </w:t>
      </w:r>
      <w:r>
        <w:t>for further information.</w:t>
      </w:r>
    </w:p>
    <w:p w14:paraId="469F11B7" w14:textId="1FFAB660" w:rsidR="006538F5" w:rsidRDefault="006538F5" w:rsidP="00E44706">
      <w:pPr>
        <w:pStyle w:val="Purp2"/>
      </w:pPr>
      <w:r>
        <w:t>Secondary protection is needed with a welding hood.</w:t>
      </w:r>
      <w:r w:rsidR="00490A5A">
        <w:t xml:space="preserve"> </w:t>
      </w:r>
      <w:r>
        <w:t>Wear either approved safety glasses or chipping goggles under the welding hood. Pancake style welding hoods are exempt.</w:t>
      </w:r>
    </w:p>
    <w:p w14:paraId="5F776947" w14:textId="77777777" w:rsidR="006538F5" w:rsidRDefault="006538F5" w:rsidP="00E44706">
      <w:pPr>
        <w:pStyle w:val="Purp2"/>
      </w:pPr>
      <w:r>
        <w:t>A welder’s helper must use the same safety equipment as the welder if directly exposed to the same hazards.</w:t>
      </w:r>
    </w:p>
    <w:p w14:paraId="5C1F887D" w14:textId="77777777" w:rsidR="008F4D11" w:rsidRDefault="008F4D11" w:rsidP="00B30697">
      <w:pPr>
        <w:pStyle w:val="Heading4"/>
      </w:pPr>
      <w:r w:rsidRPr="00530C24">
        <w:t>Head Protection</w:t>
      </w:r>
    </w:p>
    <w:p w14:paraId="40C401AC" w14:textId="77777777" w:rsidR="008F4D11" w:rsidRDefault="008F4D11" w:rsidP="00FD61F6">
      <w:pPr>
        <w:pStyle w:val="Purp1"/>
      </w:pPr>
      <w:r w:rsidRPr="00530C24">
        <w:t>Bump Caps</w:t>
      </w:r>
      <w:r>
        <w:t>: Wear Bump Caps when:</w:t>
      </w:r>
    </w:p>
    <w:p w14:paraId="3A80EA4B" w14:textId="77777777" w:rsidR="008F4D11" w:rsidRDefault="008F4D11" w:rsidP="00244172">
      <w:pPr>
        <w:pStyle w:val="Purp2"/>
      </w:pPr>
      <w:r>
        <w:t>Crawling under houses.</w:t>
      </w:r>
    </w:p>
    <w:p w14:paraId="7EA90BAB" w14:textId="77777777" w:rsidR="008F4D11" w:rsidRDefault="008F4D11" w:rsidP="00244172">
      <w:pPr>
        <w:pStyle w:val="Purp2"/>
      </w:pPr>
      <w:r>
        <w:t>Climbing in attics.</w:t>
      </w:r>
    </w:p>
    <w:p w14:paraId="3631A9D0" w14:textId="77777777" w:rsidR="008F4D11" w:rsidRDefault="008F4D11" w:rsidP="00244172">
      <w:pPr>
        <w:pStyle w:val="Purp2"/>
      </w:pPr>
      <w:r>
        <w:t>Working under overhead pipes or structures; or</w:t>
      </w:r>
    </w:p>
    <w:p w14:paraId="2A4C72CC" w14:textId="77777777" w:rsidR="008F4D11" w:rsidRDefault="008F4D11" w:rsidP="00244172">
      <w:pPr>
        <w:pStyle w:val="Purp2"/>
      </w:pPr>
      <w:r>
        <w:t>You are in danger of bumping your head.</w:t>
      </w:r>
    </w:p>
    <w:p w14:paraId="51DCB49B" w14:textId="77777777" w:rsidR="008F4D11" w:rsidRDefault="008F4D11" w:rsidP="00244172">
      <w:pPr>
        <w:pStyle w:val="Purp2"/>
      </w:pPr>
      <w:r>
        <w:t>Bump caps (N651886) may not be substituted for hard hats.</w:t>
      </w:r>
    </w:p>
    <w:p w14:paraId="1B097680" w14:textId="77777777" w:rsidR="008F4D11" w:rsidRDefault="008F4D11" w:rsidP="00FD61F6">
      <w:pPr>
        <w:pStyle w:val="Purp1"/>
      </w:pPr>
      <w:r w:rsidRPr="00530C24">
        <w:lastRenderedPageBreak/>
        <w:t>Hard Hats</w:t>
      </w:r>
      <w:r>
        <w:t>: Wear Company (N654525) /Supervisor-approved hard hats when:</w:t>
      </w:r>
    </w:p>
    <w:p w14:paraId="5513DE52" w14:textId="77777777" w:rsidR="008F4D11" w:rsidRDefault="008F4D11" w:rsidP="00E44706">
      <w:pPr>
        <w:pStyle w:val="Purp2"/>
      </w:pPr>
      <w:r>
        <w:t>It is posted that hard hats are required.</w:t>
      </w:r>
    </w:p>
    <w:p w14:paraId="7644D71D" w14:textId="77777777" w:rsidR="008F4D11" w:rsidRDefault="008F4D11" w:rsidP="00E44706">
      <w:pPr>
        <w:pStyle w:val="Purp2"/>
      </w:pPr>
      <w:r>
        <w:t>Working around stationery or mobile heavy equipment such as backhoes, cranes, crew trucks, or other machinery.</w:t>
      </w:r>
    </w:p>
    <w:p w14:paraId="49FD5FE2" w14:textId="77777777" w:rsidR="008F4D11" w:rsidRDefault="008F4D11" w:rsidP="00E44706">
      <w:pPr>
        <w:pStyle w:val="Purp2"/>
      </w:pPr>
      <w:r>
        <w:t>Working in excavations where objects can fall or fly.</w:t>
      </w:r>
    </w:p>
    <w:p w14:paraId="18542DC2" w14:textId="77777777" w:rsidR="008F4D11" w:rsidRDefault="008F4D11" w:rsidP="00E44706">
      <w:pPr>
        <w:pStyle w:val="Purp2"/>
      </w:pPr>
      <w:r>
        <w:t>Working in excavations with shoring.</w:t>
      </w:r>
    </w:p>
    <w:p w14:paraId="706C17FB" w14:textId="77777777" w:rsidR="008F4D11" w:rsidRDefault="008F4D11" w:rsidP="00E44706">
      <w:pPr>
        <w:pStyle w:val="Purp2"/>
      </w:pPr>
      <w:r>
        <w:t>Structural damage to buildings is present.</w:t>
      </w:r>
    </w:p>
    <w:p w14:paraId="7DE0F456" w14:textId="77777777" w:rsidR="008F4D11" w:rsidRDefault="008F4D11" w:rsidP="00E44706">
      <w:pPr>
        <w:pStyle w:val="Purp2"/>
      </w:pPr>
      <w:r>
        <w:t>Overhead construction work is being performed.</w:t>
      </w:r>
    </w:p>
    <w:p w14:paraId="3A0A86B2" w14:textId="77777777" w:rsidR="008F4D11" w:rsidRDefault="008F4D11" w:rsidP="00E44706">
      <w:pPr>
        <w:pStyle w:val="Purp2"/>
      </w:pPr>
      <w:r>
        <w:t>Overhead construction equipment is in use; or</w:t>
      </w:r>
    </w:p>
    <w:p w14:paraId="40DE3374" w14:textId="77777777" w:rsidR="008F4D11" w:rsidRDefault="008F4D11" w:rsidP="00E44706">
      <w:pPr>
        <w:pStyle w:val="Purp2"/>
      </w:pPr>
      <w:r>
        <w:t>Performing traffic control.</w:t>
      </w:r>
    </w:p>
    <w:p w14:paraId="6A6B1CB8" w14:textId="77777777" w:rsidR="0080558B" w:rsidRDefault="008F4D11" w:rsidP="00FD61F6">
      <w:pPr>
        <w:pStyle w:val="Purp1"/>
      </w:pPr>
      <w:r>
        <w:t>Inspect hard hats and suspension prior to use each day and promptly replace them when necessary</w:t>
      </w:r>
      <w:r w:rsidR="0080558B">
        <w:t>.</w:t>
      </w:r>
    </w:p>
    <w:p w14:paraId="7A7438B0" w14:textId="21984A67" w:rsidR="008F4D11" w:rsidRDefault="008F4D11" w:rsidP="00FD61F6">
      <w:pPr>
        <w:pStyle w:val="Purp1"/>
      </w:pPr>
      <w:r>
        <w:t>When inspecting your hard hat look for cracks, dents, and cuts/gauges in the shell.</w:t>
      </w:r>
    </w:p>
    <w:p w14:paraId="57AFA748" w14:textId="77777777" w:rsidR="008F4D11" w:rsidRDefault="008F4D11" w:rsidP="00FD61F6">
      <w:pPr>
        <w:pStyle w:val="Purp1"/>
      </w:pPr>
      <w:r>
        <w:t>Check the suspension for cut or frayed straps, cracks, or tears in the plastic.</w:t>
      </w:r>
    </w:p>
    <w:p w14:paraId="0E1010A8" w14:textId="1DFC2499" w:rsidR="00AC318A" w:rsidRDefault="00AC318A" w:rsidP="00FD61F6">
      <w:pPr>
        <w:pStyle w:val="Purp1"/>
      </w:pPr>
      <w:r>
        <w:t>Follow the manufacturer’s recommendations for replacement.</w:t>
      </w:r>
    </w:p>
    <w:p w14:paraId="08B14C00" w14:textId="77777777" w:rsidR="008F4D11" w:rsidRDefault="008F4D11" w:rsidP="00FD61F6">
      <w:pPr>
        <w:pStyle w:val="Purp1"/>
      </w:pPr>
      <w:r>
        <w:t>For hard hats exposed to heat, sunlight, or chemicals, the shell may become chalky, dull, or have a crazing pattern or be less flexible (compare a new and used hard hat by flexing the brim).</w:t>
      </w:r>
    </w:p>
    <w:p w14:paraId="14BD637C" w14:textId="77777777" w:rsidR="008F4D11" w:rsidRDefault="008F4D11" w:rsidP="00FD61F6">
      <w:pPr>
        <w:pStyle w:val="Purp1"/>
      </w:pPr>
      <w:r>
        <w:t>Prolonged exposure to sunlight will degrade most plastic shells. Do not store them in direct sunlight when not in use.</w:t>
      </w:r>
    </w:p>
    <w:p w14:paraId="409E4A76" w14:textId="77777777" w:rsidR="008F4D11" w:rsidRDefault="008F4D11" w:rsidP="00FD61F6">
      <w:pPr>
        <w:pStyle w:val="Purp1"/>
      </w:pPr>
      <w:r>
        <w:t>If any of these characteristics are exhibited, replace the hard hat shell and/or suspension immediately.</w:t>
      </w:r>
    </w:p>
    <w:p w14:paraId="139B7679" w14:textId="77777777" w:rsidR="008F4D11" w:rsidRDefault="008F4D11" w:rsidP="00FD61F6">
      <w:pPr>
        <w:pStyle w:val="Purp1"/>
      </w:pPr>
      <w:r>
        <w:t>Hard hats struck by an object must be replaced immediately (both shell and suspension) and disposed of immediately, even if the damage is not visible.</w:t>
      </w:r>
    </w:p>
    <w:p w14:paraId="4E1CBF1F" w14:textId="31E923E0" w:rsidR="008F4D11" w:rsidRDefault="008F4D11" w:rsidP="00FD61F6">
      <w:pPr>
        <w:pStyle w:val="Purp2"/>
      </w:pPr>
      <w:r>
        <w:t>Prior to disposal of defective or expired hard hat</w:t>
      </w:r>
      <w:r w:rsidR="009A1D88">
        <w:t>,</w:t>
      </w:r>
      <w:r>
        <w:t xml:space="preserve"> remove </w:t>
      </w:r>
      <w:r w:rsidRPr="00FD61F6">
        <w:t>SoCalGas</w:t>
      </w:r>
      <w:r>
        <w:t xml:space="preserve"> logo sticker.</w:t>
      </w:r>
    </w:p>
    <w:p w14:paraId="3FDCE6D2" w14:textId="77777777" w:rsidR="008F4D11" w:rsidRPr="003D6CEF" w:rsidRDefault="008F4D11" w:rsidP="00FD61F6">
      <w:pPr>
        <w:pStyle w:val="Purp1"/>
      </w:pPr>
      <w:r w:rsidRPr="003D6CEF">
        <w:t xml:space="preserve">Pressure </w:t>
      </w:r>
      <w:r w:rsidRPr="00244172">
        <w:rPr>
          <w:rStyle w:val="Purp1Char"/>
          <w:rFonts w:asciiTheme="minorHAnsi" w:hAnsiTheme="minorHAnsi"/>
        </w:rPr>
        <w:t>sensitive, non-metallic stickers or tape with self-adhesive backing are acceptable</w:t>
      </w:r>
      <w:r w:rsidRPr="003D6CEF">
        <w:t xml:space="preserve"> on most of today’s hard hats. However, there are some general requirements to follow:</w:t>
      </w:r>
    </w:p>
    <w:p w14:paraId="188FE8F9" w14:textId="77777777" w:rsidR="008F4D11" w:rsidRPr="00FD61F6" w:rsidRDefault="008F4D11" w:rsidP="00FD61F6">
      <w:pPr>
        <w:pStyle w:val="Purp2"/>
      </w:pPr>
      <w:r w:rsidRPr="00FD61F6">
        <w:t>Do not use stickers to cover up hard hat damage, and place stickers at least ½ inch from the helmets edge.</w:t>
      </w:r>
    </w:p>
    <w:p w14:paraId="63E95466" w14:textId="77777777" w:rsidR="008F4D11" w:rsidRPr="00FD61F6" w:rsidRDefault="008F4D11" w:rsidP="00FD61F6">
      <w:pPr>
        <w:pStyle w:val="Purp2"/>
      </w:pPr>
      <w:r w:rsidRPr="00FD61F6">
        <w:t>Hard hat shells must not be painted unless you receive specific approval by the manufacturer.</w:t>
      </w:r>
    </w:p>
    <w:p w14:paraId="0957B2E3" w14:textId="77777777" w:rsidR="008F4D11" w:rsidRPr="00FD61F6" w:rsidRDefault="008F4D11" w:rsidP="00FD61F6">
      <w:pPr>
        <w:pStyle w:val="Purp2"/>
      </w:pPr>
      <w:r w:rsidRPr="00FD61F6">
        <w:t>Do not use paints, solvents, chemicals, adhesives, gasoline, or similar substances on this hard hat.</w:t>
      </w:r>
    </w:p>
    <w:p w14:paraId="04765C2D" w14:textId="66817FCC" w:rsidR="008F4D11" w:rsidRDefault="008F4D11" w:rsidP="00FD61F6">
      <w:pPr>
        <w:pStyle w:val="Purp1"/>
      </w:pPr>
      <w:r>
        <w:t xml:space="preserve">Bandanas, </w:t>
      </w:r>
      <w:r w:rsidR="006B1F34">
        <w:t>bandanas</w:t>
      </w:r>
      <w:r>
        <w:t xml:space="preserve">, skullcaps, hoods, or welder’s caps that do not contain metal parts should be used only if they are worn smoothly on the top of the head. Care should be taken </w:t>
      </w:r>
      <w:r>
        <w:lastRenderedPageBreak/>
        <w:t>to avoid pressure points because the suspension should still be adjusted to provide a snug and comfortable fit.</w:t>
      </w:r>
    </w:p>
    <w:p w14:paraId="4BBAD62E" w14:textId="77777777" w:rsidR="008F4D11" w:rsidRPr="0015671E" w:rsidRDefault="008F4D11" w:rsidP="00E44706">
      <w:pPr>
        <w:pStyle w:val="Purp2"/>
      </w:pPr>
      <w:r>
        <w:t xml:space="preserve">Baseball-style caps may not </w:t>
      </w:r>
      <w:r w:rsidRPr="0015671E">
        <w:t>be worn; they will interfere with the ability of the suspension to work properly during an impact. Winter liners can be worn but should be inspected to ensure they do not adversely affect the proper fit or function of the hard hat.</w:t>
      </w:r>
    </w:p>
    <w:p w14:paraId="59B78684" w14:textId="77777777" w:rsidR="008F4D11" w:rsidRPr="0015671E" w:rsidRDefault="008F4D11" w:rsidP="00E44706">
      <w:pPr>
        <w:pStyle w:val="Purp2"/>
      </w:pPr>
      <w:r w:rsidRPr="0015671E">
        <w:t>Do not store objects between the suspension and the shell of the hard hat because they may affect the protection capabilities of the unit.</w:t>
      </w:r>
    </w:p>
    <w:p w14:paraId="6AED7D78" w14:textId="77777777" w:rsidR="008F4D11" w:rsidRPr="0015671E" w:rsidRDefault="008F4D11" w:rsidP="00E44706">
      <w:pPr>
        <w:pStyle w:val="Purp2"/>
      </w:pPr>
      <w:r w:rsidRPr="0015671E">
        <w:t>To provide maximum protection, the hard hat must fit securely on the head and the suspension should be adjusted to a snug fit.</w:t>
      </w:r>
    </w:p>
    <w:p w14:paraId="33F35CA1" w14:textId="77777777" w:rsidR="008F4D11" w:rsidRDefault="008F4D11" w:rsidP="00E44706">
      <w:pPr>
        <w:pStyle w:val="Purp2"/>
      </w:pPr>
      <w:r w:rsidRPr="0015671E">
        <w:t>Never alter, puncture, modify, or engrave the</w:t>
      </w:r>
      <w:r>
        <w:t xml:space="preserve"> shell or suspension of a hard hat.</w:t>
      </w:r>
    </w:p>
    <w:p w14:paraId="1A356608" w14:textId="77777777" w:rsidR="008F4D11" w:rsidRDefault="008F4D11" w:rsidP="00FD61F6">
      <w:pPr>
        <w:pStyle w:val="Purp1"/>
      </w:pPr>
      <w:r>
        <w:t>Additional Hard Hat Requirements:</w:t>
      </w:r>
    </w:p>
    <w:p w14:paraId="0D97F6B5" w14:textId="77777777" w:rsidR="008F4D11" w:rsidRDefault="008F4D11" w:rsidP="00E44706">
      <w:pPr>
        <w:pStyle w:val="Purp2"/>
      </w:pPr>
      <w:r>
        <w:t>Company standard-issue (N654525) hard hats are rated:</w:t>
      </w:r>
    </w:p>
    <w:p w14:paraId="19E04144" w14:textId="77777777" w:rsidR="008F4D11" w:rsidRDefault="008F4D11" w:rsidP="00B30697">
      <w:pPr>
        <w:pStyle w:val="Purp3"/>
      </w:pPr>
      <w:r>
        <w:t>Type 1, that provides top impact protection only,</w:t>
      </w:r>
    </w:p>
    <w:p w14:paraId="4B349A6E" w14:textId="77777777" w:rsidR="008F4D11" w:rsidRDefault="008F4D11" w:rsidP="00B30697">
      <w:pPr>
        <w:pStyle w:val="Purp3"/>
      </w:pPr>
      <w:r>
        <w:t>Class E provides 20,000-volt protection,</w:t>
      </w:r>
    </w:p>
    <w:p w14:paraId="3C1547CD" w14:textId="2E2205D1" w:rsidR="008F4D11" w:rsidRDefault="00C45F7F" w:rsidP="00B30697">
      <w:pPr>
        <w:pStyle w:val="Purp3"/>
      </w:pPr>
      <w:r>
        <w:t xml:space="preserve">For </w:t>
      </w:r>
      <w:r w:rsidR="008F4D11">
        <w:t>storage in temperatures up to 120 degrees Fahrenheit (F),</w:t>
      </w:r>
    </w:p>
    <w:p w14:paraId="17705526" w14:textId="77777777" w:rsidR="008F4D11" w:rsidRDefault="008F4D11" w:rsidP="00B30697">
      <w:pPr>
        <w:pStyle w:val="Purp3"/>
      </w:pPr>
      <w:r>
        <w:t>Are white in color.</w:t>
      </w:r>
    </w:p>
    <w:p w14:paraId="4B7F45D5" w14:textId="77777777" w:rsidR="008F4D11" w:rsidRDefault="008F4D11" w:rsidP="00B30697">
      <w:pPr>
        <w:pStyle w:val="Purp3"/>
      </w:pPr>
      <w:r>
        <w:t>A logo decal (N252351 from the storeroom) must be placed on the front.</w:t>
      </w:r>
    </w:p>
    <w:p w14:paraId="652FD432" w14:textId="613DED6B" w:rsidR="00A12924" w:rsidRDefault="006538F5" w:rsidP="00B30697">
      <w:pPr>
        <w:pStyle w:val="Heading4"/>
      </w:pPr>
      <w:r w:rsidRPr="00530C24">
        <w:t>Respiratory Protection</w:t>
      </w:r>
    </w:p>
    <w:p w14:paraId="1FCC5057" w14:textId="2BBC5FA0" w:rsidR="34B02D08" w:rsidRDefault="2AD7237E" w:rsidP="00FD61F6">
      <w:pPr>
        <w:pStyle w:val="Purp1"/>
      </w:pPr>
      <w:r>
        <w:t>E</w:t>
      </w:r>
      <w:r w:rsidR="5C73AFB9">
        <w:t>mployee</w:t>
      </w:r>
      <w:r w:rsidR="2D65145E">
        <w:t>s</w:t>
      </w:r>
      <w:r w:rsidR="5C73AFB9">
        <w:t xml:space="preserve"> in job classification</w:t>
      </w:r>
      <w:r w:rsidR="05683444">
        <w:t>s</w:t>
      </w:r>
      <w:r w:rsidR="00687673">
        <w:t xml:space="preserve"> </w:t>
      </w:r>
      <w:r w:rsidR="5C73AFB9">
        <w:t xml:space="preserve">listed as “Mandatory Respirator User” in </w:t>
      </w:r>
      <w:r w:rsidR="00EAC103">
        <w:t>A</w:t>
      </w:r>
      <w:r w:rsidR="5C73AFB9">
        <w:t xml:space="preserve">ppendix A of </w:t>
      </w:r>
      <w:r w:rsidR="102EAE73">
        <w:t>the Respirator Protection Stan</w:t>
      </w:r>
      <w:r w:rsidR="20FF636C">
        <w:t>d</w:t>
      </w:r>
      <w:r w:rsidR="102EAE73">
        <w:t xml:space="preserve">ard </w:t>
      </w:r>
      <w:hyperlink r:id="rId102" w:history="1">
        <w:r w:rsidR="102EAE73" w:rsidRPr="4E6340B2">
          <w:rPr>
            <w:rStyle w:val="Hyperlink"/>
          </w:rPr>
          <w:t>104.06</w:t>
        </w:r>
      </w:hyperlink>
      <w:r w:rsidR="37D60F1D">
        <w:t xml:space="preserve"> must be medically cleared, trained, and fit tested prior to wearing a respirator.</w:t>
      </w:r>
    </w:p>
    <w:p w14:paraId="1E638B55" w14:textId="11F39AC2" w:rsidR="0AEA4873" w:rsidRDefault="0AEA4873" w:rsidP="00FD61F6">
      <w:pPr>
        <w:pStyle w:val="Purp1"/>
      </w:pPr>
      <w:r>
        <w:t xml:space="preserve">Employees in job classifications listed as “Voluntary Users” in Appendix B of the </w:t>
      </w:r>
      <w:hyperlink r:id="rId103" w:history="1">
        <w:r w:rsidR="00D43241" w:rsidRPr="00582EC9">
          <w:rPr>
            <w:rStyle w:val="Hyperlink"/>
          </w:rPr>
          <w:t>Standard</w:t>
        </w:r>
      </w:hyperlink>
      <w:r w:rsidR="00D43241">
        <w:t xml:space="preserve"> must</w:t>
      </w:r>
      <w:r>
        <w:t xml:space="preserve"> also </w:t>
      </w:r>
      <w:r w:rsidR="0171687F">
        <w:t xml:space="preserve">be medically </w:t>
      </w:r>
      <w:r w:rsidR="2D4A23CB">
        <w:t xml:space="preserve">cleared, trained, and fit tested, </w:t>
      </w:r>
      <w:r w:rsidR="2D4A23CB" w:rsidRPr="4E6340B2">
        <w:t xml:space="preserve">except for use of filtering facepieces. Voluntary users of filtering facepiece respirators (i.e., N95/P95) must be </w:t>
      </w:r>
      <w:r w:rsidR="00275AD9" w:rsidRPr="4E6340B2">
        <w:t>provided with</w:t>
      </w:r>
      <w:r w:rsidR="2D4A23CB" w:rsidRPr="4E6340B2">
        <w:t xml:space="preserve"> a copy of Appendix D to review.</w:t>
      </w:r>
    </w:p>
    <w:p w14:paraId="0C78ABDB" w14:textId="77777777" w:rsidR="00490A5A" w:rsidRDefault="006538F5" w:rsidP="00FD61F6">
      <w:pPr>
        <w:pStyle w:val="Purp1"/>
      </w:pPr>
      <w:r>
        <w:t>Employees must be clean shaven at the area of the face-to-facepiece seal during fit testing and respirator use.</w:t>
      </w:r>
    </w:p>
    <w:p w14:paraId="6B4ECE33" w14:textId="13750CCC" w:rsidR="006538F5" w:rsidRDefault="006538F5" w:rsidP="00FD61F6">
      <w:pPr>
        <w:pStyle w:val="Purp1"/>
      </w:pPr>
      <w:r>
        <w:t>Maintain current medical approval. Inform your supervisor if you can no longer wear a respirator.</w:t>
      </w:r>
    </w:p>
    <w:p w14:paraId="71A6D5B5" w14:textId="2C1C6689" w:rsidR="00490A5A" w:rsidRDefault="006538F5" w:rsidP="00FD61F6">
      <w:pPr>
        <w:pStyle w:val="Purp1"/>
      </w:pPr>
      <w:r>
        <w:t xml:space="preserve">Refer to the </w:t>
      </w:r>
      <w:hyperlink r:id="rId104" w:history="1">
        <w:r w:rsidRPr="003A23CD">
          <w:rPr>
            <w:rStyle w:val="Hyperlink"/>
          </w:rPr>
          <w:t>Respiratory Protection Program</w:t>
        </w:r>
      </w:hyperlink>
      <w:r>
        <w:t xml:space="preserve"> for training on respirator’s use, fitting, cleaning, and maintenance requirements.</w:t>
      </w:r>
    </w:p>
    <w:p w14:paraId="1F5E5311" w14:textId="4D3E7F4F" w:rsidR="006538F5" w:rsidRDefault="006538F5" w:rsidP="00FD61F6">
      <w:pPr>
        <w:pStyle w:val="Purp1"/>
      </w:pPr>
      <w:r>
        <w:t>Wear an N95/P95 filtering facepiece respirator when exposed to:</w:t>
      </w:r>
    </w:p>
    <w:p w14:paraId="00A57B90" w14:textId="2DB818E2" w:rsidR="006538F5" w:rsidRDefault="006538F5" w:rsidP="008F1BE6">
      <w:pPr>
        <w:pStyle w:val="Purp2"/>
      </w:pPr>
      <w:r>
        <w:t>Nuisance dusts</w:t>
      </w:r>
    </w:p>
    <w:p w14:paraId="556985D2" w14:textId="77777777" w:rsidR="006F4630" w:rsidRDefault="34B02D08" w:rsidP="008F1BE6">
      <w:pPr>
        <w:pStyle w:val="Purp2"/>
      </w:pPr>
      <w:r>
        <w:t>Wildfire smoke</w:t>
      </w:r>
    </w:p>
    <w:p w14:paraId="473738AB" w14:textId="23418636" w:rsidR="00B962E6" w:rsidRDefault="00B962E6" w:rsidP="008F1BE6">
      <w:pPr>
        <w:pStyle w:val="Purp2"/>
      </w:pPr>
      <w:r>
        <w:t xml:space="preserve">Valley </w:t>
      </w:r>
      <w:r w:rsidR="003A23CD">
        <w:t>F</w:t>
      </w:r>
      <w:r>
        <w:t>ever spores from soil disturbance</w:t>
      </w:r>
    </w:p>
    <w:p w14:paraId="33425522" w14:textId="24C3CF1C" w:rsidR="003D0F1A" w:rsidRDefault="00F67052" w:rsidP="008F1BE6">
      <w:pPr>
        <w:pStyle w:val="Purp2"/>
      </w:pPr>
      <w:r>
        <w:lastRenderedPageBreak/>
        <w:t xml:space="preserve">Click the link to get more information: </w:t>
      </w:r>
      <w:hyperlink r:id="rId105" w:history="1">
        <w:r w:rsidR="003D0F1A" w:rsidRPr="003D0F1A">
          <w:rPr>
            <w:rStyle w:val="Hyperlink"/>
          </w:rPr>
          <w:t>Valley Fever</w:t>
        </w:r>
      </w:hyperlink>
    </w:p>
    <w:p w14:paraId="79EEAF89" w14:textId="0A9F6AC6" w:rsidR="00CF608C" w:rsidRDefault="00C5542F" w:rsidP="00FD61F6">
      <w:pPr>
        <w:pStyle w:val="Purp1"/>
      </w:pPr>
      <w:r>
        <w:t xml:space="preserve">When the </w:t>
      </w:r>
      <w:r w:rsidRPr="00C5542F">
        <w:t xml:space="preserve">AQI </w:t>
      </w:r>
      <w:r>
        <w:t xml:space="preserve">is </w:t>
      </w:r>
      <w:r w:rsidRPr="00C5542F">
        <w:t xml:space="preserve">over 151, </w:t>
      </w:r>
      <w:r>
        <w:t xml:space="preserve">a </w:t>
      </w:r>
      <w:r w:rsidRPr="00C5542F">
        <w:t>N95 must be provided but may be worn voluntarily</w:t>
      </w:r>
    </w:p>
    <w:p w14:paraId="3D842D00" w14:textId="6C2594F7" w:rsidR="00C7430A" w:rsidRDefault="00075012" w:rsidP="00E44706">
      <w:pPr>
        <w:pStyle w:val="Purp2"/>
      </w:pPr>
      <w:r>
        <w:t xml:space="preserve">When the </w:t>
      </w:r>
      <w:r w:rsidRPr="00C5542F">
        <w:t xml:space="preserve">AQI </w:t>
      </w:r>
      <w:r>
        <w:t xml:space="preserve">is </w:t>
      </w:r>
      <w:r w:rsidRPr="00C5542F">
        <w:t xml:space="preserve">over </w:t>
      </w:r>
      <w:r>
        <w:t>500</w:t>
      </w:r>
      <w:r w:rsidRPr="00C5542F">
        <w:t xml:space="preserve">, </w:t>
      </w:r>
      <w:r w:rsidR="00C5542F" w:rsidRPr="00C5542F">
        <w:t xml:space="preserve">respirators are </w:t>
      </w:r>
      <w:r w:rsidR="00440478" w:rsidRPr="00C5542F">
        <w:t>required.</w:t>
      </w:r>
    </w:p>
    <w:p w14:paraId="196B28E7" w14:textId="624DBA50" w:rsidR="006538F5" w:rsidRDefault="006538F5" w:rsidP="00FD61F6">
      <w:pPr>
        <w:pStyle w:val="Purp1"/>
      </w:pPr>
      <w:r>
        <w:t xml:space="preserve">Wear </w:t>
      </w:r>
      <w:r w:rsidR="00BF1185">
        <w:t>an</w:t>
      </w:r>
      <w:r>
        <w:t xml:space="preserve"> Air Purifying Respirator (APR) when exposed to:</w:t>
      </w:r>
    </w:p>
    <w:p w14:paraId="3F0CD233" w14:textId="53150F6E" w:rsidR="006538F5" w:rsidRDefault="006538F5" w:rsidP="00E44706">
      <w:pPr>
        <w:pStyle w:val="Purp2"/>
      </w:pPr>
      <w:r>
        <w:t>Dust, mists, or NORM (Naturally Occurring Radioactive Material)</w:t>
      </w:r>
    </w:p>
    <w:p w14:paraId="69E8D5C7" w14:textId="0F0A9CC0" w:rsidR="006538F5" w:rsidRDefault="006538F5" w:rsidP="00E44706">
      <w:pPr>
        <w:pStyle w:val="Purp2"/>
      </w:pPr>
      <w:r>
        <w:t>Asbestos or fiberglass</w:t>
      </w:r>
    </w:p>
    <w:p w14:paraId="245E18AC" w14:textId="32455A05" w:rsidR="006538F5" w:rsidRDefault="006538F5" w:rsidP="00E44706">
      <w:pPr>
        <w:pStyle w:val="Purp2"/>
      </w:pPr>
      <w:r>
        <w:t>Welding fumes</w:t>
      </w:r>
    </w:p>
    <w:p w14:paraId="48E54F1B" w14:textId="5DE4C79C" w:rsidR="006538F5" w:rsidRDefault="006538F5" w:rsidP="00E44706">
      <w:pPr>
        <w:pStyle w:val="Purp2"/>
      </w:pPr>
      <w:r>
        <w:t>Organic vapors or paint spray</w:t>
      </w:r>
    </w:p>
    <w:p w14:paraId="2018A9BC" w14:textId="1C3E179F" w:rsidR="006538F5" w:rsidRDefault="006538F5" w:rsidP="00E44706">
      <w:pPr>
        <w:pStyle w:val="Purp2"/>
      </w:pPr>
      <w:r>
        <w:t>Blowing drips</w:t>
      </w:r>
    </w:p>
    <w:p w14:paraId="6D344C7D" w14:textId="2B0DB122" w:rsidR="006538F5" w:rsidRDefault="006538F5" w:rsidP="00E44706">
      <w:pPr>
        <w:pStyle w:val="Purp2"/>
      </w:pPr>
      <w:r>
        <w:t>Pesticides</w:t>
      </w:r>
    </w:p>
    <w:p w14:paraId="0A674449" w14:textId="2527481A" w:rsidR="006538F5" w:rsidRDefault="006538F5" w:rsidP="00E44706">
      <w:pPr>
        <w:pStyle w:val="Purp2"/>
      </w:pPr>
      <w:r>
        <w:t>Potentially infectious materials/waste</w:t>
      </w:r>
    </w:p>
    <w:p w14:paraId="36B35526" w14:textId="77777777" w:rsidR="006538F5" w:rsidRDefault="006538F5" w:rsidP="00E44706">
      <w:pPr>
        <w:pStyle w:val="Purp2"/>
      </w:pPr>
      <w:r>
        <w:t>Wildfire smoke above an AQI for PM2.5 of 500.</w:t>
      </w:r>
    </w:p>
    <w:p w14:paraId="18D6683A" w14:textId="77777777" w:rsidR="006538F5" w:rsidRDefault="006538F5" w:rsidP="00FD61F6">
      <w:pPr>
        <w:pStyle w:val="Purp1"/>
      </w:pPr>
      <w:r>
        <w:t>Wear an Airline Respirator with filter panel or SCBA when:</w:t>
      </w:r>
    </w:p>
    <w:p w14:paraId="74692F3E" w14:textId="77777777" w:rsidR="006538F5" w:rsidRDefault="006538F5" w:rsidP="00E44706">
      <w:pPr>
        <w:pStyle w:val="Purp2"/>
      </w:pPr>
      <w:r>
        <w:t>Exposed to blowing gas.</w:t>
      </w:r>
    </w:p>
    <w:p w14:paraId="024643E1" w14:textId="77777777" w:rsidR="006538F5" w:rsidRDefault="006538F5" w:rsidP="00E44706">
      <w:pPr>
        <w:pStyle w:val="Purp2"/>
      </w:pPr>
      <w:r>
        <w:t>Performing standby rescue duties.</w:t>
      </w:r>
    </w:p>
    <w:p w14:paraId="5CA6C702" w14:textId="77777777" w:rsidR="006538F5" w:rsidRDefault="006538F5" w:rsidP="00E44706">
      <w:pPr>
        <w:pStyle w:val="Purp2"/>
      </w:pPr>
      <w:r>
        <w:t>There is an oxygen-deficient atmosphere (less than 19.5% oxygen in air).</w:t>
      </w:r>
    </w:p>
    <w:p w14:paraId="052D8162" w14:textId="1809B1AA" w:rsidR="006538F5" w:rsidRDefault="006538F5" w:rsidP="00E44706">
      <w:pPr>
        <w:pStyle w:val="Purp2"/>
      </w:pPr>
      <w:r>
        <w:t>Concentrations of chemicals are known to be IDLH (Immediately Dangerous to Life or Health)</w:t>
      </w:r>
    </w:p>
    <w:p w14:paraId="3DC93510" w14:textId="77777777" w:rsidR="006538F5" w:rsidRDefault="006538F5" w:rsidP="00E44706">
      <w:pPr>
        <w:pStyle w:val="Purp2"/>
      </w:pPr>
      <w:r>
        <w:t>Working with unknown concentrations of toxic chemicals.</w:t>
      </w:r>
    </w:p>
    <w:p w14:paraId="6B0583F2" w14:textId="77777777" w:rsidR="006538F5" w:rsidRDefault="006538F5" w:rsidP="00D5757D">
      <w:pPr>
        <w:pStyle w:val="Green2"/>
      </w:pPr>
      <w:r>
        <w:t>Wear an Escape-Only Respirator for emergency escape from oxygen deficient, IDLH, or highly toxic chemicals.</w:t>
      </w:r>
    </w:p>
    <w:p w14:paraId="4DA3D2A6" w14:textId="77777777" w:rsidR="006538F5" w:rsidRDefault="006538F5" w:rsidP="00B30697">
      <w:pPr>
        <w:pStyle w:val="Heading4"/>
      </w:pPr>
      <w:r w:rsidRPr="00530C24">
        <w:t>Hearing Protection</w:t>
      </w:r>
    </w:p>
    <w:p w14:paraId="20D50E56" w14:textId="1CAD2A29" w:rsidR="006538F5" w:rsidRDefault="34B02D08" w:rsidP="00FD61F6">
      <w:pPr>
        <w:pStyle w:val="Purp1"/>
      </w:pPr>
      <w:r>
        <w:t xml:space="preserve">Wear </w:t>
      </w:r>
      <w:r w:rsidR="3F14329F">
        <w:t xml:space="preserve">company approved </w:t>
      </w:r>
      <w:r>
        <w:t>hearing protection when:</w:t>
      </w:r>
    </w:p>
    <w:p w14:paraId="43362452" w14:textId="24064076" w:rsidR="232FC0B7" w:rsidRDefault="232FC0B7" w:rsidP="00E44706">
      <w:pPr>
        <w:pStyle w:val="Purp2"/>
      </w:pPr>
      <w:r>
        <w:t xml:space="preserve">Exposed to noise above 85 dBA or higher for extended period of </w:t>
      </w:r>
      <w:r w:rsidR="009F7681">
        <w:t>time.</w:t>
      </w:r>
    </w:p>
    <w:p w14:paraId="2893BF87" w14:textId="6775F581" w:rsidR="006538F5" w:rsidRDefault="232FC0B7" w:rsidP="00E44706">
      <w:pPr>
        <w:pStyle w:val="Purp2"/>
      </w:pPr>
      <w:r>
        <w:t xml:space="preserve">Rule of Thumb: </w:t>
      </w:r>
      <w:r w:rsidR="34B02D08">
        <w:t xml:space="preserve">You must shout to be heard within </w:t>
      </w:r>
      <w:r w:rsidR="008762ED">
        <w:t>3</w:t>
      </w:r>
      <w:r w:rsidR="34B02D08">
        <w:t xml:space="preserve"> feet.</w:t>
      </w:r>
    </w:p>
    <w:p w14:paraId="4727600E" w14:textId="12D3085C" w:rsidR="006538F5" w:rsidRDefault="006538F5" w:rsidP="00E44706">
      <w:pPr>
        <w:pStyle w:val="Purp2"/>
      </w:pPr>
      <w:r>
        <w:t xml:space="preserve">Posted signs or </w:t>
      </w:r>
      <w:r w:rsidR="002329D8">
        <w:t>labels</w:t>
      </w:r>
      <w:r>
        <w:t xml:space="preserve"> indicate there is a hazardous noise level or that hearing protection is required.</w:t>
      </w:r>
    </w:p>
    <w:p w14:paraId="4C9CD3E6" w14:textId="77777777" w:rsidR="006538F5" w:rsidRDefault="006538F5" w:rsidP="00E44706">
      <w:pPr>
        <w:pStyle w:val="Purp2"/>
      </w:pPr>
      <w:r>
        <w:t>Exposed to blowing gas.</w:t>
      </w:r>
    </w:p>
    <w:p w14:paraId="3779FE17" w14:textId="7B97A456" w:rsidR="006538F5" w:rsidRDefault="006538F5" w:rsidP="00E44706">
      <w:pPr>
        <w:pStyle w:val="Purp2"/>
      </w:pPr>
      <w:r>
        <w:t>Performing or working near overhead welding or cutting</w:t>
      </w:r>
    </w:p>
    <w:p w14:paraId="3A764940" w14:textId="77777777" w:rsidR="00CF608C" w:rsidRDefault="34B02D08" w:rsidP="00E44706">
      <w:pPr>
        <w:pStyle w:val="Purp2"/>
      </w:pPr>
      <w:r>
        <w:t>Performing or working near pneumatic tools</w:t>
      </w:r>
      <w:r w:rsidR="7C0F7494">
        <w:t xml:space="preserve">, compactors, grinders, chainsaws, abrasive blast equipment, backhoes, loaders, </w:t>
      </w:r>
      <w:r w:rsidR="7C0F7494" w:rsidRPr="4E6340B2">
        <w:t>and working at operating units in power plants, gas turbines and compressor plants</w:t>
      </w:r>
      <w:r w:rsidR="00CF608C">
        <w:t>.</w:t>
      </w:r>
    </w:p>
    <w:p w14:paraId="0B554400" w14:textId="77777777" w:rsidR="00490A5A" w:rsidRDefault="006538F5" w:rsidP="009D0ABA">
      <w:pPr>
        <w:pStyle w:val="Heading3"/>
      </w:pPr>
      <w:bookmarkStart w:id="146" w:name="_Toc204691714"/>
      <w:bookmarkStart w:id="147" w:name="_Toc210042583"/>
      <w:r>
        <w:lastRenderedPageBreak/>
        <w:t>Body Protection</w:t>
      </w:r>
      <w:bookmarkEnd w:id="146"/>
      <w:bookmarkEnd w:id="147"/>
    </w:p>
    <w:p w14:paraId="032027F5" w14:textId="2D1B4C92" w:rsidR="006538F5" w:rsidRDefault="006538F5" w:rsidP="00B30697">
      <w:pPr>
        <w:pStyle w:val="Heading4"/>
      </w:pPr>
      <w:r w:rsidRPr="00530C24">
        <w:t>Coveralls/Uniforms (FR)</w:t>
      </w:r>
    </w:p>
    <w:p w14:paraId="03A98513" w14:textId="3011C5E1" w:rsidR="006538F5" w:rsidRDefault="006538F5" w:rsidP="00185F4B">
      <w:pPr>
        <w:pStyle w:val="Purp1"/>
      </w:pPr>
      <w:r>
        <w:t xml:space="preserve">Job classifications issued flame resistant (FR), NFPA 2112, 70E, CAT 2 compliant, pants and shirts, must be worn together with the FR shirt buttoned at the neck, tucked in, sleeves rolled down with cuffs buttoned. If belts are worn, the belt strap material must </w:t>
      </w:r>
      <w:r w:rsidR="00895E16">
        <w:t>be</w:t>
      </w:r>
      <w:r>
        <w:t xml:space="preserve"> leather or 100% cotton to avoid injuries caused by materials easily affected by heat.</w:t>
      </w:r>
    </w:p>
    <w:p w14:paraId="1962DDAF" w14:textId="77777777" w:rsidR="006538F5" w:rsidRDefault="006538F5" w:rsidP="00185F4B">
      <w:pPr>
        <w:pStyle w:val="Purp1"/>
      </w:pPr>
      <w:r>
        <w:t>Company-furnished FR pants and shirts, FR coveralls or 100% cotton coveralls (buttoned at the neck, tucked in, sleeves rolled down with cuffs buttoned) must be worn during the following activities:</w:t>
      </w:r>
    </w:p>
    <w:p w14:paraId="00DF3A64" w14:textId="55021F22" w:rsidR="006538F5" w:rsidRPr="00805B51" w:rsidRDefault="006538F5" w:rsidP="00E44706">
      <w:pPr>
        <w:pStyle w:val="Purp2"/>
      </w:pPr>
      <w:r w:rsidRPr="00805B51">
        <w:t xml:space="preserve">Performing leak repair </w:t>
      </w:r>
      <w:r w:rsidR="00FB73A7" w:rsidRPr="00805B51">
        <w:t xml:space="preserve">work </w:t>
      </w:r>
      <w:r w:rsidR="00220F38">
        <w:t xml:space="preserve">from </w:t>
      </w:r>
      <w:r w:rsidR="00FB73A7" w:rsidRPr="00805B51">
        <w:t>when</w:t>
      </w:r>
      <w:r w:rsidRPr="00805B51">
        <w:t xml:space="preserve"> bar-hole drilling begins to when the excavation is backfilled.</w:t>
      </w:r>
    </w:p>
    <w:p w14:paraId="0ECFBEEC" w14:textId="77777777" w:rsidR="006538F5" w:rsidRPr="00805B51" w:rsidRDefault="006538F5" w:rsidP="00E44706">
      <w:pPr>
        <w:pStyle w:val="Purp2"/>
      </w:pPr>
      <w:r w:rsidRPr="00805B51">
        <w:t>Hazardous leaking gas is present or may be present.</w:t>
      </w:r>
    </w:p>
    <w:p w14:paraId="52DC227D" w14:textId="2B5B2C0E" w:rsidR="006538F5" w:rsidRPr="00805B51" w:rsidRDefault="006538F5" w:rsidP="00E44706">
      <w:pPr>
        <w:pStyle w:val="Purp2"/>
        <w:rPr>
          <w:rStyle w:val="Purp3Char"/>
        </w:rPr>
      </w:pPr>
      <w:r w:rsidRPr="00805B51">
        <w:t xml:space="preserve">Refer to </w:t>
      </w:r>
      <w:hyperlink r:id="rId106" w:history="1">
        <w:r w:rsidRPr="00640C57">
          <w:rPr>
            <w:rStyle w:val="Hyperlink"/>
          </w:rPr>
          <w:t>GS 223.0126, Above Ground Leakage Classification and Mitigation Schedules</w:t>
        </w:r>
      </w:hyperlink>
      <w:r w:rsidRPr="00805B51">
        <w:rPr>
          <w:rStyle w:val="Purp3Char"/>
        </w:rPr>
        <w:t xml:space="preserve">, for the definition of hazardous leak and </w:t>
      </w:r>
      <w:r w:rsidR="00895E16" w:rsidRPr="00805B51">
        <w:rPr>
          <w:rStyle w:val="Purp3Char"/>
        </w:rPr>
        <w:t>refer</w:t>
      </w:r>
      <w:r w:rsidRPr="00805B51">
        <w:rPr>
          <w:rStyle w:val="Purp3Char"/>
        </w:rPr>
        <w:t xml:space="preserve"> to </w:t>
      </w:r>
      <w:hyperlink r:id="rId107" w:history="1">
        <w:r w:rsidRPr="006A7962">
          <w:rPr>
            <w:rStyle w:val="Hyperlink"/>
          </w:rPr>
          <w:t>GS 166.0076, Working in a Hazardous Atmosphere</w:t>
        </w:r>
      </w:hyperlink>
      <w:r w:rsidRPr="00805B51">
        <w:rPr>
          <w:rStyle w:val="Purp3Char"/>
        </w:rPr>
        <w:t>, for guidelines and requirements when exposed to hazardous atmospheres.</w:t>
      </w:r>
    </w:p>
    <w:p w14:paraId="6223EC53" w14:textId="77777777" w:rsidR="006538F5" w:rsidRPr="00805B51" w:rsidRDefault="006538F5" w:rsidP="00E44706">
      <w:pPr>
        <w:pStyle w:val="Purp2"/>
      </w:pPr>
      <w:r w:rsidRPr="00805B51">
        <w:t>Hot squeezing or reopening pipe.</w:t>
      </w:r>
    </w:p>
    <w:p w14:paraId="172E20F8" w14:textId="77777777" w:rsidR="006538F5" w:rsidRPr="00805B51" w:rsidRDefault="006538F5" w:rsidP="00E44706">
      <w:pPr>
        <w:pStyle w:val="Purp2"/>
      </w:pPr>
      <w:r w:rsidRPr="00805B51">
        <w:t>Performing pipeline fire control operations.</w:t>
      </w:r>
    </w:p>
    <w:p w14:paraId="5FB38463" w14:textId="77777777" w:rsidR="006538F5" w:rsidRPr="00805B51" w:rsidRDefault="006538F5" w:rsidP="00E44706">
      <w:pPr>
        <w:pStyle w:val="Purp2"/>
      </w:pPr>
      <w:r w:rsidRPr="00805B51">
        <w:t>Performing pressure control work (tapping, stopping, stop-cock changing, etc.) or any other gas handling procedure.</w:t>
      </w:r>
    </w:p>
    <w:p w14:paraId="04EAAFF2" w14:textId="77777777" w:rsidR="006538F5" w:rsidRPr="00805B51" w:rsidRDefault="006538F5" w:rsidP="00E44706">
      <w:pPr>
        <w:pStyle w:val="Purp2"/>
      </w:pPr>
      <w:r w:rsidRPr="00805B51">
        <w:t>Welding, soldering, or brazing.</w:t>
      </w:r>
    </w:p>
    <w:p w14:paraId="3A6C928F" w14:textId="3F474259" w:rsidR="006538F5" w:rsidRPr="00805B51" w:rsidRDefault="006538F5" w:rsidP="00E44706">
      <w:pPr>
        <w:pStyle w:val="Purp2"/>
      </w:pPr>
      <w:r w:rsidRPr="00805B51">
        <w:t xml:space="preserve">Entering an industrial site (e.g., refineries) when </w:t>
      </w:r>
      <w:r w:rsidR="00B4573E" w:rsidRPr="00805B51">
        <w:t>that site owner requires FR clothing</w:t>
      </w:r>
      <w:r w:rsidRPr="00805B51">
        <w:t>.</w:t>
      </w:r>
    </w:p>
    <w:p w14:paraId="723F41E7" w14:textId="77777777" w:rsidR="006538F5" w:rsidRDefault="006538F5" w:rsidP="00185F4B">
      <w:pPr>
        <w:pStyle w:val="Purp1"/>
      </w:pPr>
      <w:r>
        <w:t>It is strongly recommended that employees wear undergarments made of 100% cotton to avoid injuries caused by materials easily affected by heat.</w:t>
      </w:r>
    </w:p>
    <w:p w14:paraId="7FD01F78" w14:textId="77777777" w:rsidR="006538F5" w:rsidRDefault="006538F5" w:rsidP="00185F4B">
      <w:pPr>
        <w:pStyle w:val="Purp1"/>
      </w:pPr>
      <w:r>
        <w:t>Use disposable type coveralls such as Tyvek if 100% cotton or FR coveralls are not available, for the following activities:</w:t>
      </w:r>
    </w:p>
    <w:p w14:paraId="6E5435CD" w14:textId="77777777" w:rsidR="006538F5" w:rsidRDefault="006538F5" w:rsidP="00E44706">
      <w:pPr>
        <w:pStyle w:val="Purp2"/>
      </w:pPr>
      <w:r>
        <w:t>Crawling under buildings; or</w:t>
      </w:r>
    </w:p>
    <w:p w14:paraId="2FA0F960" w14:textId="6CB8D33B" w:rsidR="006538F5" w:rsidRDefault="006538F5" w:rsidP="00E44706">
      <w:pPr>
        <w:pStyle w:val="Purp2"/>
      </w:pPr>
      <w:r>
        <w:t xml:space="preserve">There is </w:t>
      </w:r>
      <w:r w:rsidR="00895E16">
        <w:t>a high</w:t>
      </w:r>
      <w:r>
        <w:t xml:space="preserve"> likelihood of other exposure such as insects or other substances.</w:t>
      </w:r>
    </w:p>
    <w:p w14:paraId="09F1AA87" w14:textId="4FC8423A" w:rsidR="00A73934" w:rsidRPr="00DF5EDF" w:rsidRDefault="00A73934" w:rsidP="00B30697">
      <w:pPr>
        <w:pStyle w:val="Heading4"/>
      </w:pPr>
      <w:r w:rsidRPr="00DF5EDF">
        <w:t xml:space="preserve">Chemical </w:t>
      </w:r>
      <w:r w:rsidR="00B6442B" w:rsidRPr="00DF5EDF">
        <w:t xml:space="preserve">Resistant </w:t>
      </w:r>
      <w:r w:rsidRPr="00DF5EDF">
        <w:t>Coveralls</w:t>
      </w:r>
    </w:p>
    <w:p w14:paraId="1727A1D6" w14:textId="77777777" w:rsidR="00A73934" w:rsidRPr="00530C24" w:rsidRDefault="00A73934" w:rsidP="00185F4B">
      <w:pPr>
        <w:pStyle w:val="Purp1"/>
      </w:pPr>
      <w:r w:rsidRPr="00F83841">
        <w:t>Wear Chemical Coveralls when handling PCBs, unknown or suspect solids, liquids, or when handling contaminated soils.</w:t>
      </w:r>
    </w:p>
    <w:p w14:paraId="1540C268" w14:textId="77777777" w:rsidR="00490A5A" w:rsidRDefault="006538F5" w:rsidP="00B30697">
      <w:pPr>
        <w:pStyle w:val="Heading4"/>
      </w:pPr>
      <w:r w:rsidRPr="00530C24">
        <w:t>Gas Extraction Suits (Gaseous Atmosphere)</w:t>
      </w:r>
    </w:p>
    <w:p w14:paraId="07CDEAC0" w14:textId="5F542CD7" w:rsidR="00490A5A" w:rsidRDefault="006538F5" w:rsidP="00185F4B">
      <w:pPr>
        <w:pStyle w:val="Purp1"/>
      </w:pPr>
      <w:r>
        <w:t>Wear Gas Extraction Suits (GES) when in gaseous atmospheres with airline equipment or self-contained breathing apparatus (SCBA).</w:t>
      </w:r>
      <w:r w:rsidR="00490A5A">
        <w:t xml:space="preserve"> </w:t>
      </w:r>
      <w:r>
        <w:t xml:space="preserve">Company-issued, 100% cotton coveralls or FR garments must be worn underneath the GES. </w:t>
      </w:r>
      <w:r w:rsidR="6EDBB7B3">
        <w:t xml:space="preserve">Refer to </w:t>
      </w:r>
      <w:hyperlink r:id="rId108" w:history="1">
        <w:r w:rsidR="6EDBB7B3" w:rsidRPr="003B54BF">
          <w:rPr>
            <w:rStyle w:val="Hyperlink"/>
          </w:rPr>
          <w:t>GS 166.0076, Working in Hazardous Atmospheres</w:t>
        </w:r>
      </w:hyperlink>
      <w:r w:rsidR="6EDBB7B3">
        <w:t xml:space="preserve"> for details.</w:t>
      </w:r>
    </w:p>
    <w:p w14:paraId="26B3DA5C" w14:textId="77777777" w:rsidR="00B87652" w:rsidRDefault="00B87652" w:rsidP="00B30697">
      <w:pPr>
        <w:pStyle w:val="Heading4"/>
      </w:pPr>
      <w:r w:rsidRPr="00530C24">
        <w:lastRenderedPageBreak/>
        <w:t>Safety Harness and Lifeline (Gaseous Atmosphere)</w:t>
      </w:r>
    </w:p>
    <w:p w14:paraId="5CCCCD78" w14:textId="77777777" w:rsidR="00B87652" w:rsidRDefault="00B87652" w:rsidP="00185F4B">
      <w:pPr>
        <w:pStyle w:val="Purp1"/>
      </w:pPr>
      <w:r>
        <w:t>Use a Safety Harness and Lifeline when entering a gaseous atmosphere with the Gas Extraction Suit and fresh air gear.</w:t>
      </w:r>
    </w:p>
    <w:p w14:paraId="37F34A76" w14:textId="77777777" w:rsidR="00B87652" w:rsidRDefault="00B87652" w:rsidP="00185F4B">
      <w:pPr>
        <w:pStyle w:val="Purp1"/>
      </w:pPr>
      <w:r>
        <w:t>The harness may also be worn when helping someone enter or exit a non-permit required confined space or a Utility Vault Confined Space (UVCS).</w:t>
      </w:r>
    </w:p>
    <w:p w14:paraId="0B7C70DB" w14:textId="77777777" w:rsidR="00B87652" w:rsidRDefault="00B87652" w:rsidP="00185F4B">
      <w:pPr>
        <w:pStyle w:val="Purp1"/>
      </w:pPr>
      <w:r>
        <w:t>The lifeline must always be monitored by another employee and tied off to a stationary object (other than a vehicle).</w:t>
      </w:r>
    </w:p>
    <w:p w14:paraId="6217EDEE" w14:textId="77777777" w:rsidR="00490A5A" w:rsidRDefault="006538F5" w:rsidP="00B30697">
      <w:pPr>
        <w:pStyle w:val="Heading4"/>
      </w:pPr>
      <w:r w:rsidRPr="00530C24">
        <w:t>Traffic Safety Garments</w:t>
      </w:r>
    </w:p>
    <w:p w14:paraId="0C5C3C82" w14:textId="03795E01" w:rsidR="006538F5" w:rsidRDefault="006538F5" w:rsidP="00185F4B">
      <w:pPr>
        <w:pStyle w:val="Purp1"/>
      </w:pPr>
      <w:r>
        <w:t>Wear Company-approved reflective Traffic Safety Garments (reflective vests M-XL: N658908, 2XL-4XL: N658912 and 5X-6X: N658916) when exposed to vehicular traffic or when working at night. This includes, but is not limited to public and private streets, parking lots, driveways, or construction areas where construction vehicles or equipment are present.</w:t>
      </w:r>
    </w:p>
    <w:p w14:paraId="4989F7EE" w14:textId="77777777" w:rsidR="006538F5" w:rsidRDefault="006538F5" w:rsidP="00185F4B">
      <w:pPr>
        <w:pStyle w:val="Purp1"/>
      </w:pPr>
      <w:r>
        <w:t>For proper disposal of Company issued garments ensure SoCalGas logo is removed and destroyed. This can be done by simply cutting garments prior to disposal.</w:t>
      </w:r>
    </w:p>
    <w:p w14:paraId="3C129D09" w14:textId="77777777" w:rsidR="00490A5A" w:rsidRDefault="006538F5" w:rsidP="00B30697">
      <w:pPr>
        <w:pStyle w:val="Heading4"/>
      </w:pPr>
      <w:r w:rsidRPr="00530C24">
        <w:t>Leather Caps and Jackets</w:t>
      </w:r>
    </w:p>
    <w:p w14:paraId="115FFA40" w14:textId="5E7B5256" w:rsidR="006538F5" w:rsidRPr="00530C24" w:rsidRDefault="006538F5" w:rsidP="00185F4B">
      <w:pPr>
        <w:pStyle w:val="Purp1"/>
      </w:pPr>
      <w:r w:rsidRPr="008C7A67">
        <w:t>Wear protective leather garments such as caps, gloves, and jackets when welding.</w:t>
      </w:r>
    </w:p>
    <w:p w14:paraId="1B0488F6" w14:textId="77777777" w:rsidR="00490A5A" w:rsidRDefault="006538F5" w:rsidP="00B30697">
      <w:pPr>
        <w:pStyle w:val="Heading4"/>
      </w:pPr>
      <w:r w:rsidRPr="00530C24">
        <w:t>Knee Protection</w:t>
      </w:r>
    </w:p>
    <w:p w14:paraId="491946FF" w14:textId="14B9126C" w:rsidR="006538F5" w:rsidRPr="00530C24" w:rsidRDefault="006538F5" w:rsidP="00185F4B">
      <w:pPr>
        <w:pStyle w:val="Purp1"/>
      </w:pPr>
      <w:r w:rsidRPr="00E82DFD">
        <w:t>Wear knee protection when kneeling or crawling.</w:t>
      </w:r>
    </w:p>
    <w:p w14:paraId="3B4B7365" w14:textId="34A1FC1C" w:rsidR="00490A5A" w:rsidRDefault="006538F5" w:rsidP="00B30697">
      <w:pPr>
        <w:pStyle w:val="Heading4"/>
      </w:pPr>
      <w:commentRangeStart w:id="148"/>
      <w:r w:rsidRPr="00530C24">
        <w:t>Footwear</w:t>
      </w:r>
      <w:commentRangeEnd w:id="148"/>
      <w:r w:rsidR="0003540E">
        <w:rPr>
          <w:rStyle w:val="CommentReference"/>
          <w:rFonts w:eastAsiaTheme="minorHAnsi" w:cstheme="minorBidi"/>
          <w:i w:val="0"/>
          <w:iCs w:val="0"/>
          <w:color w:val="auto"/>
        </w:rPr>
        <w:commentReference w:id="148"/>
      </w:r>
    </w:p>
    <w:p w14:paraId="5B82FE1B" w14:textId="4F95A799" w:rsidR="006538F5" w:rsidRDefault="006538F5" w:rsidP="00185F4B">
      <w:pPr>
        <w:pStyle w:val="Purp1"/>
      </w:pPr>
      <w:r>
        <w:t>Wear the appropriate foot protection in the following conditions:</w:t>
      </w:r>
    </w:p>
    <w:p w14:paraId="4B5B4C04" w14:textId="4A84A82B" w:rsidR="006538F5" w:rsidRDefault="006538F5" w:rsidP="00185F4B">
      <w:pPr>
        <w:pStyle w:val="Purp1"/>
      </w:pPr>
      <w:r>
        <w:t>Construction boots</w:t>
      </w:r>
      <w:r w:rsidR="0080558B">
        <w:t xml:space="preserve"> </w:t>
      </w:r>
      <w:r w:rsidR="00A52CFB">
        <w:t>-</w:t>
      </w:r>
      <w:r>
        <w:t xml:space="preserve"> When working in constructions areas but not limited to work areas where foot hazards may be present. Construction boots are defined as a construction quality boot that provides ankle protection.</w:t>
      </w:r>
    </w:p>
    <w:p w14:paraId="0880191D" w14:textId="16A0FC7E" w:rsidR="006538F5" w:rsidRDefault="006538F5" w:rsidP="00185F4B">
      <w:pPr>
        <w:pStyle w:val="Purp1"/>
      </w:pPr>
      <w:r>
        <w:t>Company-approved foot guards</w:t>
      </w:r>
      <w:r w:rsidR="0080558B">
        <w:t xml:space="preserve"> </w:t>
      </w:r>
      <w:r w:rsidR="00A52CFB">
        <w:t>-</w:t>
      </w:r>
      <w:r>
        <w:t xml:space="preserve"> When using pavement breakers, rock drills, clay spades, tampers, etc.</w:t>
      </w:r>
    </w:p>
    <w:p w14:paraId="355010FA" w14:textId="5DCF1AFB" w:rsidR="006538F5" w:rsidRDefault="006538F5" w:rsidP="00185F4B">
      <w:pPr>
        <w:pStyle w:val="Purp1"/>
      </w:pPr>
      <w:r>
        <w:t>Company-</w:t>
      </w:r>
      <w:r w:rsidR="00386F5D">
        <w:t>supplied</w:t>
      </w:r>
      <w:r>
        <w:t xml:space="preserve"> non-conductive boots when hand digging around suspect electrical exposure such as when there are no USA markings.</w:t>
      </w:r>
    </w:p>
    <w:p w14:paraId="453A7F0B" w14:textId="2CC782B5" w:rsidR="000750C0" w:rsidRDefault="006538F5" w:rsidP="00185F4B">
      <w:pPr>
        <w:pStyle w:val="Purp1"/>
      </w:pPr>
      <w:r>
        <w:t>Employees must wear footwear that is appropriate for the work performed</w:t>
      </w:r>
      <w:r w:rsidR="00783F64">
        <w:t>.</w:t>
      </w:r>
    </w:p>
    <w:p w14:paraId="58B9955D" w14:textId="5460E13D" w:rsidR="008A3232" w:rsidRPr="006C47E9" w:rsidRDefault="00F67052" w:rsidP="00185F4B">
      <w:pPr>
        <w:pStyle w:val="Purp1"/>
      </w:pPr>
      <w:r>
        <w:t xml:space="preserve">Click the link to get more information: </w:t>
      </w:r>
      <w:r w:rsidR="00C7013D" w:rsidRPr="006C47E9">
        <w:t>Hazard Recognition Program</w:t>
      </w:r>
    </w:p>
    <w:p w14:paraId="5BA81D70" w14:textId="5BC916B6" w:rsidR="006538F5" w:rsidRPr="00833B61" w:rsidRDefault="00F67052" w:rsidP="00185F4B">
      <w:pPr>
        <w:pStyle w:val="Purp1"/>
      </w:pPr>
      <w:r>
        <w:t xml:space="preserve">Click the link to get more information: </w:t>
      </w:r>
      <w:hyperlink r:id="rId109" w:anchor="search=Employee%20Conduct%20%26%20Responsibility%20Policy" w:history="1">
        <w:r w:rsidR="006538F5" w:rsidRPr="00833B61">
          <w:rPr>
            <w:rStyle w:val="Hyperlink"/>
          </w:rPr>
          <w:t>Employee Conduct &amp; Responsibility Policy</w:t>
        </w:r>
      </w:hyperlink>
      <w:r w:rsidR="006538F5" w:rsidRPr="00833B61">
        <w:t>.</w:t>
      </w:r>
    </w:p>
    <w:p w14:paraId="5DA11CAA" w14:textId="77777777" w:rsidR="00490A5A" w:rsidRDefault="006538F5" w:rsidP="00B30697">
      <w:pPr>
        <w:pStyle w:val="Heading4"/>
      </w:pPr>
      <w:r w:rsidRPr="00530C24">
        <w:t>Hand Protection</w:t>
      </w:r>
    </w:p>
    <w:p w14:paraId="12362D45" w14:textId="79EEEA58" w:rsidR="006538F5" w:rsidRDefault="006538F5" w:rsidP="00185F4B">
      <w:pPr>
        <w:pStyle w:val="Purp1"/>
      </w:pPr>
      <w:r>
        <w:t>Wear the appropriate hand protection in the following conditions:</w:t>
      </w:r>
    </w:p>
    <w:p w14:paraId="43736E2F" w14:textId="4A5E4C0E" w:rsidR="006538F5" w:rsidRDefault="006538F5" w:rsidP="00185F4B">
      <w:pPr>
        <w:pStyle w:val="Purp1"/>
      </w:pPr>
      <w:r>
        <w:t>Work gloves</w:t>
      </w:r>
      <w:r w:rsidR="0080558B">
        <w:t xml:space="preserve"> </w:t>
      </w:r>
      <w:r w:rsidR="00A52CFB">
        <w:t>-</w:t>
      </w:r>
      <w:r>
        <w:t xml:space="preserve"> When fusing, repairing leaks, or pipefitting</w:t>
      </w:r>
    </w:p>
    <w:p w14:paraId="3E56CACE" w14:textId="60958A67" w:rsidR="006538F5" w:rsidRDefault="006538F5" w:rsidP="00185F4B">
      <w:pPr>
        <w:pStyle w:val="Purp1"/>
      </w:pPr>
      <w:r>
        <w:lastRenderedPageBreak/>
        <w:t>Leather or leather palm gloves</w:t>
      </w:r>
      <w:r w:rsidR="0080558B">
        <w:t xml:space="preserve"> </w:t>
      </w:r>
      <w:r w:rsidR="00A52CFB">
        <w:t>-</w:t>
      </w:r>
      <w:r>
        <w:t xml:space="preserve"> General work, handling rough or sharp materials or using a wire </w:t>
      </w:r>
      <w:r w:rsidR="00895E16">
        <w:t>brush.</w:t>
      </w:r>
    </w:p>
    <w:p w14:paraId="22AF107D" w14:textId="5B11028B" w:rsidR="006538F5" w:rsidRDefault="006538F5" w:rsidP="00185F4B">
      <w:pPr>
        <w:pStyle w:val="Purp1"/>
      </w:pPr>
      <w:r>
        <w:t>Heat resistant gloves</w:t>
      </w:r>
      <w:r w:rsidR="0080558B">
        <w:t xml:space="preserve"> </w:t>
      </w:r>
      <w:r w:rsidR="00A52CFB">
        <w:t>-</w:t>
      </w:r>
      <w:r>
        <w:t xml:space="preserve"> When working with hot equipment</w:t>
      </w:r>
    </w:p>
    <w:p w14:paraId="3118421C" w14:textId="02B3C048" w:rsidR="006538F5" w:rsidRDefault="006538F5" w:rsidP="00185F4B">
      <w:pPr>
        <w:pStyle w:val="Purp1"/>
      </w:pPr>
      <w:r>
        <w:t>Welding gloves</w:t>
      </w:r>
      <w:r w:rsidR="0080558B">
        <w:t xml:space="preserve"> </w:t>
      </w:r>
      <w:r w:rsidR="00A52CFB">
        <w:t>-</w:t>
      </w:r>
      <w:r>
        <w:t xml:space="preserve"> When welding or cutting</w:t>
      </w:r>
    </w:p>
    <w:p w14:paraId="0AACF694" w14:textId="01DB5004" w:rsidR="006538F5" w:rsidRDefault="006538F5" w:rsidP="00185F4B">
      <w:pPr>
        <w:pStyle w:val="Purp1"/>
      </w:pPr>
      <w:r>
        <w:t>Chemical resistant gloves</w:t>
      </w:r>
      <w:r w:rsidR="0080558B">
        <w:t xml:space="preserve"> </w:t>
      </w:r>
      <w:r w:rsidR="00A52CFB">
        <w:t>-</w:t>
      </w:r>
      <w:r>
        <w:t xml:space="preserve"> When handling drips, cleaners, and other chemicals</w:t>
      </w:r>
    </w:p>
    <w:p w14:paraId="287C4D68" w14:textId="755E615A" w:rsidR="006538F5" w:rsidRDefault="006538F5" w:rsidP="00185F4B">
      <w:pPr>
        <w:pStyle w:val="Purp1"/>
      </w:pPr>
      <w:r>
        <w:t>Fire-Dex gloves</w:t>
      </w:r>
      <w:r w:rsidR="0080558B">
        <w:t xml:space="preserve"> </w:t>
      </w:r>
      <w:r w:rsidR="00A52CFB">
        <w:t>-</w:t>
      </w:r>
      <w:r>
        <w:t xml:space="preserve"> When using Gas Extraction </w:t>
      </w:r>
      <w:r w:rsidR="00895E16">
        <w:t>Suits.</w:t>
      </w:r>
    </w:p>
    <w:p w14:paraId="43B246C1" w14:textId="13415D16" w:rsidR="006538F5" w:rsidRDefault="006538F5" w:rsidP="00185F4B">
      <w:pPr>
        <w:pStyle w:val="Purp1"/>
      </w:pPr>
      <w:r>
        <w:t>Armored gloves</w:t>
      </w:r>
      <w:r w:rsidR="0080558B">
        <w:t xml:space="preserve"> </w:t>
      </w:r>
      <w:r w:rsidR="00A52CFB">
        <w:t>-</w:t>
      </w:r>
      <w:r>
        <w:t xml:space="preserve"> When handling wire rope slings, hand-operated cranes, </w:t>
      </w:r>
      <w:r w:rsidR="00433E48">
        <w:t xml:space="preserve">or </w:t>
      </w:r>
      <w:r>
        <w:t>wire rope cables on power winches (cable is not to be handled while in motion)</w:t>
      </w:r>
    </w:p>
    <w:p w14:paraId="295127E4" w14:textId="113F66BA" w:rsidR="006538F5" w:rsidRDefault="006538F5" w:rsidP="00185F4B">
      <w:pPr>
        <w:pStyle w:val="Purp1"/>
      </w:pPr>
      <w:r>
        <w:t>Anti-vibration gloves</w:t>
      </w:r>
      <w:r w:rsidR="0080558B">
        <w:t xml:space="preserve"> </w:t>
      </w:r>
      <w:r w:rsidR="00A52CFB">
        <w:t>-</w:t>
      </w:r>
      <w:r>
        <w:t xml:space="preserve"> Optional when operating pneumatic tools.</w:t>
      </w:r>
    </w:p>
    <w:p w14:paraId="3A0CF81C" w14:textId="047F166E" w:rsidR="02CCF9FF" w:rsidRDefault="02CCF9FF" w:rsidP="00185F4B">
      <w:pPr>
        <w:pStyle w:val="Purp1"/>
      </w:pPr>
      <w:commentRangeStart w:id="150"/>
      <w:r>
        <w:t xml:space="preserve">Approved gloves can be found in </w:t>
      </w:r>
      <w:hyperlink r:id="rId110" w:history="1">
        <w:r w:rsidRPr="6E601062">
          <w:rPr>
            <w:rStyle w:val="Hyperlink"/>
          </w:rPr>
          <w:t>GS 107.0187 Approved Gloves</w:t>
        </w:r>
      </w:hyperlink>
    </w:p>
    <w:p w14:paraId="10852DDB" w14:textId="2F18CC9C" w:rsidR="00725FFF" w:rsidRDefault="008F713A" w:rsidP="00185F4B">
      <w:pPr>
        <w:pStyle w:val="Purp1"/>
      </w:pPr>
      <w:r>
        <w:t xml:space="preserve">Boring Glove Inspection and Maintenance </w:t>
      </w:r>
      <w:hyperlink r:id="rId111" w:history="1">
        <w:r w:rsidRPr="008F713A">
          <w:rPr>
            <w:rStyle w:val="Hyperlink"/>
          </w:rPr>
          <w:t>107.0182</w:t>
        </w:r>
      </w:hyperlink>
    </w:p>
    <w:p w14:paraId="79D2EF96" w14:textId="18AFC803" w:rsidR="006629D2" w:rsidRDefault="006629D2" w:rsidP="00185F4B">
      <w:pPr>
        <w:pStyle w:val="Purp1"/>
      </w:pPr>
      <w:r w:rsidRPr="006629D2">
        <w:t xml:space="preserve">Dielectric Glove Inspection and </w:t>
      </w:r>
      <w:r w:rsidR="009F2C69" w:rsidRPr="006629D2">
        <w:t>Maintenance</w:t>
      </w:r>
      <w:r w:rsidR="009F2C69">
        <w:t xml:space="preserve">: </w:t>
      </w:r>
      <w:hyperlink r:id="rId112" w:history="1">
        <w:r w:rsidR="009F2C69" w:rsidRPr="009F2C69">
          <w:rPr>
            <w:rStyle w:val="Hyperlink"/>
          </w:rPr>
          <w:t>INFO-2498</w:t>
        </w:r>
      </w:hyperlink>
      <w:commentRangeEnd w:id="150"/>
      <w:r w:rsidR="009F2C69">
        <w:rPr>
          <w:rStyle w:val="CommentReference"/>
        </w:rPr>
        <w:commentReference w:id="150"/>
      </w:r>
    </w:p>
    <w:p w14:paraId="794C85B7" w14:textId="77777777" w:rsidR="00490A5A" w:rsidRDefault="006538F5" w:rsidP="00B30697">
      <w:pPr>
        <w:pStyle w:val="Heading4"/>
      </w:pPr>
      <w:r w:rsidRPr="00530C24">
        <w:t>Electrical Hazards</w:t>
      </w:r>
    </w:p>
    <w:p w14:paraId="66B4E30E" w14:textId="513BAC44" w:rsidR="006538F5" w:rsidRDefault="006538F5" w:rsidP="00185F4B">
      <w:pPr>
        <w:pStyle w:val="Purp1"/>
      </w:pPr>
      <w:r>
        <w:t xml:space="preserve">Wear </w:t>
      </w:r>
      <w:r w:rsidR="00875122">
        <w:t>appropriate</w:t>
      </w:r>
      <w:r>
        <w:t xml:space="preserve"> body protection in the following electrical hazard situations:</w:t>
      </w:r>
    </w:p>
    <w:p w14:paraId="44776EB8" w14:textId="77777777" w:rsidR="006538F5" w:rsidRDefault="006538F5" w:rsidP="00185F4B">
      <w:pPr>
        <w:pStyle w:val="Purp1"/>
      </w:pPr>
      <w:r>
        <w:t>Wear dielectric rubber insulating gloves and boots when:</w:t>
      </w:r>
    </w:p>
    <w:p w14:paraId="34DF727E" w14:textId="77777777" w:rsidR="006538F5" w:rsidRPr="00185F4B" w:rsidRDefault="006538F5" w:rsidP="00185F4B">
      <w:pPr>
        <w:pStyle w:val="Purp2"/>
      </w:pPr>
      <w:r w:rsidRPr="00185F4B">
        <w:t>Performing horizontal boring operations.</w:t>
      </w:r>
    </w:p>
    <w:p w14:paraId="7B3829F4" w14:textId="2025D4DC" w:rsidR="006538F5" w:rsidRPr="00185F4B" w:rsidRDefault="006538F5" w:rsidP="00185F4B">
      <w:pPr>
        <w:pStyle w:val="Purp2"/>
      </w:pPr>
      <w:r w:rsidRPr="00185F4B">
        <w:t>Performing leak survey work using a rock drill within 6</w:t>
      </w:r>
      <w:r w:rsidR="008762ED" w:rsidRPr="00185F4B">
        <w:t xml:space="preserve"> </w:t>
      </w:r>
      <w:r w:rsidRPr="00185F4B">
        <w:t>feet of marked power or when the underground power has not been verified by USA or a substructure sweep.</w:t>
      </w:r>
    </w:p>
    <w:p w14:paraId="34AE8235" w14:textId="77777777" w:rsidR="006538F5" w:rsidRPr="00185F4B" w:rsidRDefault="006538F5" w:rsidP="00185F4B">
      <w:pPr>
        <w:pStyle w:val="Purp2"/>
      </w:pPr>
      <w:r w:rsidRPr="00185F4B">
        <w:t>Performing leak survey work using an Impacto bar and the condition of the dielectric handle is in question.</w:t>
      </w:r>
    </w:p>
    <w:p w14:paraId="25C5FBCE" w14:textId="77777777" w:rsidR="006538F5" w:rsidRPr="00185F4B" w:rsidRDefault="006538F5" w:rsidP="00185F4B">
      <w:pPr>
        <w:pStyle w:val="Purp2"/>
      </w:pPr>
      <w:r w:rsidRPr="00185F4B">
        <w:t>Potholing to locate power lines.</w:t>
      </w:r>
    </w:p>
    <w:p w14:paraId="3759CB6E" w14:textId="77777777" w:rsidR="006538F5" w:rsidRPr="00185F4B" w:rsidRDefault="006538F5" w:rsidP="00185F4B">
      <w:pPr>
        <w:pStyle w:val="Purp2"/>
      </w:pPr>
      <w:r w:rsidRPr="00185F4B">
        <w:t>Excavating a joint trench.</w:t>
      </w:r>
    </w:p>
    <w:p w14:paraId="0ADDFA47" w14:textId="0B34C919" w:rsidR="006538F5" w:rsidRPr="00185F4B" w:rsidRDefault="006538F5" w:rsidP="00185F4B">
      <w:pPr>
        <w:pStyle w:val="Purp2"/>
      </w:pPr>
      <w:r w:rsidRPr="00185F4B">
        <w:t xml:space="preserve">Electrical power lines are indicated to be within </w:t>
      </w:r>
      <w:r w:rsidR="008762ED" w:rsidRPr="00185F4B">
        <w:t>6 feet</w:t>
      </w:r>
      <w:r w:rsidRPr="00185F4B">
        <w:t xml:space="preserve"> of an excavation.</w:t>
      </w:r>
    </w:p>
    <w:p w14:paraId="362D3C29" w14:textId="77777777" w:rsidR="00490A5A" w:rsidRPr="00185F4B" w:rsidRDefault="006538F5" w:rsidP="00185F4B">
      <w:pPr>
        <w:pStyle w:val="Purp2"/>
      </w:pPr>
      <w:r w:rsidRPr="00185F4B">
        <w:t>The locations of electric power lines have not been marked via USA; or</w:t>
      </w:r>
    </w:p>
    <w:p w14:paraId="5C22CD89" w14:textId="4214E1F5" w:rsidR="006538F5" w:rsidRPr="00185F4B" w:rsidRDefault="006538F5" w:rsidP="00185F4B">
      <w:pPr>
        <w:pStyle w:val="Purp2"/>
      </w:pPr>
      <w:r w:rsidRPr="00185F4B">
        <w:t>A substructure sweep has not been made with approved equipment.</w:t>
      </w:r>
    </w:p>
    <w:p w14:paraId="3E33E3D4" w14:textId="431E3800" w:rsidR="006538F5" w:rsidRDefault="006538F5" w:rsidP="00185F4B">
      <w:pPr>
        <w:pStyle w:val="Purp1"/>
      </w:pPr>
      <w:r>
        <w:t>Use the appropriate equipment and safeguards when performing work on machines, equipment, or appliances and there is exposure to energized electrical parts of 0 to 600 volts AC.</w:t>
      </w:r>
      <w:r w:rsidR="00490A5A">
        <w:t xml:space="preserve"> </w:t>
      </w:r>
      <w:r>
        <w:t xml:space="preserve">Refer to </w:t>
      </w:r>
      <w:hyperlink r:id="rId113" w:history="1">
        <w:r w:rsidRPr="004F6064">
          <w:rPr>
            <w:rStyle w:val="Hyperlink"/>
          </w:rPr>
          <w:t>GS 166.0032, Low-Voltage Electrical Safety Program</w:t>
        </w:r>
      </w:hyperlink>
      <w:r>
        <w:t xml:space="preserve"> for PPE requirements.</w:t>
      </w:r>
    </w:p>
    <w:p w14:paraId="67B7FFE6" w14:textId="77777777" w:rsidR="006538F5" w:rsidRPr="000615AF" w:rsidRDefault="006538F5" w:rsidP="00E44706">
      <w:pPr>
        <w:pStyle w:val="Purp2"/>
      </w:pPr>
      <w:r>
        <w:t xml:space="preserve">Use insulated tools rated </w:t>
      </w:r>
      <w:r w:rsidRPr="000615AF">
        <w:t>above the voltage present.</w:t>
      </w:r>
    </w:p>
    <w:p w14:paraId="18E10A20" w14:textId="77777777" w:rsidR="006538F5" w:rsidRPr="000615AF" w:rsidRDefault="006538F5" w:rsidP="00E44706">
      <w:pPr>
        <w:pStyle w:val="Purp2"/>
      </w:pPr>
      <w:r w:rsidRPr="000615AF">
        <w:t>Use disposable insulating cover-up wrap.</w:t>
      </w:r>
    </w:p>
    <w:p w14:paraId="0C4E32DD" w14:textId="77777777" w:rsidR="006538F5" w:rsidRPr="00530C24" w:rsidRDefault="006538F5" w:rsidP="00E44706">
      <w:pPr>
        <w:pStyle w:val="Purp2"/>
      </w:pPr>
      <w:r w:rsidRPr="000615AF">
        <w:t>Excavating telecommunication lines using an insulated hand-held Impacto Bar does not require use of dielectric rubber</w:t>
      </w:r>
      <w:r>
        <w:t xml:space="preserve"> insulating gloves and boots.</w:t>
      </w:r>
    </w:p>
    <w:p w14:paraId="605C4758" w14:textId="77777777" w:rsidR="00490A5A" w:rsidRDefault="006538F5" w:rsidP="00B30697">
      <w:pPr>
        <w:pStyle w:val="Heading4"/>
      </w:pPr>
      <w:r w:rsidRPr="00530C24">
        <w:lastRenderedPageBreak/>
        <w:t>Tool Bags</w:t>
      </w:r>
    </w:p>
    <w:p w14:paraId="7932C45F" w14:textId="088E90F9" w:rsidR="006538F5" w:rsidRPr="00530C24" w:rsidRDefault="006538F5" w:rsidP="00185F4B">
      <w:pPr>
        <w:pStyle w:val="Purp1"/>
      </w:pPr>
      <w:r w:rsidRPr="005F2AC1">
        <w:t>Use tool bags or tool pouches to carry tools and to keep hands free when climbing or crawling.</w:t>
      </w:r>
    </w:p>
    <w:p w14:paraId="6D9A3B7A" w14:textId="737D4782" w:rsidR="00490A5A" w:rsidRDefault="00530C24" w:rsidP="006076D2">
      <w:pPr>
        <w:pStyle w:val="Heading3"/>
      </w:pPr>
      <w:bookmarkStart w:id="152" w:name="_Toc204691715"/>
      <w:bookmarkStart w:id="153" w:name="_Toc210042584"/>
      <w:r>
        <w:t>Worksite</w:t>
      </w:r>
      <w:r w:rsidR="00506908">
        <w:t xml:space="preserve"> </w:t>
      </w:r>
      <w:r w:rsidR="006076D2">
        <w:t>Safety</w:t>
      </w:r>
      <w:bookmarkEnd w:id="152"/>
      <w:bookmarkEnd w:id="153"/>
    </w:p>
    <w:p w14:paraId="1E00F453" w14:textId="3BA615AC" w:rsidR="00B006CB" w:rsidRDefault="00B006CB" w:rsidP="00B30697">
      <w:pPr>
        <w:pStyle w:val="Heading4"/>
      </w:pPr>
      <w:r w:rsidRPr="00530C24">
        <w:t>Line of Fire</w:t>
      </w:r>
    </w:p>
    <w:p w14:paraId="25A9E66D" w14:textId="04C7862C" w:rsidR="00B006CB" w:rsidRDefault="00B006CB" w:rsidP="00185F4B">
      <w:pPr>
        <w:pStyle w:val="Purp1"/>
      </w:pPr>
      <w:r>
        <w:t>Remain out of the “Line-of-Fire</w:t>
      </w:r>
      <w:r w:rsidR="007C0C05">
        <w:t>.”</w:t>
      </w:r>
      <w:r>
        <w:t xml:space="preserve"> The “Line-of-Fire” is being in harm’s way. "Line-of-Fire" refers to situations where workers are at risk of being directly in the path of moving objects, hazardous energy, or equipment that could cause injury.</w:t>
      </w:r>
    </w:p>
    <w:p w14:paraId="01F9A803" w14:textId="77777777" w:rsidR="00B006CB" w:rsidRDefault="00B006CB" w:rsidP="00185F4B">
      <w:pPr>
        <w:pStyle w:val="Purp1"/>
      </w:pPr>
      <w:r>
        <w:t>There are three main categories of “Line-of-Fire”:</w:t>
      </w:r>
    </w:p>
    <w:p w14:paraId="61AF2858" w14:textId="74849A91" w:rsidR="00B006CB" w:rsidRDefault="00B006CB" w:rsidP="00E44706">
      <w:pPr>
        <w:pStyle w:val="Purp2"/>
      </w:pPr>
      <w:r>
        <w:t>Released Energy</w:t>
      </w:r>
      <w:r w:rsidR="0080558B">
        <w:t xml:space="preserve"> </w:t>
      </w:r>
      <w:r w:rsidR="00A52CFB">
        <w:t>-</w:t>
      </w:r>
      <w:r>
        <w:t xml:space="preserve"> This involves the unexpected release of energy, such as an explosion or electric shock. (For types of energy see: Energy Wheel, Link to Safety SharePoint site).</w:t>
      </w:r>
    </w:p>
    <w:p w14:paraId="17ABAD16" w14:textId="665C63BA" w:rsidR="00B006CB" w:rsidRDefault="00B006CB" w:rsidP="00E44706">
      <w:pPr>
        <w:pStyle w:val="Purp2"/>
      </w:pPr>
      <w:r>
        <w:t>Caught-in or Between</w:t>
      </w:r>
      <w:r w:rsidR="0080558B">
        <w:t xml:space="preserve"> </w:t>
      </w:r>
      <w:r w:rsidR="00A52CFB">
        <w:t>-</w:t>
      </w:r>
      <w:r>
        <w:t xml:space="preserve"> This occurs when a worker is caught in machinery or between two objects.</w:t>
      </w:r>
    </w:p>
    <w:p w14:paraId="301BEBCD" w14:textId="786576A1" w:rsidR="00B006CB" w:rsidRDefault="00B006CB" w:rsidP="00E44706">
      <w:pPr>
        <w:pStyle w:val="Purp2"/>
      </w:pPr>
      <w:r>
        <w:t>Struck-By</w:t>
      </w:r>
      <w:r w:rsidR="0080558B">
        <w:t xml:space="preserve"> </w:t>
      </w:r>
      <w:r w:rsidR="00A52CFB">
        <w:t>-</w:t>
      </w:r>
      <w:r>
        <w:t xml:space="preserve"> This happens when a worker is hit by a moving object, such as a piece of equipment or debris.</w:t>
      </w:r>
    </w:p>
    <w:p w14:paraId="3A31E3E6" w14:textId="3135981C" w:rsidR="00B006CB" w:rsidRDefault="00B006CB" w:rsidP="00185F4B">
      <w:pPr>
        <w:pStyle w:val="Purp1"/>
      </w:pPr>
      <w:r>
        <w:t xml:space="preserve">For more information: </w:t>
      </w:r>
      <w:hyperlink r:id="rId114" w:history="1">
        <w:r w:rsidRPr="00075D81">
          <w:rPr>
            <w:rStyle w:val="Hyperlink"/>
          </w:rPr>
          <w:t>Line of Fire</w:t>
        </w:r>
      </w:hyperlink>
    </w:p>
    <w:p w14:paraId="426A69AE" w14:textId="77777777" w:rsidR="00490A5A" w:rsidRDefault="00B006CB" w:rsidP="00E44706">
      <w:pPr>
        <w:pStyle w:val="Purp2"/>
      </w:pPr>
      <w:r w:rsidRPr="00530C24">
        <w:t>Gas Handling</w:t>
      </w:r>
    </w:p>
    <w:p w14:paraId="65A70A41" w14:textId="3761EA68" w:rsidR="00B006CB" w:rsidRDefault="00B006CB" w:rsidP="00B30697">
      <w:pPr>
        <w:pStyle w:val="Purp3"/>
      </w:pPr>
      <w:r>
        <w:t>Do not allow or cause gas to blow uncontrolled (a.k.a. “bucking”) inside a structure.</w:t>
      </w:r>
      <w:r w:rsidR="00490A5A">
        <w:t xml:space="preserve"> </w:t>
      </w:r>
      <w:r>
        <w:t>Control must be made only by mechanical means such as line valves, pilot adjusting screws, range controls, appliance controls, or by closing the service valve at the meter.</w:t>
      </w:r>
      <w:r w:rsidR="00490A5A">
        <w:t xml:space="preserve"> </w:t>
      </w:r>
      <w:r>
        <w:t>This prohibition includes, but is not limited to, changing valve cores, and installing, removing, or replacing line valves or connectors.</w:t>
      </w:r>
    </w:p>
    <w:p w14:paraId="54415DDE" w14:textId="77777777" w:rsidR="00B006CB" w:rsidRDefault="00B006CB" w:rsidP="00B30697">
      <w:pPr>
        <w:pStyle w:val="Purp3"/>
      </w:pPr>
      <w:r>
        <w:t>Remove all sources of ignition prior to venting or working in proximity to blowing gas.</w:t>
      </w:r>
    </w:p>
    <w:p w14:paraId="6ABAE9F5" w14:textId="2C0EEB8C" w:rsidR="00B006CB" w:rsidRDefault="00B006CB" w:rsidP="00B30697">
      <w:pPr>
        <w:pStyle w:val="Purp3"/>
      </w:pPr>
      <w:r>
        <w:t xml:space="preserve">During operations where gas is </w:t>
      </w:r>
      <w:r w:rsidR="00671A2B">
        <w:t>released</w:t>
      </w:r>
      <w:r>
        <w:t xml:space="preserve"> to</w:t>
      </w:r>
      <w:r w:rsidR="00671A2B">
        <w:t xml:space="preserve"> the</w:t>
      </w:r>
      <w:r>
        <w:t xml:space="preserve"> atmosphere or has the potential to be released, umbrellas, easy-ups, tents, or any type of shade cover that when deployed in a manner that might cause or allow gas to accumulate or be re-directed into the excavation, must not be used.</w:t>
      </w:r>
      <w:r w:rsidR="00490A5A">
        <w:t xml:space="preserve"> </w:t>
      </w:r>
      <w:r>
        <w:t xml:space="preserve">Shade covers may be used until such time that the activity would allow </w:t>
      </w:r>
      <w:r w:rsidR="009F7681">
        <w:t>the release</w:t>
      </w:r>
      <w:r>
        <w:t xml:space="preserve"> of gas.</w:t>
      </w:r>
      <w:r w:rsidR="00490A5A">
        <w:t xml:space="preserve"> </w:t>
      </w:r>
      <w:r>
        <w:t>At that time, they must be moved/repositioned until the potential has been eliminated. This includes but is not limited to:</w:t>
      </w:r>
    </w:p>
    <w:p w14:paraId="1FAE53D1" w14:textId="77777777" w:rsidR="00B006CB" w:rsidRDefault="00B006CB" w:rsidP="000615AF">
      <w:pPr>
        <w:pStyle w:val="Purp4"/>
      </w:pPr>
      <w:r>
        <w:t>leak repair.</w:t>
      </w:r>
    </w:p>
    <w:p w14:paraId="7DD23D68" w14:textId="77777777" w:rsidR="00B006CB" w:rsidRDefault="00B006CB" w:rsidP="000615AF">
      <w:pPr>
        <w:pStyle w:val="Purp4"/>
      </w:pPr>
      <w:r>
        <w:t>pressure control operations including tapping and stopping (all sizes).</w:t>
      </w:r>
    </w:p>
    <w:p w14:paraId="058ABFBD" w14:textId="77777777" w:rsidR="00B006CB" w:rsidRDefault="00B006CB" w:rsidP="000615AF">
      <w:pPr>
        <w:pStyle w:val="Purp4"/>
      </w:pPr>
      <w:r>
        <w:t>M&amp;R work in vaults.</w:t>
      </w:r>
    </w:p>
    <w:p w14:paraId="36EA5A00" w14:textId="77777777" w:rsidR="00B006CB" w:rsidRDefault="00B006CB" w:rsidP="000615AF">
      <w:pPr>
        <w:pStyle w:val="Purp4"/>
      </w:pPr>
      <w:r>
        <w:t>work in curb meter vaults.</w:t>
      </w:r>
    </w:p>
    <w:p w14:paraId="578B8F82" w14:textId="77777777" w:rsidR="00B006CB" w:rsidRDefault="00B006CB" w:rsidP="000615AF">
      <w:pPr>
        <w:pStyle w:val="Purp4"/>
      </w:pPr>
      <w:r>
        <w:lastRenderedPageBreak/>
        <w:t>hot tie-ins.</w:t>
      </w:r>
    </w:p>
    <w:p w14:paraId="200D6271" w14:textId="77777777" w:rsidR="00B006CB" w:rsidRDefault="00B006CB" w:rsidP="000615AF">
      <w:pPr>
        <w:pStyle w:val="Purp4"/>
      </w:pPr>
      <w:r>
        <w:t>purging - at the point of gas release.</w:t>
      </w:r>
    </w:p>
    <w:p w14:paraId="3C865853" w14:textId="77777777" w:rsidR="00B006CB" w:rsidRDefault="00B006CB" w:rsidP="000615AF">
      <w:pPr>
        <w:pStyle w:val="Purp4"/>
      </w:pPr>
      <w:r>
        <w:t>work in well cellars.</w:t>
      </w:r>
    </w:p>
    <w:p w14:paraId="08F748BD" w14:textId="77777777" w:rsidR="00B006CB" w:rsidRDefault="00B006CB" w:rsidP="000615AF">
      <w:pPr>
        <w:pStyle w:val="Purp4"/>
      </w:pPr>
      <w:r>
        <w:t>work in utility vault confined spaces.</w:t>
      </w:r>
    </w:p>
    <w:p w14:paraId="59B8DD64" w14:textId="76BA0133" w:rsidR="00490A5A" w:rsidRDefault="004A0081" w:rsidP="00B30697">
      <w:pPr>
        <w:pStyle w:val="Heading4"/>
      </w:pPr>
      <w:r w:rsidRPr="00530C24">
        <w:t>Lock</w:t>
      </w:r>
      <w:r>
        <w:t>o</w:t>
      </w:r>
      <w:r w:rsidRPr="00530C24">
        <w:t>ut</w:t>
      </w:r>
      <w:r w:rsidR="00530C24" w:rsidRPr="00530C24">
        <w:t>/</w:t>
      </w:r>
      <w:r w:rsidRPr="00530C24">
        <w:t>Tag</w:t>
      </w:r>
      <w:r>
        <w:t>o</w:t>
      </w:r>
      <w:r w:rsidRPr="00530C24">
        <w:t>ut</w:t>
      </w:r>
      <w:r w:rsidR="00763E50">
        <w:t xml:space="preserve"> (LOTO)</w:t>
      </w:r>
    </w:p>
    <w:p w14:paraId="4C865ED2" w14:textId="0648B714" w:rsidR="00516B95" w:rsidRDefault="00F44752" w:rsidP="00185F4B">
      <w:pPr>
        <w:pStyle w:val="Purp1"/>
      </w:pPr>
      <w:r>
        <w:t>L</w:t>
      </w:r>
      <w:r w:rsidR="00516B95" w:rsidRPr="00516B95">
        <w:t xml:space="preserve">ockout and/or tagout of energy isolating devices </w:t>
      </w:r>
      <w:r w:rsidR="00291E2D">
        <w:t>are</w:t>
      </w:r>
      <w:r w:rsidR="00516B95" w:rsidRPr="00516B95">
        <w:t xml:space="preserve"> used to ensure that machines, equipment, or </w:t>
      </w:r>
      <w:r w:rsidR="0070031C" w:rsidRPr="00516B95">
        <w:t>appliances,</w:t>
      </w:r>
      <w:r w:rsidR="00516B95" w:rsidRPr="00516B95">
        <w:t xml:space="preserve"> whether company or customer</w:t>
      </w:r>
      <w:r w:rsidR="00F41D2B">
        <w:t>s</w:t>
      </w:r>
      <w:r w:rsidR="00516B95" w:rsidRPr="00516B95">
        <w:t xml:space="preserve"> </w:t>
      </w:r>
      <w:r w:rsidR="00F41D2B">
        <w:t xml:space="preserve">are </w:t>
      </w:r>
      <w:r w:rsidR="00516B95" w:rsidRPr="00516B95">
        <w:t>isolated from potentially hazardous energy. Locks and tags shall be used whenever possible.</w:t>
      </w:r>
    </w:p>
    <w:p w14:paraId="767139FC" w14:textId="356A5D34" w:rsidR="00506908" w:rsidRDefault="00914B55" w:rsidP="00185F4B">
      <w:pPr>
        <w:pStyle w:val="Purp1"/>
      </w:pPr>
      <w:r w:rsidRPr="00914B55">
        <w:t>Use Lockout/Tagout procedures when required</w:t>
      </w:r>
      <w:r w:rsidR="00506908">
        <w:t>.</w:t>
      </w:r>
    </w:p>
    <w:p w14:paraId="0BB87F70" w14:textId="70F2AEA0" w:rsidR="00157B88" w:rsidRPr="00914B55" w:rsidRDefault="00914B55" w:rsidP="00185F4B">
      <w:pPr>
        <w:pStyle w:val="Purp1"/>
      </w:pPr>
      <w:hyperlink r:id="rId115" w:history="1">
        <w:r w:rsidRPr="00962F47">
          <w:rPr>
            <w:rStyle w:val="Hyperlink"/>
          </w:rPr>
          <w:t>Refer to GS 167.35, Lockout/Tagout</w:t>
        </w:r>
        <w:r w:rsidR="0080558B">
          <w:rPr>
            <w:rStyle w:val="Hyperlink"/>
          </w:rPr>
          <w:t xml:space="preserve"> </w:t>
        </w:r>
        <w:r w:rsidR="00A52CFB">
          <w:rPr>
            <w:rStyle w:val="Hyperlink"/>
          </w:rPr>
          <w:t>-</w:t>
        </w:r>
        <w:r w:rsidRPr="00962F47">
          <w:rPr>
            <w:rStyle w:val="Hyperlink"/>
          </w:rPr>
          <w:t xml:space="preserve"> Hazardous Energy Control Program.</w:t>
        </w:r>
      </w:hyperlink>
    </w:p>
    <w:p w14:paraId="2DAA3ADA" w14:textId="77777777" w:rsidR="00490A5A" w:rsidRDefault="00530C24" w:rsidP="00B30697">
      <w:pPr>
        <w:pStyle w:val="Heading4"/>
      </w:pPr>
      <w:r w:rsidRPr="00530C24">
        <w:t>Confined Space</w:t>
      </w:r>
    </w:p>
    <w:p w14:paraId="113DF093" w14:textId="77777777" w:rsidR="00525FEF" w:rsidRDefault="00A0389A" w:rsidP="00185F4B">
      <w:pPr>
        <w:pStyle w:val="Purp1"/>
      </w:pPr>
      <w:r w:rsidRPr="00A0389A">
        <w:t>Do not enter manholes, underground vaults, chambers, tanks, silos, or similar confined spaces that have limited ventilation unless it has been determined that it is safe to do so.</w:t>
      </w:r>
    </w:p>
    <w:p w14:paraId="5E9378FB" w14:textId="62452233" w:rsidR="00A0389A" w:rsidRPr="00A0389A" w:rsidRDefault="00A0389A" w:rsidP="00185F4B">
      <w:pPr>
        <w:pStyle w:val="Purp1"/>
      </w:pPr>
      <w:r w:rsidRPr="00A0389A">
        <w:t xml:space="preserve">Refer to </w:t>
      </w:r>
      <w:hyperlink r:id="rId116" w:history="1">
        <w:r w:rsidRPr="00FD7E0A">
          <w:rPr>
            <w:rStyle w:val="Hyperlink"/>
          </w:rPr>
          <w:t>GS 166.0077, Confined Space Operations.</w:t>
        </w:r>
      </w:hyperlink>
    </w:p>
    <w:p w14:paraId="487ECB46" w14:textId="77777777" w:rsidR="00490A5A" w:rsidRDefault="00530C24" w:rsidP="00B30697">
      <w:pPr>
        <w:pStyle w:val="Heading4"/>
      </w:pPr>
      <w:r w:rsidRPr="00530C24">
        <w:t>Fall Protection</w:t>
      </w:r>
    </w:p>
    <w:p w14:paraId="4B545590" w14:textId="7FAAF4F2" w:rsidR="00506908" w:rsidRDefault="007514D9" w:rsidP="00185F4B">
      <w:pPr>
        <w:pStyle w:val="Purp1"/>
      </w:pPr>
      <w:r>
        <w:t>F</w:t>
      </w:r>
      <w:r w:rsidR="00601A99" w:rsidRPr="00601A99">
        <w:t>all protection requirements apply to all Company walking and working surfaces and when employees are working aloft</w:t>
      </w:r>
      <w:r w:rsidR="003F6E62">
        <w:t xml:space="preserve">. </w:t>
      </w:r>
      <w:r w:rsidR="00A1466F">
        <w:t>Guard rails, safety nets, or personal fall arrest systems must be provided to Company employees whenever employees are potentially exposed to falls to lower levels from heights. This includes work near and around excavations</w:t>
      </w:r>
      <w:r w:rsidR="00506908">
        <w:t>.</w:t>
      </w:r>
    </w:p>
    <w:p w14:paraId="799AFCDC" w14:textId="25410B1E" w:rsidR="0087107C" w:rsidRDefault="00DF3247" w:rsidP="00185F4B">
      <w:pPr>
        <w:pStyle w:val="Purp1"/>
      </w:pPr>
      <w:r>
        <w:t xml:space="preserve">Refer to the Fall Protection standard: </w:t>
      </w:r>
      <w:hyperlink r:id="rId117" w:history="1">
        <w:r w:rsidRPr="00064E6A">
          <w:rPr>
            <w:rStyle w:val="Hyperlink"/>
          </w:rPr>
          <w:t>GS 166.02, Fall Protection Plan</w:t>
        </w:r>
      </w:hyperlink>
    </w:p>
    <w:p w14:paraId="494638AA" w14:textId="5D35D923" w:rsidR="0087107C" w:rsidRPr="0087107C" w:rsidRDefault="0087107C" w:rsidP="00B30697">
      <w:pPr>
        <w:pStyle w:val="Heading4"/>
      </w:pPr>
      <w:r>
        <w:t>Scaffolding</w:t>
      </w:r>
    </w:p>
    <w:p w14:paraId="746196FD" w14:textId="77777777" w:rsidR="00601A99" w:rsidRDefault="008968A4" w:rsidP="00185F4B">
      <w:pPr>
        <w:pStyle w:val="Purp1"/>
      </w:pPr>
      <w:r>
        <w:t>Use proper scaffolding or shoring when required.</w:t>
      </w:r>
      <w:r w:rsidR="00490A5A">
        <w:t xml:space="preserve"> </w:t>
      </w:r>
      <w:r>
        <w:t>Do not use damaged scaffolds, shoring, or other supporting structures.</w:t>
      </w:r>
      <w:r w:rsidR="00490A5A">
        <w:t xml:space="preserve"> </w:t>
      </w:r>
      <w:r>
        <w:t>Promptly report to your supervisor these conditions for repair prior to their use. For additional fall protection and scaffolding requirements</w:t>
      </w:r>
      <w:r w:rsidR="00601A99">
        <w:t>.</w:t>
      </w:r>
    </w:p>
    <w:p w14:paraId="5D64954C" w14:textId="57458A51" w:rsidR="00506908" w:rsidRDefault="00D31238" w:rsidP="00185F4B">
      <w:pPr>
        <w:pStyle w:val="Purp1"/>
      </w:pPr>
      <w:r>
        <w:t xml:space="preserve">Do not work under vehicles supported by jacks or chain hoists; Use protective blocking that will prevent injury if jacks or </w:t>
      </w:r>
      <w:r w:rsidR="009F7681">
        <w:t>hoists</w:t>
      </w:r>
      <w:r>
        <w:t xml:space="preserve"> fail</w:t>
      </w:r>
      <w:r w:rsidR="00506908">
        <w:t>.</w:t>
      </w:r>
    </w:p>
    <w:p w14:paraId="4734E0B2" w14:textId="0080846A" w:rsidR="008968A4" w:rsidRDefault="00601A99" w:rsidP="00185F4B">
      <w:pPr>
        <w:pStyle w:val="Purp1"/>
      </w:pPr>
      <w:r>
        <w:t>R</w:t>
      </w:r>
      <w:r w:rsidR="008968A4">
        <w:t xml:space="preserve">efer to </w:t>
      </w:r>
      <w:r w:rsidR="004103F6">
        <w:t xml:space="preserve">section 2.4 of the </w:t>
      </w:r>
      <w:hyperlink r:id="rId118" w:history="1">
        <w:r w:rsidR="008968A4" w:rsidRPr="00DF3247">
          <w:rPr>
            <w:rStyle w:val="Hyperlink"/>
          </w:rPr>
          <w:t>GS 166.02, Fall Protection Plan</w:t>
        </w:r>
      </w:hyperlink>
      <w:r w:rsidR="008968A4">
        <w:t>.</w:t>
      </w:r>
    </w:p>
    <w:p w14:paraId="4ABA5222" w14:textId="7E38C914" w:rsidR="00D932D1" w:rsidRDefault="00704ED5" w:rsidP="00B30697">
      <w:pPr>
        <w:pStyle w:val="Heading4"/>
      </w:pPr>
      <w:r>
        <w:t>Suspended/Lifted Load</w:t>
      </w:r>
    </w:p>
    <w:p w14:paraId="01648B4C" w14:textId="77777777" w:rsidR="00506908" w:rsidRDefault="009E705B" w:rsidP="00185F4B">
      <w:pPr>
        <w:pStyle w:val="Purp1"/>
      </w:pPr>
      <w:r>
        <w:t>Whenever you are working with or around cranes you are always responsible for protecting both yourself and others from suspended loads. Have all personnel stand clear before moving a load. Do not allow anyone to stand or pass under a suspended load. Loads must be kept as close to the ground as possible to prevent damage if rigging should fail. Street plates should be raised just high enough to clear obstacles. No one must ride the hook or any suspended load for any reason</w:t>
      </w:r>
      <w:r w:rsidR="00506908">
        <w:t>.</w:t>
      </w:r>
    </w:p>
    <w:p w14:paraId="082E9BFB" w14:textId="335FE86E" w:rsidR="00456A88" w:rsidRDefault="00242B3B" w:rsidP="00185F4B">
      <w:pPr>
        <w:pStyle w:val="Purp1"/>
      </w:pPr>
      <w:r>
        <w:t xml:space="preserve">Refer to </w:t>
      </w:r>
      <w:hyperlink r:id="rId119" w:history="1">
        <w:r w:rsidR="00687878" w:rsidRPr="00C15EE1">
          <w:rPr>
            <w:rStyle w:val="Hyperlink"/>
          </w:rPr>
          <w:t>Cranes and Hoist Operation &amp; Maintenanc</w:t>
        </w:r>
        <w:r w:rsidR="00565BA3">
          <w:rPr>
            <w:rStyle w:val="Hyperlink"/>
          </w:rPr>
          <w:t xml:space="preserve">e </w:t>
        </w:r>
        <w:r w:rsidR="00216AE7">
          <w:rPr>
            <w:rStyle w:val="Hyperlink"/>
          </w:rPr>
          <w:t>100.0154</w:t>
        </w:r>
      </w:hyperlink>
      <w:r>
        <w:t>.</w:t>
      </w:r>
    </w:p>
    <w:p w14:paraId="28845CC4" w14:textId="7E75966B" w:rsidR="00CA4BF1" w:rsidRDefault="00713D58" w:rsidP="00185F4B">
      <w:pPr>
        <w:pStyle w:val="Purp1"/>
      </w:pPr>
      <w:r>
        <w:lastRenderedPageBreak/>
        <w:t xml:space="preserve">Keep all portions of the human body away from the sling and the load being supported. Always stand clear of suspended loads, refer to </w:t>
      </w:r>
      <w:hyperlink r:id="rId120" w:history="1">
        <w:r w:rsidR="007D47BD">
          <w:rPr>
            <w:rStyle w:val="Hyperlink"/>
          </w:rPr>
          <w:t>Wire Rope/Synthetic Web Sling/Wire Rope Multiple Bridle Sling/Hook Maintenance and Use100.0155</w:t>
        </w:r>
      </w:hyperlink>
    </w:p>
    <w:p w14:paraId="118B5035" w14:textId="77777777" w:rsidR="00E07466" w:rsidRDefault="00E07466" w:rsidP="00185F4B">
      <w:pPr>
        <w:pStyle w:val="Purp1"/>
      </w:pPr>
      <w:r>
        <w:t>Do not work under vehicles supported by jacks or chain hoists; Use protective blocking that will prevent injury if jacks or hoists should fail.</w:t>
      </w:r>
    </w:p>
    <w:p w14:paraId="4C5A6A6E" w14:textId="77777777" w:rsidR="00490A5A" w:rsidRDefault="00530C24" w:rsidP="00B30697">
      <w:pPr>
        <w:pStyle w:val="Heading4"/>
      </w:pPr>
      <w:r w:rsidRPr="00530C24">
        <w:t>Excavation, Shoring, and Sloping</w:t>
      </w:r>
    </w:p>
    <w:p w14:paraId="2FCE3987" w14:textId="4FD0C907" w:rsidR="00382F67" w:rsidRDefault="00382F67" w:rsidP="00185F4B">
      <w:pPr>
        <w:pStyle w:val="Purp1"/>
      </w:pPr>
      <w:r>
        <w:t xml:space="preserve">Place spoil a minimum of two feet from the edges of excavations to prevent it from falling into excavations. Refer to </w:t>
      </w:r>
      <w:hyperlink r:id="rId121" w:history="1">
        <w:r w:rsidRPr="00BD680E">
          <w:rPr>
            <w:rStyle w:val="Hyperlink"/>
          </w:rPr>
          <w:t>GS 223.0140, Excavating, Shoring and Sloping</w:t>
        </w:r>
      </w:hyperlink>
      <w:r>
        <w:t>.</w:t>
      </w:r>
    </w:p>
    <w:p w14:paraId="1581C637" w14:textId="3899C289" w:rsidR="00382F67" w:rsidRDefault="00382F67" w:rsidP="00185F4B">
      <w:pPr>
        <w:pStyle w:val="Purp1"/>
      </w:pPr>
      <w:r>
        <w:t>Take adequate precautions to protect the public when vaults (curb meter</w:t>
      </w:r>
      <w:r w:rsidR="00191F9A">
        <w:t>s</w:t>
      </w:r>
      <w:r>
        <w:t>, regulator</w:t>
      </w:r>
      <w:r w:rsidR="00191F9A">
        <w:t>s</w:t>
      </w:r>
      <w:r>
        <w:t>, etc.) are open and present a hazard.</w:t>
      </w:r>
    </w:p>
    <w:p w14:paraId="2E9DDB1D" w14:textId="35CF4B66" w:rsidR="00382F67" w:rsidRDefault="00382F67" w:rsidP="00B30697">
      <w:pPr>
        <w:pStyle w:val="Heading4"/>
      </w:pPr>
      <w:r>
        <w:t xml:space="preserve">Operators </w:t>
      </w:r>
      <w:r w:rsidR="00525D9B">
        <w:t>of Mobile Heavy Equipment</w:t>
      </w:r>
    </w:p>
    <w:p w14:paraId="5F3AFB7D" w14:textId="0E912143" w:rsidR="004A7B2D" w:rsidRDefault="000615AF" w:rsidP="00185F4B">
      <w:pPr>
        <w:pStyle w:val="Purp1"/>
      </w:pPr>
      <w:r>
        <w:t xml:space="preserve">“Mobile Heavy Equipment” </w:t>
      </w:r>
      <w:r w:rsidR="004A7B2D">
        <w:t xml:space="preserve">Includes, but not limited </w:t>
      </w:r>
      <w:r w:rsidR="0079036B">
        <w:t>to</w:t>
      </w:r>
      <w:r w:rsidR="004A7B2D">
        <w:t xml:space="preserve"> backhoe, grader, skid loaders, dump trucks, crew trucks, water trucks</w:t>
      </w:r>
      <w:r w:rsidR="00E76867">
        <w:t>,</w:t>
      </w:r>
      <w:r w:rsidR="004A7B2D">
        <w:t xml:space="preserve"> etc</w:t>
      </w:r>
      <w:r w:rsidR="00E76867">
        <w:t>.</w:t>
      </w:r>
    </w:p>
    <w:p w14:paraId="78EBA4AC" w14:textId="43882CA6" w:rsidR="00382F67" w:rsidRDefault="002E73C8" w:rsidP="00185F4B">
      <w:pPr>
        <w:pStyle w:val="Purp1"/>
      </w:pPr>
      <w:r>
        <w:t>Be trained</w:t>
      </w:r>
      <w:r w:rsidR="5F1F35DB">
        <w:t xml:space="preserve"> </w:t>
      </w:r>
      <w:r w:rsidR="00382F67">
        <w:t>in the safe operations of mobile heavy equipment they are operating.</w:t>
      </w:r>
    </w:p>
    <w:p w14:paraId="52548DB3" w14:textId="7BA39AEF" w:rsidR="00490A5A" w:rsidRDefault="00382F67" w:rsidP="00185F4B">
      <w:pPr>
        <w:pStyle w:val="Purp1"/>
      </w:pPr>
      <w:r>
        <w:t>Be aware of workers on foot, overhead power lines, storm drains</w:t>
      </w:r>
      <w:r w:rsidR="007514D9">
        <w:t>,</w:t>
      </w:r>
      <w:r>
        <w:t xml:space="preserve"> or bodies of water.</w:t>
      </w:r>
    </w:p>
    <w:p w14:paraId="680D5CD8" w14:textId="77777777" w:rsidR="00490A5A" w:rsidRDefault="00382F67" w:rsidP="00185F4B">
      <w:pPr>
        <w:pStyle w:val="Purp1"/>
      </w:pPr>
      <w:r>
        <w:t>Move equipment only after positive visual contact has been made and confirmed with spotter or signal person and workers on foot.</w:t>
      </w:r>
    </w:p>
    <w:p w14:paraId="54D1E4B0" w14:textId="6975D230" w:rsidR="00382F67" w:rsidRDefault="00382F67" w:rsidP="00185F4B">
      <w:pPr>
        <w:pStyle w:val="Purp1"/>
      </w:pPr>
      <w:r>
        <w:t>Always observe jobsite speed limits and reduce speed when workers on foot are nearby.</w:t>
      </w:r>
    </w:p>
    <w:p w14:paraId="099312AF" w14:textId="4CC57D12" w:rsidR="00731AF8" w:rsidRDefault="00D7470A" w:rsidP="00731AF8">
      <w:pPr>
        <w:pStyle w:val="Purp1"/>
      </w:pPr>
      <w:r>
        <w:t>C</w:t>
      </w:r>
      <w:r w:rsidR="00382F67">
        <w:t xml:space="preserve">ontact your supervisor to request </w:t>
      </w:r>
      <w:r>
        <w:t xml:space="preserve">backhoe loader </w:t>
      </w:r>
      <w:r w:rsidR="00AC11BF">
        <w:t>training</w:t>
      </w:r>
      <w:r w:rsidR="00382F67">
        <w:t xml:space="preserve">. Supervisors </w:t>
      </w:r>
      <w:r w:rsidR="00722269">
        <w:t xml:space="preserve">submit the </w:t>
      </w:r>
      <w:r w:rsidR="00382F67">
        <w:t>request via</w:t>
      </w:r>
      <w:r w:rsidR="00BD680E">
        <w:t xml:space="preserve"> </w:t>
      </w:r>
      <w:r w:rsidR="00382F67">
        <w:t>Pico Training Waiting List.</w:t>
      </w:r>
    </w:p>
    <w:p w14:paraId="76A40A15" w14:textId="6683F869" w:rsidR="00382F67" w:rsidRDefault="00382F67" w:rsidP="00185F4B">
      <w:pPr>
        <w:pStyle w:val="Purp1"/>
      </w:pPr>
      <w:r>
        <w:t>Remain out of the swing-reach or radius area of backhoes during excavation and backfill operations until the backhoe operator places the bucket on the ground and removes their hands and feet from the controls.</w:t>
      </w:r>
      <w:r w:rsidR="00490A5A">
        <w:t xml:space="preserve"> </w:t>
      </w:r>
      <w:r>
        <w:t>Operators are not to place their hands and/or feet on the controls until they verify all employees are out of the swing-reach area.</w:t>
      </w:r>
    </w:p>
    <w:p w14:paraId="0E23AD29" w14:textId="77777777" w:rsidR="00382F67" w:rsidRDefault="00382F67" w:rsidP="00185F4B">
      <w:pPr>
        <w:pStyle w:val="Purp1"/>
      </w:pPr>
      <w:r>
        <w:t>Exception: Employees acting as a “spotter or signal person” who are providing bucket placement guidance to the backhoe operator, may enter the swing-reach or radius area once the bucket has entered the excavation, and may remain in the area until bucket placement is satisfactory or clear of all substructures in conflict.</w:t>
      </w:r>
    </w:p>
    <w:p w14:paraId="025B76EF" w14:textId="77777777" w:rsidR="00490A5A" w:rsidRDefault="00530C24" w:rsidP="00B30697">
      <w:pPr>
        <w:pStyle w:val="Heading4"/>
      </w:pPr>
      <w:r w:rsidRPr="00530C24">
        <w:t>Spotter/Signal Person</w:t>
      </w:r>
    </w:p>
    <w:p w14:paraId="7D2913FA" w14:textId="77777777" w:rsidR="00490A5A" w:rsidRDefault="00EC5A73" w:rsidP="00185F4B">
      <w:pPr>
        <w:pStyle w:val="Purp1"/>
      </w:pPr>
      <w:r>
        <w:t>Utilize a spotter or signal person when:</w:t>
      </w:r>
    </w:p>
    <w:p w14:paraId="5C4547D8" w14:textId="72C00547" w:rsidR="00EC5A73" w:rsidRPr="000615AF" w:rsidRDefault="00EC5A73" w:rsidP="00E44706">
      <w:pPr>
        <w:pStyle w:val="Purp2"/>
      </w:pPr>
      <w:r>
        <w:t xml:space="preserve">Excavating </w:t>
      </w:r>
      <w:r w:rsidRPr="000615AF">
        <w:t xml:space="preserve">around underground, </w:t>
      </w:r>
      <w:r w:rsidR="007C0C05" w:rsidRPr="000615AF">
        <w:t>aboveground,</w:t>
      </w:r>
      <w:r w:rsidRPr="000615AF">
        <w:t xml:space="preserve"> and overhead utilities and structures.</w:t>
      </w:r>
    </w:p>
    <w:p w14:paraId="68E2118B" w14:textId="77777777" w:rsidR="00EC5A73" w:rsidRPr="000615AF" w:rsidRDefault="00EC5A73" w:rsidP="00E44706">
      <w:pPr>
        <w:pStyle w:val="Purp2"/>
      </w:pPr>
      <w:r w:rsidRPr="000615AF">
        <w:t>Mobile heavy equipment (backhoe, grader, skid loaders, dump trucks, crew trucks, water trucks etc.) operators’ vision is obstructed.</w:t>
      </w:r>
    </w:p>
    <w:p w14:paraId="0A664705" w14:textId="77777777" w:rsidR="00490A5A" w:rsidRPr="000615AF" w:rsidRDefault="00EC5A73" w:rsidP="00E44706">
      <w:pPr>
        <w:pStyle w:val="Purp2"/>
      </w:pPr>
      <w:r w:rsidRPr="000615AF">
        <w:t>Working in tight/congested areas.</w:t>
      </w:r>
    </w:p>
    <w:p w14:paraId="66EE1020" w14:textId="4CAC55D9" w:rsidR="00EC5A73" w:rsidRPr="000615AF" w:rsidRDefault="00EC5A73" w:rsidP="00E44706">
      <w:pPr>
        <w:pStyle w:val="Purp2"/>
      </w:pPr>
      <w:r w:rsidRPr="000615AF">
        <w:t>Navigating with materials.</w:t>
      </w:r>
    </w:p>
    <w:p w14:paraId="55ED8AAB" w14:textId="77777777" w:rsidR="00EC5A73" w:rsidRPr="000615AF" w:rsidRDefault="00EC5A73" w:rsidP="00E44706">
      <w:pPr>
        <w:pStyle w:val="Purp2"/>
      </w:pPr>
      <w:r w:rsidRPr="000615AF">
        <w:t>Traffic and/or people are present.</w:t>
      </w:r>
    </w:p>
    <w:p w14:paraId="14EDA34E" w14:textId="77777777" w:rsidR="00EC5A73" w:rsidRPr="000615AF" w:rsidRDefault="00EC5A73" w:rsidP="00E44706">
      <w:pPr>
        <w:pStyle w:val="Purp2"/>
      </w:pPr>
      <w:r w:rsidRPr="000615AF">
        <w:lastRenderedPageBreak/>
        <w:t>Unfamiliar worksites.</w:t>
      </w:r>
    </w:p>
    <w:p w14:paraId="7B9EB15D" w14:textId="77777777" w:rsidR="00EC5A73" w:rsidRDefault="00EC5A73" w:rsidP="00185F4B">
      <w:pPr>
        <w:pStyle w:val="Purp1"/>
      </w:pPr>
      <w:r>
        <w:t>A spotter or signal person is a competent person assigned as the designated individual to communicate with the mobile heavy equipment operator prior to excavation activities.</w:t>
      </w:r>
    </w:p>
    <w:p w14:paraId="37A22B5A" w14:textId="509AF7E7" w:rsidR="00EC5A73" w:rsidRDefault="00EC5A73" w:rsidP="00E44706">
      <w:pPr>
        <w:pStyle w:val="Purp2"/>
      </w:pPr>
      <w:r>
        <w:t>For “Excavation Spotters and Stand-By” refer to</w:t>
      </w:r>
      <w:r w:rsidR="00F434B1">
        <w:t xml:space="preserve"> </w:t>
      </w:r>
      <w:hyperlink r:id="rId122" w:history="1">
        <w:r w:rsidRPr="004F47F2">
          <w:rPr>
            <w:rStyle w:val="Hyperlink"/>
          </w:rPr>
          <w:t>GS 184.0175, Company and Company-Contractor Damage Prevention Excavation Requirements</w:t>
        </w:r>
      </w:hyperlink>
      <w:r>
        <w:t>.</w:t>
      </w:r>
    </w:p>
    <w:p w14:paraId="6365EE90" w14:textId="0A9A4828" w:rsidR="00EC5A73" w:rsidRDefault="00EC5A73" w:rsidP="00E44706">
      <w:pPr>
        <w:pStyle w:val="Purp2"/>
      </w:pPr>
      <w:r>
        <w:t>For more information about excavation activities</w:t>
      </w:r>
      <w:r w:rsidR="00D323F2">
        <w:t>,</w:t>
      </w:r>
      <w:r>
        <w:t xml:space="preserve"> refer to </w:t>
      </w:r>
      <w:hyperlink r:id="rId123" w:history="1">
        <w:r w:rsidRPr="00BD15BE">
          <w:rPr>
            <w:rStyle w:val="Hyperlink"/>
          </w:rPr>
          <w:t>GS 184.09, Prevention of 3rd Party Excavator and Company Contractor Excavation Damage to Company Subsurface Installations</w:t>
        </w:r>
      </w:hyperlink>
      <w:r>
        <w:t>.</w:t>
      </w:r>
    </w:p>
    <w:p w14:paraId="587E0678" w14:textId="77777777" w:rsidR="00EC5A73" w:rsidRDefault="00EC5A73" w:rsidP="00185F4B">
      <w:pPr>
        <w:pStyle w:val="Purp1"/>
      </w:pPr>
      <w:r>
        <w:t>Spotter and signal person tasks include but are not limited to:</w:t>
      </w:r>
    </w:p>
    <w:p w14:paraId="75CB029B" w14:textId="77777777" w:rsidR="00EC5A73" w:rsidRPr="003F3FFC" w:rsidRDefault="00EC5A73" w:rsidP="00E44706">
      <w:pPr>
        <w:pStyle w:val="Purp2"/>
      </w:pPr>
      <w:r>
        <w:t xml:space="preserve">Establish </w:t>
      </w:r>
      <w:r w:rsidRPr="003F3FFC">
        <w:t>clear communication (verbal or non-verbal) with equipment operator.</w:t>
      </w:r>
    </w:p>
    <w:p w14:paraId="367EF048" w14:textId="77777777" w:rsidR="00490A5A" w:rsidRPr="003F3FFC" w:rsidRDefault="00EC5A73" w:rsidP="00E44706">
      <w:pPr>
        <w:pStyle w:val="Purp2"/>
      </w:pPr>
      <w:r w:rsidRPr="003F3FFC">
        <w:t>Guide equipment operator while mobile heavy equipment is in use.</w:t>
      </w:r>
    </w:p>
    <w:p w14:paraId="086DE7C9" w14:textId="77777777" w:rsidR="00490A5A" w:rsidRDefault="00EC5A73" w:rsidP="00E44706">
      <w:pPr>
        <w:pStyle w:val="Purp2"/>
      </w:pPr>
      <w:r w:rsidRPr="003F3FFC">
        <w:t>Guide operator to ensure proper clearance is maintained between mobile heavy equipment and</w:t>
      </w:r>
      <w:r>
        <w:t xml:space="preserve"> other obstacles such as stationary objects, or other vehicles.</w:t>
      </w:r>
    </w:p>
    <w:p w14:paraId="220B7269" w14:textId="253CCC13" w:rsidR="00EC5A73" w:rsidRDefault="00EC5A73" w:rsidP="00E44706">
      <w:pPr>
        <w:pStyle w:val="Purp2"/>
      </w:pPr>
      <w:r>
        <w:t>Ensure a clear path for mobile heavy equipment to move safely.</w:t>
      </w:r>
      <w:r w:rsidR="00490A5A">
        <w:t xml:space="preserve"> </w:t>
      </w:r>
      <w:r>
        <w:t xml:space="preserve">This includes ensuring foot traffic is kept clear from </w:t>
      </w:r>
      <w:r w:rsidR="00D323F2">
        <w:t>the area</w:t>
      </w:r>
      <w:r>
        <w:t xml:space="preserve"> where equipment is in motion by appropriate means possible.</w:t>
      </w:r>
    </w:p>
    <w:p w14:paraId="2C30EE27" w14:textId="77777777" w:rsidR="00EC5A73" w:rsidRDefault="00EC5A73" w:rsidP="00E44706">
      <w:pPr>
        <w:pStyle w:val="Purp2"/>
      </w:pPr>
      <w:r>
        <w:t>Prevent unauthorized site access.</w:t>
      </w:r>
    </w:p>
    <w:p w14:paraId="6C2D16FF" w14:textId="05AE594E" w:rsidR="00EC5A73" w:rsidRDefault="00EC5A73" w:rsidP="00E44706">
      <w:pPr>
        <w:pStyle w:val="Purp2"/>
      </w:pPr>
      <w:r>
        <w:t>Install barricades or other barriers to clearly delineate traffic routes</w:t>
      </w:r>
      <w:r w:rsidR="008067A0">
        <w:t>.</w:t>
      </w:r>
    </w:p>
    <w:p w14:paraId="18D823C2" w14:textId="77777777" w:rsidR="00EC5A73" w:rsidRDefault="00EC5A73" w:rsidP="00E44706">
      <w:pPr>
        <w:pStyle w:val="Purp2"/>
      </w:pPr>
      <w:r>
        <w:t>Provide alternative routes for workers on foot to access the work area, if possible.</w:t>
      </w:r>
    </w:p>
    <w:p w14:paraId="5063CF31" w14:textId="77777777" w:rsidR="00490A5A" w:rsidRDefault="00EC5A73" w:rsidP="00E44706">
      <w:pPr>
        <w:pStyle w:val="Purp2"/>
      </w:pPr>
      <w:r>
        <w:t>Stop excavation activities when required.</w:t>
      </w:r>
    </w:p>
    <w:p w14:paraId="33A00E12" w14:textId="77777777" w:rsidR="00506908" w:rsidRDefault="00EC5A73" w:rsidP="00E44706">
      <w:pPr>
        <w:pStyle w:val="Purp2"/>
      </w:pPr>
      <w:r>
        <w:t xml:space="preserve">Notify </w:t>
      </w:r>
      <w:r w:rsidR="00D323F2">
        <w:t xml:space="preserve">a </w:t>
      </w:r>
      <w:r w:rsidR="00566471">
        <w:t>supervisor</w:t>
      </w:r>
      <w:r>
        <w:t xml:space="preserve"> if damage occurs</w:t>
      </w:r>
      <w:r w:rsidR="00506908">
        <w:t>.</w:t>
      </w:r>
    </w:p>
    <w:p w14:paraId="5F4E557B" w14:textId="75C22205" w:rsidR="00EC5A73" w:rsidRDefault="00EC5A73" w:rsidP="00D5757D">
      <w:pPr>
        <w:pStyle w:val="Green2"/>
      </w:pPr>
      <w:r>
        <w:t xml:space="preserve">For training: </w:t>
      </w:r>
      <w:hyperlink r:id="rId124" w:history="1">
        <w:r w:rsidRPr="006D4010">
          <w:rPr>
            <w:rStyle w:val="Hyperlink"/>
          </w:rPr>
          <w:t>Spotter/Signal Person SFUGN059.</w:t>
        </w:r>
      </w:hyperlink>
    </w:p>
    <w:p w14:paraId="47910C36" w14:textId="0363AFD5" w:rsidR="00405CD3" w:rsidRDefault="00405CD3" w:rsidP="00E44706">
      <w:pPr>
        <w:pStyle w:val="Purp2"/>
      </w:pPr>
      <w:r>
        <w:t xml:space="preserve">Refer to </w:t>
      </w:r>
      <w:hyperlink r:id="rId125" w:history="1">
        <w:r w:rsidRPr="003752B5">
          <w:rPr>
            <w:rStyle w:val="Hyperlink"/>
          </w:rPr>
          <w:t>IIP</w:t>
        </w:r>
        <w:r w:rsidR="00493A9A" w:rsidRPr="003752B5">
          <w:rPr>
            <w:rStyle w:val="Hyperlink"/>
          </w:rPr>
          <w:t xml:space="preserve"> 4, Section H, subsection G.</w:t>
        </w:r>
      </w:hyperlink>
    </w:p>
    <w:p w14:paraId="3FEC1FCD" w14:textId="245C6F67" w:rsidR="00490A5A" w:rsidRDefault="00530C24" w:rsidP="00B30697">
      <w:pPr>
        <w:pStyle w:val="Heading4"/>
      </w:pPr>
      <w:r w:rsidRPr="00530C24">
        <w:t>Workers on Foot</w:t>
      </w:r>
    </w:p>
    <w:p w14:paraId="649ED3E5" w14:textId="00B1CC02" w:rsidR="005E7D0A" w:rsidRDefault="005E7D0A" w:rsidP="00185F4B">
      <w:pPr>
        <w:pStyle w:val="Purp1"/>
      </w:pPr>
      <w:r>
        <w:t>Workers on foot at construction areas, which are designated areas for installing, repairing, or maintaining utility infrastructure, shall:</w:t>
      </w:r>
    </w:p>
    <w:p w14:paraId="3C33D926" w14:textId="77777777" w:rsidR="005E7D0A" w:rsidRDefault="005E7D0A" w:rsidP="00E44706">
      <w:pPr>
        <w:pStyle w:val="Purp2"/>
      </w:pPr>
      <w:r>
        <w:t>Be aware of mobile heavy equipment in use.</w:t>
      </w:r>
    </w:p>
    <w:p w14:paraId="2C1E624B" w14:textId="77777777" w:rsidR="005E7D0A" w:rsidRDefault="005E7D0A" w:rsidP="00E44706">
      <w:pPr>
        <w:pStyle w:val="Purp2"/>
      </w:pPr>
      <w:r>
        <w:t>Follow spotter instructions for access to work site.</w:t>
      </w:r>
    </w:p>
    <w:p w14:paraId="24ADA8C5" w14:textId="77777777" w:rsidR="005E7D0A" w:rsidRDefault="005E7D0A" w:rsidP="00E44706">
      <w:pPr>
        <w:pStyle w:val="Purp2"/>
      </w:pPr>
      <w:r>
        <w:t>Adhere to barriers and designated walking paths.</w:t>
      </w:r>
    </w:p>
    <w:p w14:paraId="35305905" w14:textId="77777777" w:rsidR="005E7D0A" w:rsidRDefault="005E7D0A" w:rsidP="00E44706">
      <w:pPr>
        <w:pStyle w:val="Purp2"/>
      </w:pPr>
      <w:r>
        <w:t>Wear required PPE for work being performed in the area.</w:t>
      </w:r>
    </w:p>
    <w:p w14:paraId="13A54A2D" w14:textId="33B38A88" w:rsidR="007C64AF" w:rsidRDefault="007C64AF" w:rsidP="00B30697">
      <w:pPr>
        <w:pStyle w:val="Heading4"/>
      </w:pPr>
      <w:r>
        <w:t>Hot Work</w:t>
      </w:r>
    </w:p>
    <w:p w14:paraId="5396F7FF" w14:textId="77777777" w:rsidR="0080558B" w:rsidRDefault="003770F1" w:rsidP="00185F4B">
      <w:pPr>
        <w:pStyle w:val="Purp1"/>
      </w:pPr>
      <w:r>
        <w:t>Whenever hot work is performed at Company locations not designated as permanent hot work areas, a Hot Work Permit must be completed</w:t>
      </w:r>
      <w:r w:rsidR="0080558B">
        <w:t>.</w:t>
      </w:r>
    </w:p>
    <w:p w14:paraId="4E00B27A" w14:textId="77777777" w:rsidR="0080558B" w:rsidRDefault="003770F1" w:rsidP="00185F4B">
      <w:pPr>
        <w:pStyle w:val="Purp1"/>
      </w:pPr>
      <w:r>
        <w:lastRenderedPageBreak/>
        <w:t>Upon completion of the hot work, the permit must be retained at the Company location for a period of one year. It is the responsibility of the department overseeing the hot work to implement the requirements outlined in this Safety Standard</w:t>
      </w:r>
      <w:r w:rsidR="0080558B">
        <w:t>.</w:t>
      </w:r>
    </w:p>
    <w:p w14:paraId="50CF4962" w14:textId="36A4092C" w:rsidR="00A2094A" w:rsidRPr="007C64AF" w:rsidRDefault="003770F1" w:rsidP="00185F4B">
      <w:pPr>
        <w:pStyle w:val="Purp1"/>
      </w:pPr>
      <w:r>
        <w:t>This does not apply to those departments where written programs have already been established and meet the requirements of this document.</w:t>
      </w:r>
      <w:r w:rsidR="006E37EA">
        <w:t xml:space="preserve"> </w:t>
      </w:r>
      <w:r>
        <w:t xml:space="preserve">Refer to </w:t>
      </w:r>
      <w:r w:rsidR="002A3EB4">
        <w:t xml:space="preserve">the </w:t>
      </w:r>
      <w:hyperlink r:id="rId126" w:history="1">
        <w:r w:rsidR="00795EFF" w:rsidRPr="00795EFF">
          <w:rPr>
            <w:rStyle w:val="Hyperlink"/>
          </w:rPr>
          <w:t>Hot Work Permit Program - 167.5</w:t>
        </w:r>
      </w:hyperlink>
      <w:r w:rsidR="002A3EB4">
        <w:t>.</w:t>
      </w:r>
    </w:p>
    <w:p w14:paraId="762DEC22" w14:textId="2CA96952" w:rsidR="00490A5A" w:rsidRDefault="00530C24" w:rsidP="00B30697">
      <w:pPr>
        <w:pStyle w:val="Heading4"/>
      </w:pPr>
      <w:bookmarkStart w:id="154" w:name="_Vehicle_Intrusion"/>
      <w:bookmarkEnd w:id="154"/>
      <w:r w:rsidRPr="00530C24">
        <w:t>Vehicle Intrusion</w:t>
      </w:r>
    </w:p>
    <w:p w14:paraId="4BBC78F1" w14:textId="295B7206" w:rsidR="00CE59C5" w:rsidRPr="00CE59C5" w:rsidRDefault="00CE59C5" w:rsidP="00185F4B">
      <w:pPr>
        <w:pStyle w:val="Purp1"/>
      </w:pPr>
      <w:r w:rsidRPr="00CE59C5">
        <w:t>If a vehicle intrusion may potentially pose a risk of striking employees, use a physical barrier (crash cushion) such as the work truck, crew truck, backhoe, or welding rig in front of the workers to protect them from vehicle</w:t>
      </w:r>
      <w:r w:rsidR="0011776A">
        <w:t>s</w:t>
      </w:r>
      <w:r w:rsidRPr="00CE59C5">
        <w:t xml:space="preserve"> entering the work zone, including the MSA area. </w:t>
      </w:r>
      <w:hyperlink r:id="rId127" w:history="1">
        <w:r w:rsidRPr="00C6126E">
          <w:rPr>
            <w:rStyle w:val="Hyperlink"/>
          </w:rPr>
          <w:t>Refer to GS 166.0080, Traffic Control Devices</w:t>
        </w:r>
      </w:hyperlink>
      <w:r w:rsidRPr="00CE59C5">
        <w:t>.</w:t>
      </w:r>
    </w:p>
    <w:p w14:paraId="0280B8F3" w14:textId="77777777" w:rsidR="00490A5A" w:rsidRDefault="00530C24" w:rsidP="00F041B7">
      <w:pPr>
        <w:pStyle w:val="Heading3"/>
      </w:pPr>
      <w:bookmarkStart w:id="155" w:name="_Toc204691716"/>
      <w:bookmarkStart w:id="156" w:name="_Toc210042585"/>
      <w:r>
        <w:t>Forklifts &amp; Power Industrial Trucks (PIT)</w:t>
      </w:r>
      <w:bookmarkEnd w:id="155"/>
      <w:bookmarkEnd w:id="156"/>
    </w:p>
    <w:p w14:paraId="118D59E6" w14:textId="3B13D28A" w:rsidR="00CE29E2" w:rsidRDefault="00CE29E2" w:rsidP="007112B8">
      <w:pPr>
        <w:pStyle w:val="GreenBullet"/>
      </w:pPr>
      <w:r>
        <w:t>All powered industrial truck operators must be trained and evaluated before they can operate the equipment.</w:t>
      </w:r>
      <w:r w:rsidR="00490A5A">
        <w:t xml:space="preserve"> </w:t>
      </w:r>
      <w:r>
        <w:t>This includes but is not limited to forklifts.</w:t>
      </w:r>
    </w:p>
    <w:p w14:paraId="76BE758A" w14:textId="77777777" w:rsidR="00CE29E2" w:rsidRDefault="00CE29E2" w:rsidP="007112B8">
      <w:pPr>
        <w:pStyle w:val="GreenBullet"/>
      </w:pPr>
      <w:r>
        <w:t>Each new operator must receive training consisting of the following:</w:t>
      </w:r>
    </w:p>
    <w:p w14:paraId="03B016B0" w14:textId="39ADE3C0" w:rsidR="00CE29E2" w:rsidRDefault="00CE29E2" w:rsidP="007112B8">
      <w:pPr>
        <w:pStyle w:val="GreenBullet"/>
      </w:pPr>
      <w:r>
        <w:t xml:space="preserve">Formal Instruction - lecture, discussion, video, written </w:t>
      </w:r>
      <w:r w:rsidR="00877B75">
        <w:t>material.</w:t>
      </w:r>
    </w:p>
    <w:p w14:paraId="1563129D" w14:textId="1B4BB54D" w:rsidR="00CE29E2" w:rsidRDefault="00CE29E2" w:rsidP="007112B8">
      <w:pPr>
        <w:pStyle w:val="GreenBullet"/>
      </w:pPr>
      <w:r>
        <w:t xml:space="preserve">Training - (required </w:t>
      </w:r>
      <w:r w:rsidR="00566471">
        <w:t>once</w:t>
      </w:r>
      <w:r>
        <w:t xml:space="preserve"> for each type of truck) demonstrations performed by the trainer with practical maneuvering</w:t>
      </w:r>
      <w:r w:rsidR="00566471">
        <w:t>/lifting</w:t>
      </w:r>
      <w:r>
        <w:t xml:space="preserve"> exercises performed by the trainee.</w:t>
      </w:r>
    </w:p>
    <w:p w14:paraId="14CDDF1D" w14:textId="745711BE" w:rsidR="00CE29E2" w:rsidRDefault="00CE29E2" w:rsidP="007112B8">
      <w:pPr>
        <w:pStyle w:val="GreenBullet"/>
      </w:pPr>
      <w:r>
        <w:t>Operator Evaluation - A written operator evaluation with each different type of powered industrial truck must be conducted to assure training effectiveness as well as the operator knowledge and skill.</w:t>
      </w:r>
      <w:r w:rsidR="00490A5A">
        <w:t xml:space="preserve"> </w:t>
      </w:r>
      <w:r>
        <w:t>The “Operator Evaluation” is a test where the operator must drive the industrial truck while being observed.</w:t>
      </w:r>
      <w:r w:rsidR="0019625D">
        <w:t xml:space="preserve"> </w:t>
      </w:r>
      <w:r>
        <w:t>Evaluations must be conducted once every three years or after refresher training.</w:t>
      </w:r>
    </w:p>
    <w:p w14:paraId="38F5195A" w14:textId="77777777" w:rsidR="00CE29E2" w:rsidRDefault="00CE29E2" w:rsidP="007112B8">
      <w:pPr>
        <w:pStyle w:val="GreenBullet"/>
      </w:pPr>
      <w:r>
        <w:t>Experienced forklift operators are not required to go through formal instruction unless refresher training is required.</w:t>
      </w:r>
    </w:p>
    <w:p w14:paraId="2DDA65EB" w14:textId="687BCB57" w:rsidR="00CE29E2" w:rsidRDefault="00CE29E2" w:rsidP="007112B8">
      <w:pPr>
        <w:pStyle w:val="GreenBullet"/>
      </w:pPr>
      <w:r>
        <w:t xml:space="preserve">Classroom training can be </w:t>
      </w:r>
      <w:r w:rsidR="00837244">
        <w:t>conducted</w:t>
      </w:r>
      <w:r>
        <w:t xml:space="preserve"> using the Instructor's Training Guide. The guide was developed to assist field instructors in qualifying forklift/PIT operators.</w:t>
      </w:r>
    </w:p>
    <w:p w14:paraId="2E84A224" w14:textId="77777777" w:rsidR="00CE29E2" w:rsidRDefault="00CE29E2" w:rsidP="007112B8">
      <w:pPr>
        <w:pStyle w:val="GreenBullet"/>
      </w:pPr>
      <w:r>
        <w:t>Contact Field Training to schedule a Train-the-Trainer Class.</w:t>
      </w:r>
    </w:p>
    <w:p w14:paraId="314D1AA4" w14:textId="2D3A5029" w:rsidR="00CE29E2" w:rsidRDefault="00CE29E2" w:rsidP="007112B8">
      <w:pPr>
        <w:pStyle w:val="GreenBullet"/>
      </w:pPr>
      <w:r>
        <w:t xml:space="preserve">Use the </w:t>
      </w:r>
      <w:hyperlink r:id="rId128" w:history="1">
        <w:r w:rsidRPr="004A2BB8">
          <w:rPr>
            <w:rStyle w:val="Hyperlink"/>
          </w:rPr>
          <w:t>Powered Industrial Truck (PIT) Operator Evaluation Form</w:t>
        </w:r>
      </w:hyperlink>
      <w:r>
        <w:t xml:space="preserve"> to record the operator's knowledge and skill in operating a powered industrial truck.</w:t>
      </w:r>
    </w:p>
    <w:p w14:paraId="7603DE11" w14:textId="77777777" w:rsidR="00CE29E2" w:rsidRDefault="00CE29E2" w:rsidP="007112B8">
      <w:pPr>
        <w:pStyle w:val="GreenBullet"/>
      </w:pPr>
      <w:r>
        <w:t>Inspection</w:t>
      </w:r>
    </w:p>
    <w:p w14:paraId="103AD26C" w14:textId="7D46970F" w:rsidR="00390899" w:rsidRPr="006F6100" w:rsidRDefault="00390899" w:rsidP="00D5757D">
      <w:pPr>
        <w:pStyle w:val="Green2"/>
      </w:pPr>
      <w:r w:rsidRPr="006F6100">
        <w:t>Before operating any Powered Industrial Truck (PIT), such as a forklift, drivers must either perform a pre-use inspection or confirm that an inspection has already been completed during the current shift by reviewing the PIT inspection form for that day.</w:t>
      </w:r>
    </w:p>
    <w:p w14:paraId="507ED6CB" w14:textId="77777777" w:rsidR="00490A5A" w:rsidRDefault="00CE29E2" w:rsidP="00D5757D">
      <w:pPr>
        <w:pStyle w:val="Green2"/>
      </w:pPr>
      <w:r>
        <w:t xml:space="preserve">If the </w:t>
      </w:r>
      <w:r w:rsidRPr="00854118">
        <w:rPr>
          <w:rStyle w:val="Green2Char"/>
        </w:rPr>
        <w:t>PIT has not been inspected, or the form cannot be reviewed, it must be inspected before use regardless of the time of day or proposed length of use and the results recorded.</w:t>
      </w:r>
    </w:p>
    <w:p w14:paraId="189F8D0B" w14:textId="313EC7AC" w:rsidR="00CE29E2" w:rsidRDefault="00CE29E2" w:rsidP="00D5757D">
      <w:pPr>
        <w:pStyle w:val="Green2"/>
      </w:pPr>
      <w:r>
        <w:lastRenderedPageBreak/>
        <w:t xml:space="preserve">In multi-shift </w:t>
      </w:r>
      <w:r w:rsidRPr="00854118">
        <w:rPr>
          <w:rStyle w:val="Green3Char"/>
        </w:rPr>
        <w:t>operations, the PIT shall be inspected prior to use in each shift where it is to be used, regardless</w:t>
      </w:r>
      <w:r>
        <w:t xml:space="preserve"> of the time of day or proposed length of use, and the results recorded.</w:t>
      </w:r>
    </w:p>
    <w:p w14:paraId="2C5A4F5B" w14:textId="0008D593" w:rsidR="00490A5A" w:rsidRDefault="00CE29E2" w:rsidP="00D5757D">
      <w:pPr>
        <w:pStyle w:val="Green2"/>
      </w:pPr>
      <w:r>
        <w:t xml:space="preserve">If defects are </w:t>
      </w:r>
      <w:r w:rsidR="002B2EE3">
        <w:t>discovered,</w:t>
      </w:r>
      <w:r>
        <w:t xml:space="preserve"> they shall be reported immediately to a supervisor or mechanic and the PIT shall not be operated until it has been made safe.</w:t>
      </w:r>
    </w:p>
    <w:p w14:paraId="6DD7D704" w14:textId="77777777" w:rsidR="00490A5A" w:rsidRDefault="00CE29E2" w:rsidP="00D5757D">
      <w:pPr>
        <w:pStyle w:val="Green2"/>
      </w:pPr>
      <w:r>
        <w:t>If a previously uninspected PIT needs to be used later in a shift, see #1, above.</w:t>
      </w:r>
    </w:p>
    <w:p w14:paraId="06DC46EB" w14:textId="3CB10349" w:rsidR="00CE29E2" w:rsidRDefault="00CE29E2" w:rsidP="00D5757D">
      <w:pPr>
        <w:pStyle w:val="Green2"/>
      </w:pPr>
      <w:r>
        <w:t>If a PIT is not used during a particular day or shift, inspection is not necessary.</w:t>
      </w:r>
    </w:p>
    <w:p w14:paraId="100B360A" w14:textId="77777777" w:rsidR="00490A5A" w:rsidRDefault="00CE29E2" w:rsidP="00D5757D">
      <w:pPr>
        <w:pStyle w:val="Green2"/>
      </w:pPr>
      <w:r>
        <w:t>All inspections must be documented on the DAILY CHECKLIST.</w:t>
      </w:r>
      <w:r w:rsidR="00490A5A">
        <w:t xml:space="preserve"> </w:t>
      </w:r>
      <w:r>
        <w:t>Checklists are kept locally for one year.</w:t>
      </w:r>
    </w:p>
    <w:p w14:paraId="146B3E21" w14:textId="77777777" w:rsidR="00490A5A" w:rsidRDefault="00530C24" w:rsidP="000D0CB9">
      <w:pPr>
        <w:pStyle w:val="Heading3"/>
      </w:pPr>
      <w:bookmarkStart w:id="157" w:name="_Toc204691717"/>
      <w:bookmarkStart w:id="158" w:name="_Toc210042586"/>
      <w:r>
        <w:t>Mobile Cranes and Crane Operators</w:t>
      </w:r>
      <w:bookmarkEnd w:id="157"/>
      <w:bookmarkEnd w:id="158"/>
    </w:p>
    <w:p w14:paraId="146DF387" w14:textId="74436A77" w:rsidR="00490A5A" w:rsidRDefault="00DE11C3" w:rsidP="007112B8">
      <w:pPr>
        <w:pStyle w:val="GreenBullet"/>
      </w:pPr>
      <w:r>
        <w:t xml:space="preserve">Refer to </w:t>
      </w:r>
      <w:hyperlink r:id="rId129" w:history="1">
        <w:r w:rsidRPr="002432B6">
          <w:rPr>
            <w:rStyle w:val="Hyperlink"/>
          </w:rPr>
          <w:t>GS 100.0154</w:t>
        </w:r>
      </w:hyperlink>
      <w:r>
        <w:t>, Cranes and Hoist Operation &amp; Maintenance Program for guidelines and requirements for inspecting, maintaining, and operating cranes and hoists in accordance with manufacturer recommendations and Cal/OSHA Title 8 and ANSI standards.</w:t>
      </w:r>
    </w:p>
    <w:p w14:paraId="105BF93F" w14:textId="430E3E04" w:rsidR="00DE11C3" w:rsidRDefault="00DE11C3" w:rsidP="007112B8">
      <w:pPr>
        <w:pStyle w:val="GreenBullet"/>
      </w:pPr>
      <w:r>
        <w:t>Supervisors to request NCCCO Crane Certification Training Request.</w:t>
      </w:r>
    </w:p>
    <w:p w14:paraId="4A32BD73" w14:textId="16F2B593" w:rsidR="00E95E73" w:rsidRPr="00530C24" w:rsidRDefault="00E95E73" w:rsidP="00EF0AAE">
      <w:pPr>
        <w:pStyle w:val="Purp1"/>
      </w:pPr>
      <w:r>
        <w:t xml:space="preserve">Click the </w:t>
      </w:r>
      <w:r w:rsidR="00842F3B">
        <w:t>l</w:t>
      </w:r>
      <w:r>
        <w:t>ink for more information</w:t>
      </w:r>
      <w:r w:rsidR="00E9185A">
        <w:t xml:space="preserve">: </w:t>
      </w:r>
      <w:hyperlink r:id="rId130" w:history="1">
        <w:r w:rsidR="002432B6">
          <w:rPr>
            <w:rStyle w:val="Hyperlink"/>
          </w:rPr>
          <w:t>Cranes and Hoist Operation &amp; Maintenance</w:t>
        </w:r>
      </w:hyperlink>
    </w:p>
    <w:p w14:paraId="28726579" w14:textId="77777777" w:rsidR="001B78AE" w:rsidRDefault="001B78AE" w:rsidP="000D0CB9">
      <w:pPr>
        <w:pStyle w:val="Heading3"/>
      </w:pPr>
      <w:bookmarkStart w:id="159" w:name="_Toc204691718"/>
      <w:bookmarkStart w:id="160" w:name="_Toc210042587"/>
      <w:r>
        <w:t>Gas Handling Safety Rules</w:t>
      </w:r>
      <w:bookmarkEnd w:id="159"/>
      <w:bookmarkEnd w:id="160"/>
    </w:p>
    <w:p w14:paraId="0C118888" w14:textId="7C7EE882" w:rsidR="00506908" w:rsidRDefault="002F73F6" w:rsidP="007112B8">
      <w:pPr>
        <w:pStyle w:val="GreenBullet"/>
      </w:pPr>
      <w:r>
        <w:t xml:space="preserve">Gas Handling Safety Rules </w:t>
      </w:r>
      <w:r w:rsidR="005B4BBF">
        <w:t xml:space="preserve">provide </w:t>
      </w:r>
      <w:r w:rsidR="00795413">
        <w:t>guidelines</w:t>
      </w:r>
      <w:r w:rsidR="005B4BBF">
        <w:t xml:space="preserve"> and requirements for gas handling, shutdown and pressure control operations that involve </w:t>
      </w:r>
      <w:r w:rsidR="003A3422">
        <w:t>introducing or inte</w:t>
      </w:r>
      <w:r w:rsidR="00E532F9">
        <w:t>rrupting gas flow. This i</w:t>
      </w:r>
      <w:r w:rsidR="00795413">
        <w:t>ncludes the operation of valves</w:t>
      </w:r>
      <w:r w:rsidR="000A115C">
        <w:t>, pressure control fittings, and procedures to prevent over pressurization of pipelines beyond the Maximum Allowable Operating Pressure (MAOP)</w:t>
      </w:r>
      <w:r w:rsidR="00506908">
        <w:t>.</w:t>
      </w:r>
    </w:p>
    <w:p w14:paraId="58009F0F" w14:textId="77777777" w:rsidR="006F4630" w:rsidRDefault="00B10B4F" w:rsidP="00EF0AAE">
      <w:pPr>
        <w:pStyle w:val="Purp1"/>
      </w:pPr>
      <w:r>
        <w:t xml:space="preserve">Click </w:t>
      </w:r>
      <w:r w:rsidR="001E65CE">
        <w:t xml:space="preserve">the link for more information: </w:t>
      </w:r>
      <w:hyperlink r:id="rId131" w:history="1">
        <w:r w:rsidR="00D830C1" w:rsidRPr="008D7851">
          <w:rPr>
            <w:rStyle w:val="Hyperlink"/>
          </w:rPr>
          <w:t>Gas Handling and Pressure Control</w:t>
        </w:r>
      </w:hyperlink>
    </w:p>
    <w:p w14:paraId="0092CC09" w14:textId="1CFE0488" w:rsidR="001B78AE" w:rsidRDefault="001B78AE" w:rsidP="001B78AE">
      <w:pPr>
        <w:pStyle w:val="Heading3"/>
      </w:pPr>
      <w:bookmarkStart w:id="161" w:name="_Toc204691719"/>
      <w:bookmarkStart w:id="162" w:name="_Toc210042588"/>
      <w:r>
        <w:t>Tools and Equipment</w:t>
      </w:r>
      <w:r w:rsidR="00506908">
        <w:t xml:space="preserve"> </w:t>
      </w:r>
      <w:r>
        <w:t>Safety Rules</w:t>
      </w:r>
      <w:bookmarkEnd w:id="161"/>
      <w:bookmarkEnd w:id="162"/>
    </w:p>
    <w:p w14:paraId="1AAA296C" w14:textId="4B02F0D5" w:rsidR="001B78AE" w:rsidRDefault="001B78AE" w:rsidP="007112B8">
      <w:pPr>
        <w:pStyle w:val="GreenBullet"/>
      </w:pPr>
      <w:r>
        <w:t>Operate all equipment and machinery safely.</w:t>
      </w:r>
      <w:r w:rsidR="00490A5A">
        <w:t xml:space="preserve"> </w:t>
      </w:r>
      <w:r>
        <w:t>Only authorized people are permitted to operate equipment or machinery.</w:t>
      </w:r>
    </w:p>
    <w:p w14:paraId="0D03D7E6" w14:textId="3B0E19F9" w:rsidR="001B78AE" w:rsidRDefault="001B78AE" w:rsidP="007112B8">
      <w:pPr>
        <w:pStyle w:val="GreenBullet"/>
      </w:pPr>
      <w:r>
        <w:t>Maintain all tools and equipment in good condition. Never use defective tools or equipment.</w:t>
      </w:r>
      <w:r w:rsidR="00490A5A">
        <w:t xml:space="preserve"> </w:t>
      </w:r>
      <w:r>
        <w:t>Remove damaged tools or equipment from service immediately and tag them as "DEFECTIVE".</w:t>
      </w:r>
      <w:r w:rsidR="00490A5A">
        <w:t xml:space="preserve"> </w:t>
      </w:r>
      <w:r>
        <w:t>Promptly report defective tools or equipment to your supervisor.</w:t>
      </w:r>
    </w:p>
    <w:p w14:paraId="677E525B" w14:textId="77777777" w:rsidR="001B78AE" w:rsidRDefault="001B78AE" w:rsidP="007112B8">
      <w:pPr>
        <w:pStyle w:val="GreenBullet"/>
      </w:pPr>
      <w:r>
        <w:t>Do not handle or tamper with any electrical equipment, machinery, or air or water lines if not within the scope of your responsibilities unless instructed to do so by your supervisor.</w:t>
      </w:r>
    </w:p>
    <w:p w14:paraId="65E93A83" w14:textId="30FB4AD5" w:rsidR="00490A5A" w:rsidRDefault="001B78AE" w:rsidP="007112B8">
      <w:pPr>
        <w:pStyle w:val="GreenBullet"/>
      </w:pPr>
      <w:r>
        <w:t xml:space="preserve">Do not </w:t>
      </w:r>
      <w:r w:rsidR="002B2EE3">
        <w:t>use</w:t>
      </w:r>
      <w:r>
        <w:t xml:space="preserve"> customer electrical outlets to power company tools and equipment. </w:t>
      </w:r>
      <w:r w:rsidR="002B2EE3">
        <w:t xml:space="preserve">Use </w:t>
      </w:r>
      <w:r>
        <w:t>company provided power sources (</w:t>
      </w:r>
      <w:r w:rsidR="007C0C05">
        <w:t>i.e.,</w:t>
      </w:r>
      <w:r>
        <w:t xml:space="preserve"> generators).</w:t>
      </w:r>
    </w:p>
    <w:p w14:paraId="7DADB628" w14:textId="77777777" w:rsidR="00490A5A" w:rsidRDefault="001B78AE" w:rsidP="007112B8">
      <w:pPr>
        <w:pStyle w:val="GreenBullet"/>
      </w:pPr>
      <w:r>
        <w:t>Ensure all protective guards are in place and adjusted properly.</w:t>
      </w:r>
      <w:r w:rsidR="00490A5A">
        <w:t xml:space="preserve"> </w:t>
      </w:r>
      <w:r>
        <w:t>Do not remove protective guards from machines or equipment.</w:t>
      </w:r>
      <w:r w:rsidR="00490A5A">
        <w:t xml:space="preserve"> </w:t>
      </w:r>
      <w:r>
        <w:t>Promptly report to your supervisor tool or machine guard deficiencies</w:t>
      </w:r>
    </w:p>
    <w:p w14:paraId="797DD332" w14:textId="00920DE2" w:rsidR="001B78AE" w:rsidRDefault="001B78AE" w:rsidP="007112B8">
      <w:pPr>
        <w:pStyle w:val="GreenBullet"/>
      </w:pPr>
      <w:r>
        <w:lastRenderedPageBreak/>
        <w:t>Use only the proper tool for the job being performed (</w:t>
      </w:r>
      <w:r w:rsidR="00ED2717">
        <w:t>i.e.,</w:t>
      </w:r>
      <w:r>
        <w:t xml:space="preserve"> do not use a screwdriver as a chisel or a file as a punch or pry).</w:t>
      </w:r>
      <w:r w:rsidR="00490A5A">
        <w:t xml:space="preserve"> </w:t>
      </w:r>
      <w:r>
        <w:t>If the proper tool is not available, ask for help from your supervisor before performing the job.</w:t>
      </w:r>
    </w:p>
    <w:p w14:paraId="6B1C0C1D" w14:textId="77777777" w:rsidR="001B78AE" w:rsidRDefault="001B78AE" w:rsidP="007112B8">
      <w:pPr>
        <w:pStyle w:val="GreenBullet"/>
      </w:pPr>
      <w:r>
        <w:t>Obtain instruction from your supervisor before operating a new machine or performing a task you do not understand.</w:t>
      </w:r>
    </w:p>
    <w:p w14:paraId="2E09A48E" w14:textId="77777777" w:rsidR="001B78AE" w:rsidRDefault="001B78AE" w:rsidP="007112B8">
      <w:pPr>
        <w:pStyle w:val="GreenBullet"/>
      </w:pPr>
      <w:r>
        <w:t>Do not alter wrenches by adding handle-extensions or "cheaters".</w:t>
      </w:r>
    </w:p>
    <w:p w14:paraId="42FAA457" w14:textId="77777777" w:rsidR="001B78AE" w:rsidRDefault="001B78AE" w:rsidP="007112B8">
      <w:pPr>
        <w:pStyle w:val="GreenBullet"/>
      </w:pPr>
      <w:r>
        <w:t>When ascending, or descending a ladder, maintain three points of contact and face the ladder.</w:t>
      </w:r>
    </w:p>
    <w:p w14:paraId="247F85C2" w14:textId="77777777" w:rsidR="001B78AE" w:rsidRDefault="001B78AE" w:rsidP="007112B8">
      <w:pPr>
        <w:pStyle w:val="GreenBullet"/>
      </w:pPr>
      <w:r>
        <w:t>Do not push wheelbarrows with handles in an upright position.</w:t>
      </w:r>
    </w:p>
    <w:p w14:paraId="4B3B2962" w14:textId="5D602190" w:rsidR="001B78AE" w:rsidRDefault="001B78AE" w:rsidP="007112B8">
      <w:pPr>
        <w:pStyle w:val="GreenBullet"/>
      </w:pPr>
      <w:r>
        <w:t>Do not raise or lower a portable electric tool by means of the power cord or a pneumatic tool by the air hose line.</w:t>
      </w:r>
      <w:r w:rsidR="00490A5A">
        <w:t xml:space="preserve"> </w:t>
      </w:r>
      <w:r>
        <w:t>Use ropes or another means to safely raise or lower portable electric tools.</w:t>
      </w:r>
      <w:r w:rsidR="00490A5A">
        <w:t xml:space="preserve"> </w:t>
      </w:r>
      <w:r>
        <w:t>When working in locations where tools could fall and injure someone below, secure the tools with a rope or by other means.</w:t>
      </w:r>
    </w:p>
    <w:p w14:paraId="37AF8080" w14:textId="77777777" w:rsidR="001B78AE" w:rsidRDefault="001B78AE" w:rsidP="007112B8">
      <w:pPr>
        <w:pStyle w:val="GreenBullet"/>
      </w:pPr>
      <w:r>
        <w:t>Bleed air hose lines before disconnecting them from the compressor.</w:t>
      </w:r>
    </w:p>
    <w:p w14:paraId="62E1778E" w14:textId="77777777" w:rsidR="001B78AE" w:rsidRDefault="001B78AE" w:rsidP="007112B8">
      <w:pPr>
        <w:pStyle w:val="GreenBullet"/>
      </w:pPr>
      <w:r>
        <w:t>Wear seat belts when operating self-propelled construction equipment such as trenchers, loaders, backhoes, dozers, etc.</w:t>
      </w:r>
    </w:p>
    <w:p w14:paraId="7EB4603E" w14:textId="77777777" w:rsidR="001B78AE" w:rsidRDefault="001B78AE" w:rsidP="007112B8">
      <w:pPr>
        <w:pStyle w:val="GreenBullet"/>
      </w:pPr>
      <w:r>
        <w:t>Do not wear loose or frayed clothing, long hair, dangling ties, finger rings, etc., near equipment or machinery where entanglement is possible.</w:t>
      </w:r>
    </w:p>
    <w:p w14:paraId="68DD2CAC" w14:textId="6A0216CE" w:rsidR="001B78AE" w:rsidRDefault="001B78AE" w:rsidP="007112B8">
      <w:pPr>
        <w:pStyle w:val="GreenBullet"/>
      </w:pPr>
      <w:r>
        <w:t xml:space="preserve">Do not service, </w:t>
      </w:r>
      <w:r w:rsidR="00ED2717">
        <w:t>repair,</w:t>
      </w:r>
      <w:r>
        <w:t xml:space="preserve"> or adjust equipment while in operation.</w:t>
      </w:r>
      <w:r w:rsidR="00490A5A">
        <w:t xml:space="preserve"> </w:t>
      </w:r>
      <w:r>
        <w:t>Do not oil moving parts while equipment is in operation except on equipment that is designed or fitted with safeguards to protect the person performing the work.</w:t>
      </w:r>
    </w:p>
    <w:p w14:paraId="0807AFF5" w14:textId="77777777" w:rsidR="001B78AE" w:rsidRDefault="001B78AE" w:rsidP="007112B8">
      <w:pPr>
        <w:pStyle w:val="GreenBullet"/>
      </w:pPr>
      <w:r>
        <w:t>Do not operate excavating equipment near the top of cuts, banks, and cliffs if people are working below.</w:t>
      </w:r>
    </w:p>
    <w:p w14:paraId="29F60BF1" w14:textId="77777777" w:rsidR="001B78AE" w:rsidRDefault="001B78AE" w:rsidP="007112B8">
      <w:pPr>
        <w:pStyle w:val="GreenBullet"/>
      </w:pPr>
      <w:r>
        <w:t>Do not operate tractors, bulldozers, and heavy equipment where there is a possibility of overturning or cave-in (i.e., near the edges of deep fills, cut banks and steep slopes).</w:t>
      </w:r>
    </w:p>
    <w:p w14:paraId="5F34F065" w14:textId="77777777" w:rsidR="001B78AE" w:rsidRDefault="001B78AE" w:rsidP="007112B8">
      <w:pPr>
        <w:pStyle w:val="GreenBullet"/>
      </w:pPr>
      <w:r>
        <w:t>Do not expose electric cords to damage from vehicles.</w:t>
      </w:r>
    </w:p>
    <w:p w14:paraId="0CF73659" w14:textId="77777777" w:rsidR="001B78AE" w:rsidRDefault="001B78AE" w:rsidP="007112B8">
      <w:pPr>
        <w:pStyle w:val="GreenBullet"/>
      </w:pPr>
      <w:r>
        <w:t>Only use power tools or other portable electrical equipment that have a ground fault protector (the third prong).</w:t>
      </w:r>
    </w:p>
    <w:p w14:paraId="02ECBE24" w14:textId="37A4B16C" w:rsidR="001B78AE" w:rsidRPr="00530C24" w:rsidRDefault="001B78AE" w:rsidP="007112B8">
      <w:pPr>
        <w:pStyle w:val="GreenBullet"/>
      </w:pPr>
      <w:r>
        <w:t xml:space="preserve">To submit a new tool, equipment, and material for Company approval: </w:t>
      </w:r>
      <w:r w:rsidR="00E4424F">
        <w:t xml:space="preserve">Use the </w:t>
      </w:r>
      <w:hyperlink r:id="rId132" w:history="1">
        <w:r w:rsidR="004E6154" w:rsidRPr="004E6154">
          <w:rPr>
            <w:rStyle w:val="Hyperlink"/>
          </w:rPr>
          <w:t>New Tools, Equipment, and Material Request</w:t>
        </w:r>
      </w:hyperlink>
      <w:r w:rsidR="00E4424F">
        <w:t xml:space="preserve"> </w:t>
      </w:r>
      <w:r w:rsidR="004E6154">
        <w:t>f</w:t>
      </w:r>
      <w:r>
        <w:t>orm.</w:t>
      </w:r>
    </w:p>
    <w:p w14:paraId="70CFA21A" w14:textId="77777777" w:rsidR="00490A5A" w:rsidRDefault="00530C24" w:rsidP="000D0CB9">
      <w:pPr>
        <w:pStyle w:val="Heading3"/>
      </w:pPr>
      <w:bookmarkStart w:id="163" w:name="_Toc204691720"/>
      <w:bookmarkStart w:id="164" w:name="_Toc210042589"/>
      <w:r>
        <w:t>Hearing Conservation Program</w:t>
      </w:r>
      <w:bookmarkEnd w:id="163"/>
      <w:bookmarkEnd w:id="164"/>
    </w:p>
    <w:p w14:paraId="23E7AA8F" w14:textId="77777777" w:rsidR="0080558B" w:rsidRDefault="00B21E51" w:rsidP="007112B8">
      <w:pPr>
        <w:pStyle w:val="GreenBullet"/>
      </w:pPr>
      <w:r w:rsidRPr="003D203B">
        <w:t>Supervisors are responsible for ensuring all employees in the Hearing Conservation Program have their annual audiometric test and receive training to reduce their risk of occupational hearing loss</w:t>
      </w:r>
      <w:r w:rsidR="0080558B">
        <w:t>.</w:t>
      </w:r>
    </w:p>
    <w:p w14:paraId="7649B920" w14:textId="3FA479F6" w:rsidR="00B21E51" w:rsidRPr="003D203B" w:rsidRDefault="00B21E51" w:rsidP="007112B8">
      <w:pPr>
        <w:pStyle w:val="GreenBullet"/>
      </w:pPr>
      <w:r w:rsidRPr="003D203B">
        <w:t xml:space="preserve">Specific job classifications exposed to noise levels at or above 85 decibels for an 8-hour time-weighted average are enrolled in the program. If a supervisor suspects noise levels are at these </w:t>
      </w:r>
      <w:r w:rsidRPr="003D203B">
        <w:lastRenderedPageBreak/>
        <w:t xml:space="preserve">levels (general rule of thumb you need to shout at a distance of </w:t>
      </w:r>
      <w:r w:rsidR="008762ED">
        <w:t>3</w:t>
      </w:r>
      <w:r w:rsidRPr="003D203B">
        <w:t xml:space="preserve"> feet to be heard), and the job classification is not in the program, contact your Field Safety Advisor to request an evaluation.</w:t>
      </w:r>
    </w:p>
    <w:p w14:paraId="26F362D4" w14:textId="3FB6B426" w:rsidR="00B21E51" w:rsidRPr="003D203B" w:rsidRDefault="00B21E51" w:rsidP="007112B8">
      <w:pPr>
        <w:pStyle w:val="GreenBullet"/>
      </w:pPr>
      <w:r w:rsidRPr="003D203B">
        <w:t xml:space="preserve">Additional information including the job classification list in the program can be found on the Safety SharePoint site: Programs/Hearing Conservation and </w:t>
      </w:r>
      <w:hyperlink r:id="rId133" w:history="1">
        <w:r w:rsidRPr="00AB62BD">
          <w:rPr>
            <w:rStyle w:val="Hyperlink"/>
          </w:rPr>
          <w:t>GS 166.04,</w:t>
        </w:r>
      </w:hyperlink>
      <w:r w:rsidRPr="003D203B">
        <w:t xml:space="preserve"> Hearing Conservation Program.</w:t>
      </w:r>
    </w:p>
    <w:p w14:paraId="12CAA1FF" w14:textId="670ADDFA" w:rsidR="00490A5A" w:rsidRDefault="00530C24" w:rsidP="00651B71">
      <w:pPr>
        <w:pStyle w:val="Heading3"/>
      </w:pPr>
      <w:bookmarkStart w:id="165" w:name="_Toc204691721"/>
      <w:bookmarkStart w:id="166" w:name="_Toc210042590"/>
      <w:r>
        <w:t>Respiratory Protection Program</w:t>
      </w:r>
      <w:bookmarkEnd w:id="165"/>
      <w:bookmarkEnd w:id="166"/>
    </w:p>
    <w:p w14:paraId="3478C993" w14:textId="41D92938" w:rsidR="00D02227" w:rsidRDefault="00D02227" w:rsidP="007112B8">
      <w:pPr>
        <w:pStyle w:val="GreenBullet"/>
      </w:pPr>
      <w:r>
        <w:t xml:space="preserve">Supervisors are responsible for ensuring all employees in the Respiratory Protection Program complete their medical pre-screening (which includes a medical questionnaire and spirometry testing), receive respirator </w:t>
      </w:r>
      <w:r w:rsidR="00ED2717">
        <w:t>training,</w:t>
      </w:r>
      <w:r>
        <w:t xml:space="preserve"> and are fit-tested to wear a respirator. Respirators are worn to control exposure to airborne hazards which can include dusts, fibers, fumes, mists, gases, vapors, biological material, and oxygen deficient atmospheres.</w:t>
      </w:r>
    </w:p>
    <w:p w14:paraId="1D772B30" w14:textId="346666A2" w:rsidR="00D02227" w:rsidRPr="00530C24" w:rsidRDefault="00D02227" w:rsidP="007112B8">
      <w:pPr>
        <w:pStyle w:val="GreenBullet"/>
      </w:pPr>
      <w:r>
        <w:t xml:space="preserve">Additional information including a list of job classification in the program and operations where respirators are required can be found on the Safety SharePoint site: Respirator Program and in </w:t>
      </w:r>
      <w:hyperlink r:id="rId134" w:history="1">
        <w:r w:rsidRPr="00A25A25">
          <w:rPr>
            <w:rStyle w:val="Hyperlink"/>
          </w:rPr>
          <w:t>GS 104.06</w:t>
        </w:r>
      </w:hyperlink>
      <w:r>
        <w:t>, Respiratory Protection Program.</w:t>
      </w:r>
    </w:p>
    <w:p w14:paraId="3FC8C302" w14:textId="5A01A76A" w:rsidR="00490A5A" w:rsidRDefault="00530C24" w:rsidP="00651B71">
      <w:pPr>
        <w:pStyle w:val="Heading3"/>
      </w:pPr>
      <w:bookmarkStart w:id="167" w:name="_Toc204691722"/>
      <w:bookmarkStart w:id="168" w:name="_Toc210042591"/>
      <w:r>
        <w:t>Asbestos and Lead Exposure</w:t>
      </w:r>
      <w:bookmarkEnd w:id="167"/>
      <w:bookmarkEnd w:id="168"/>
    </w:p>
    <w:p w14:paraId="4C19EF74" w14:textId="77777777" w:rsidR="00490A5A" w:rsidRDefault="000248E4" w:rsidP="007112B8">
      <w:pPr>
        <w:pStyle w:val="GreenBullet"/>
      </w:pPr>
      <w:r>
        <w:t>Supervisors are responsible for prohibiting employees from removing or disturbing asbestos materials.</w:t>
      </w:r>
    </w:p>
    <w:p w14:paraId="5B18A63E" w14:textId="41FA446A" w:rsidR="000248E4" w:rsidRDefault="000248E4" w:rsidP="007112B8">
      <w:pPr>
        <w:pStyle w:val="GreenBullet"/>
      </w:pPr>
      <w:r w:rsidRPr="008C3BCB">
        <w:rPr>
          <w:b/>
          <w:bCs/>
        </w:rPr>
        <w:t>Exception</w:t>
      </w:r>
      <w:r>
        <w:t xml:space="preserve">: Employees with proper training and equipment may remove brake shoes, brake clutches, gaskets, and less than 100 square feet of asbestos coal tar pipe wrap. See Environmental &amp; Safety </w:t>
      </w:r>
      <w:hyperlink r:id="rId135" w:history="1">
        <w:r w:rsidRPr="0086565F">
          <w:rPr>
            <w:rStyle w:val="Hyperlink"/>
          </w:rPr>
          <w:t>GS 104.05</w:t>
        </w:r>
      </w:hyperlink>
      <w:r>
        <w:t>, Asbestos Management.</w:t>
      </w:r>
    </w:p>
    <w:p w14:paraId="5BAE864B" w14:textId="77777777" w:rsidR="000248E4" w:rsidRDefault="000248E4" w:rsidP="007112B8">
      <w:pPr>
        <w:pStyle w:val="GreenBullet"/>
      </w:pPr>
      <w:r>
        <w:t>When asbestos materials are encountered, supervisors are to contact Environmental Services for the removal of asbestos or lead. Environmental Services has blanket contracts with abatement contractors and industrial hygiene consultants whose services will be used for this purpose.</w:t>
      </w:r>
    </w:p>
    <w:p w14:paraId="5162C90E" w14:textId="77777777" w:rsidR="000248E4" w:rsidRDefault="000248E4" w:rsidP="007112B8">
      <w:pPr>
        <w:pStyle w:val="GreenBullet"/>
      </w:pPr>
      <w:r>
        <w:t>Supervisors are responsible for prohibiting employees from removing or disturbing paint containing lead or other metals. Assume all paint contains lead or other metals.</w:t>
      </w:r>
    </w:p>
    <w:p w14:paraId="02B14E32" w14:textId="06B3CFA6" w:rsidR="000248E4" w:rsidRPr="00530C24" w:rsidRDefault="000248E4" w:rsidP="007112B8">
      <w:pPr>
        <w:pStyle w:val="GreenBullet"/>
      </w:pPr>
      <w:r w:rsidRPr="008C3BCB">
        <w:rPr>
          <w:b/>
          <w:bCs/>
        </w:rPr>
        <w:t>Exception</w:t>
      </w:r>
      <w:r>
        <w:t xml:space="preserve">: Employees with proper training and equipment may remove less than 100 sq. ft. of paint containing lead or other metals using specific work controls and methods, or use lead-containing materials such as packing, sealants, and anti-seize compounds. See </w:t>
      </w:r>
      <w:hyperlink r:id="rId136" w:history="1">
        <w:r w:rsidRPr="003A3A84">
          <w:rPr>
            <w:rStyle w:val="Hyperlink"/>
          </w:rPr>
          <w:t>Safety GS 167.30</w:t>
        </w:r>
      </w:hyperlink>
      <w:r>
        <w:t>, Lead and Metals in Surface Coatings and Other Sources: Hazard Compliance Program.</w:t>
      </w:r>
    </w:p>
    <w:p w14:paraId="7566AA23" w14:textId="77777777" w:rsidR="00C50663" w:rsidRDefault="00530C24" w:rsidP="00020F04">
      <w:pPr>
        <w:pStyle w:val="Heading3"/>
      </w:pPr>
      <w:bookmarkStart w:id="169" w:name="_Toc204691724"/>
      <w:bookmarkStart w:id="170" w:name="_Toc210042592"/>
      <w:r>
        <w:t>Infectious Materials</w:t>
      </w:r>
      <w:bookmarkEnd w:id="169"/>
      <w:bookmarkEnd w:id="170"/>
    </w:p>
    <w:p w14:paraId="67442A45" w14:textId="7B947DE1" w:rsidR="009B0463" w:rsidRDefault="00896F87" w:rsidP="007112B8">
      <w:pPr>
        <w:pStyle w:val="GreenBullet"/>
      </w:pPr>
      <w:r w:rsidRPr="009D7EE6">
        <w:t xml:space="preserve">Employees must avoid contact with potentially infectious materials such as animal carcasses, sewage, bio-solids, </w:t>
      </w:r>
      <w:r w:rsidR="00A678A0">
        <w:t>s</w:t>
      </w:r>
      <w:r w:rsidR="00A678A0" w:rsidRPr="00530C24">
        <w:t>yringes</w:t>
      </w:r>
      <w:r w:rsidR="00A678A0">
        <w:t>,</w:t>
      </w:r>
      <w:r w:rsidR="00A678A0" w:rsidRPr="009D7EE6">
        <w:t xml:space="preserve"> </w:t>
      </w:r>
      <w:r w:rsidRPr="009D7EE6">
        <w:t xml:space="preserve">and liquids or surfaces contaminated by human or animal blood, </w:t>
      </w:r>
      <w:r w:rsidR="00757989" w:rsidRPr="009D7EE6">
        <w:t>waste</w:t>
      </w:r>
      <w:r w:rsidRPr="009D7EE6">
        <w:t xml:space="preserve"> or fluids, or respiratory aerosols/</w:t>
      </w:r>
      <w:r w:rsidR="00757989" w:rsidRPr="009D7EE6">
        <w:t>droplets.</w:t>
      </w:r>
    </w:p>
    <w:p w14:paraId="2CCC2D02" w14:textId="1E2A765F" w:rsidR="00020F04" w:rsidRDefault="00896F87" w:rsidP="007112B8">
      <w:pPr>
        <w:pStyle w:val="GreenBullet"/>
      </w:pPr>
      <w:r w:rsidRPr="009D7EE6">
        <w:t xml:space="preserve">Requirements for protection against infectious agents transmitted in respiratory aerosols/droplets are outlined in </w:t>
      </w:r>
      <w:r w:rsidR="004827CE">
        <w:t xml:space="preserve">the appendix, </w:t>
      </w:r>
      <w:hyperlink w:anchor="_Infectious_Materials" w:history="1">
        <w:r w:rsidR="004827CE" w:rsidRPr="00DA6B53">
          <w:rPr>
            <w:rStyle w:val="Hyperlink"/>
          </w:rPr>
          <w:t>Infectious Materials</w:t>
        </w:r>
      </w:hyperlink>
      <w:r w:rsidR="00CB5AF3">
        <w:t>.</w:t>
      </w:r>
    </w:p>
    <w:p w14:paraId="1B14E896" w14:textId="23F9661A" w:rsidR="00FB1B0B" w:rsidRDefault="00FB1B0B" w:rsidP="00FB1B0B">
      <w:pPr>
        <w:pStyle w:val="Heading3"/>
      </w:pPr>
      <w:bookmarkStart w:id="171" w:name="_Toc204691725"/>
      <w:bookmarkStart w:id="172" w:name="_Toc210042593"/>
      <w:r>
        <w:lastRenderedPageBreak/>
        <w:t>Public Safety</w:t>
      </w:r>
      <w:bookmarkEnd w:id="171"/>
      <w:bookmarkEnd w:id="172"/>
    </w:p>
    <w:p w14:paraId="6A90F7A4" w14:textId="1A8F920F" w:rsidR="00887F81" w:rsidRDefault="00887F81" w:rsidP="007112B8">
      <w:pPr>
        <w:pStyle w:val="GreenBullet"/>
      </w:pPr>
      <w:r>
        <w:t>At SoCalGas, we have a critical responsibility to protect the communities we serve. Every employee plays a vital role in ensuring public safety by adhering to established safety protocols, promptly reporting hazards, and maintaining clear communication with both internal teams and the public. Whether responding to a gas leak, performing routine maintenance, or working near populated areas, employees must remain vigilant and prioritize the well-being of the public at all times.</w:t>
      </w:r>
    </w:p>
    <w:p w14:paraId="2E0EB6DA" w14:textId="77777777" w:rsidR="0080558B" w:rsidRDefault="00887F81" w:rsidP="007112B8">
      <w:pPr>
        <w:pStyle w:val="GreenBullet"/>
      </w:pPr>
      <w:r>
        <w:t>Employees are expected to follow all safety signage, secure work zones, and use appropriate personal protective equipment (PPE) to prevent accidents and minimize risk. In the event of an emergency, such as a suspected gas leak or fire, employees must follow emergency response procedures, notify the appropriate authorities, and assist in evacuating the area if necessary</w:t>
      </w:r>
      <w:r w:rsidR="0080558B">
        <w:t>.</w:t>
      </w:r>
    </w:p>
    <w:p w14:paraId="43B01629" w14:textId="2B5D1C2D" w:rsidR="00887F81" w:rsidRDefault="00887F81" w:rsidP="007112B8">
      <w:pPr>
        <w:pStyle w:val="GreenBullet"/>
      </w:pPr>
      <w:r>
        <w:t>Public trust is built on our commitment to safety, and every action we take reflects our dedication to protecting lives and</w:t>
      </w:r>
      <w:r w:rsidR="00F913DD">
        <w:t xml:space="preserve"> </w:t>
      </w:r>
      <w:r>
        <w:t>property.</w:t>
      </w:r>
    </w:p>
    <w:p w14:paraId="5C7F6459" w14:textId="60D62E88" w:rsidR="00020E2A" w:rsidRPr="006113E0" w:rsidRDefault="00BC0036" w:rsidP="007112B8">
      <w:pPr>
        <w:pStyle w:val="GreenBullet"/>
        <w:rPr>
          <w:b/>
          <w:bCs/>
        </w:rPr>
      </w:pPr>
      <w:r w:rsidRPr="006113E0">
        <w:rPr>
          <w:b/>
          <w:bCs/>
        </w:rPr>
        <w:t xml:space="preserve">NOTE: </w:t>
      </w:r>
      <w:r w:rsidR="00020E2A" w:rsidRPr="006113E0">
        <w:rPr>
          <w:b/>
          <w:bCs/>
        </w:rPr>
        <w:t>Inconvenience to the Public must not be given priority and</w:t>
      </w:r>
      <w:r w:rsidR="00C067CD" w:rsidRPr="006113E0">
        <w:rPr>
          <w:b/>
          <w:bCs/>
        </w:rPr>
        <w:t>/</w:t>
      </w:r>
      <w:r w:rsidR="00020E2A" w:rsidRPr="006113E0">
        <w:rPr>
          <w:b/>
          <w:bCs/>
        </w:rPr>
        <w:t>or precedence over Employee and/or Public Safety</w:t>
      </w:r>
    </w:p>
    <w:p w14:paraId="0C2B81E3" w14:textId="30C04E0F" w:rsidR="00FB1B0B" w:rsidRDefault="00FB1B0B" w:rsidP="00B30697">
      <w:pPr>
        <w:pStyle w:val="Heading4"/>
      </w:pPr>
      <w:r>
        <w:t>Fall Hazards</w:t>
      </w:r>
    </w:p>
    <w:p w14:paraId="2D7C0A35" w14:textId="77777777" w:rsidR="0080558B" w:rsidRDefault="005473A0" w:rsidP="001D4A25">
      <w:pPr>
        <w:pStyle w:val="Purp1"/>
      </w:pPr>
      <w:r w:rsidRPr="005473A0">
        <w:t>Fall hazards pose a serious risk not only to employees but also to the public, especially in areas where utility work is conducted near sidewalks, streets, or other accessible locations. All employees must take proactive steps to prevent slips, trips, and falls by maintaining clean, organized work areas and securing tools and materials. When working at heights or near open trenches, proper fall protection equipment must be used, and barriers or warning signs should be clearly placed to keep the public at a safe distance</w:t>
      </w:r>
      <w:r w:rsidR="0080558B">
        <w:t>.</w:t>
      </w:r>
    </w:p>
    <w:p w14:paraId="4B3898EB" w14:textId="6E3CCC71" w:rsidR="00FB1B0B" w:rsidRDefault="005473A0" w:rsidP="001D4A25">
      <w:pPr>
        <w:pStyle w:val="Purp1"/>
      </w:pPr>
      <w:r w:rsidRPr="005473A0">
        <w:t>Any unsafe conditions, such as uneven surfaces or unsecured ladders, must be addressed immediately. By staying alert and following fall prevention protocols, we help ensure a safe environment for everyone in the vicinity of our operations.</w:t>
      </w:r>
    </w:p>
    <w:p w14:paraId="599B9039" w14:textId="102C5B5F" w:rsidR="00FB1B0B" w:rsidRDefault="00FB1B0B" w:rsidP="00B30697">
      <w:pPr>
        <w:pStyle w:val="Heading4"/>
      </w:pPr>
      <w:r>
        <w:t>Job Site Intrusion</w:t>
      </w:r>
    </w:p>
    <w:p w14:paraId="72412ECC" w14:textId="77777777" w:rsidR="0080558B" w:rsidRDefault="00785B03" w:rsidP="001D4A25">
      <w:pPr>
        <w:pStyle w:val="Purp1"/>
      </w:pPr>
      <w:r w:rsidRPr="00785B03">
        <w:t>Jobsite intrusions present a significant safety risk to both employees and the public. Unauthorized individuals entering active work zones can be exposed to hazardous conditions such as open trenches, pressurized gas lines, heavy equipment, and other dangers</w:t>
      </w:r>
      <w:r w:rsidR="0080558B">
        <w:t>.</w:t>
      </w:r>
    </w:p>
    <w:p w14:paraId="49C1638D" w14:textId="351142EC" w:rsidR="00FB1B0B" w:rsidRPr="00062DE9" w:rsidRDefault="00785B03" w:rsidP="001D4A25">
      <w:pPr>
        <w:pStyle w:val="Purp1"/>
      </w:pPr>
      <w:r w:rsidRPr="00785B03">
        <w:t>To prevent intrusions, all job sites must be clearly marked with appropriate signage, barriers, and, when necessary, flaggers or security personnel. Employees should remain alert and report any unauthorized entry immediately to a supervisor. Engaging with intruders should be done calmly and professionally, prioritizing safety and de-escalation. Maintaining a secure perimeter not only protects the public but also ensures that work can proceed safely and without interruption.</w:t>
      </w:r>
    </w:p>
    <w:p w14:paraId="0261B7A7" w14:textId="3BAE0793" w:rsidR="00EE4E06" w:rsidRPr="00366C66" w:rsidRDefault="001F52D6" w:rsidP="00366C66">
      <w:pPr>
        <w:pStyle w:val="Heading1"/>
        <w:rPr>
          <w:color w:val="000000" w:themeColor="text1"/>
        </w:rPr>
      </w:pPr>
      <w:bookmarkStart w:id="173" w:name="_Toc204691726"/>
      <w:bookmarkStart w:id="174" w:name="_Toc210042594"/>
      <w:r w:rsidRPr="3B725984">
        <w:rPr>
          <w:color w:val="000000" w:themeColor="text1"/>
        </w:rPr>
        <w:lastRenderedPageBreak/>
        <w:t>3</w:t>
      </w:r>
      <w:r w:rsidR="000F3C1F" w:rsidRPr="3B725984">
        <w:rPr>
          <w:color w:val="000000" w:themeColor="text1"/>
        </w:rPr>
        <w:t>.</w:t>
      </w:r>
      <w:r w:rsidR="00EE4E06" w:rsidRPr="3B725984">
        <w:rPr>
          <w:color w:val="000000" w:themeColor="text1"/>
        </w:rPr>
        <w:t xml:space="preserve"> </w:t>
      </w:r>
      <w:r w:rsidR="000713AD" w:rsidRPr="3B725984">
        <w:rPr>
          <w:color w:val="000000" w:themeColor="text1"/>
        </w:rPr>
        <w:t xml:space="preserve">People </w:t>
      </w:r>
      <w:r w:rsidR="00EE4E06" w:rsidRPr="3B725984">
        <w:rPr>
          <w:color w:val="000000" w:themeColor="text1"/>
        </w:rPr>
        <w:t>Leaders</w:t>
      </w:r>
      <w:bookmarkEnd w:id="173"/>
      <w:bookmarkEnd w:id="174"/>
    </w:p>
    <w:p w14:paraId="73B5661E" w14:textId="226D58EB" w:rsidR="00FE56DC" w:rsidRDefault="00132737" w:rsidP="00563AF3">
      <w:pPr>
        <w:pStyle w:val="Heading2"/>
      </w:pPr>
      <w:bookmarkStart w:id="175" w:name="_Employee_Safety_Training"/>
      <w:bookmarkStart w:id="176" w:name="_Toc204691728"/>
      <w:bookmarkStart w:id="177" w:name="_Toc210042595"/>
      <w:bookmarkEnd w:id="175"/>
      <w:r>
        <w:t>Employee Safety Training and Safety meetings (Supervisor)</w:t>
      </w:r>
      <w:bookmarkEnd w:id="176"/>
      <w:bookmarkEnd w:id="177"/>
    </w:p>
    <w:p w14:paraId="2B3D2CD6" w14:textId="77777777" w:rsidR="006F4630" w:rsidRDefault="007F5333" w:rsidP="007F5333">
      <w:pPr>
        <w:rPr>
          <w:b/>
          <w:bCs/>
        </w:rPr>
      </w:pPr>
      <w:r w:rsidRPr="003609E4">
        <w:rPr>
          <w:b/>
          <w:bCs/>
        </w:rPr>
        <w:t>Conducting Employee Safety Training and Safety Meetings</w:t>
      </w:r>
    </w:p>
    <w:p w14:paraId="6FBA6220" w14:textId="125190AF" w:rsidR="00A12298" w:rsidRPr="00A12298" w:rsidRDefault="007F5333" w:rsidP="00A12298">
      <w:r w:rsidRPr="003609E4">
        <w:t>Supervisors must ensure each employee under their supervision are well trained, able to recognize job hazards, implement appropriate controls, and understand how to perform assigned tasks safely. Employee training must be documented</w:t>
      </w:r>
      <w:r w:rsidR="00A12298">
        <w:t xml:space="preserve"> </w:t>
      </w:r>
      <w:r w:rsidR="00B06ECF" w:rsidRPr="00A12298">
        <w:t>in</w:t>
      </w:r>
      <w:r w:rsidR="00A12298" w:rsidRPr="00A12298">
        <w:t xml:space="preserve"> our system of record: Learning Management System (LMS)</w:t>
      </w:r>
    </w:p>
    <w:p w14:paraId="46C507E4" w14:textId="77777777" w:rsidR="007F5333" w:rsidRPr="003609E4" w:rsidRDefault="007F5333" w:rsidP="007F5333">
      <w:pPr>
        <w:rPr>
          <w:b/>
          <w:bCs/>
        </w:rPr>
      </w:pPr>
      <w:r w:rsidRPr="003609E4">
        <w:rPr>
          <w:b/>
          <w:bCs/>
        </w:rPr>
        <w:t>1. General Safety Training</w:t>
      </w:r>
    </w:p>
    <w:p w14:paraId="0FCC8405" w14:textId="77777777" w:rsidR="007F5333" w:rsidRDefault="007F5333" w:rsidP="007F5333">
      <w:r w:rsidRPr="003609E4">
        <w:t>The law requires the Company to provide safety training for its employees. This training includes explaining safe work practices and instruction regarding hazards specific to each employee's job assignment</w:t>
      </w:r>
      <w:r>
        <w:t>.</w:t>
      </w:r>
    </w:p>
    <w:p w14:paraId="33F168DE" w14:textId="77777777" w:rsidR="007F5333" w:rsidRDefault="007F5333" w:rsidP="007F5333">
      <w:r w:rsidRPr="003609E4">
        <w:t>This required training is provided:</w:t>
      </w:r>
    </w:p>
    <w:p w14:paraId="4F50D734" w14:textId="77777777" w:rsidR="007F5333" w:rsidRDefault="007F5333" w:rsidP="007F5333">
      <w:pPr>
        <w:ind w:left="1440" w:hanging="720"/>
      </w:pPr>
      <w:r w:rsidRPr="003609E4">
        <w:t>a</w:t>
      </w:r>
      <w:r>
        <w:t>)</w:t>
      </w:r>
      <w:r>
        <w:tab/>
      </w:r>
      <w:r w:rsidRPr="003609E4">
        <w:t>To all new employees</w:t>
      </w:r>
      <w:r>
        <w:t>.</w:t>
      </w:r>
    </w:p>
    <w:p w14:paraId="6B5CB576" w14:textId="77777777" w:rsidR="007F5333" w:rsidRDefault="007F5333" w:rsidP="007F5333">
      <w:pPr>
        <w:ind w:left="1440" w:hanging="720"/>
      </w:pPr>
      <w:r w:rsidRPr="003609E4">
        <w:t>b</w:t>
      </w:r>
      <w:r>
        <w:t>)</w:t>
      </w:r>
      <w:r>
        <w:tab/>
      </w:r>
      <w:r w:rsidRPr="003609E4">
        <w:t>To all employees given new job assignments for which training has not previously been received</w:t>
      </w:r>
      <w:r>
        <w:t>.</w:t>
      </w:r>
    </w:p>
    <w:p w14:paraId="5EAA6C52" w14:textId="77777777" w:rsidR="007F5333" w:rsidRDefault="007F5333" w:rsidP="007F5333">
      <w:pPr>
        <w:ind w:left="1440" w:hanging="720"/>
      </w:pPr>
      <w:r w:rsidRPr="003609E4">
        <w:t>c</w:t>
      </w:r>
      <w:r>
        <w:t>)</w:t>
      </w:r>
      <w:r>
        <w:tab/>
      </w:r>
      <w:r w:rsidRPr="003609E4">
        <w:t>Whenever new substances, processes, procedures, or equipment are introduced into the workplace and represent a new hazard</w:t>
      </w:r>
      <w:r>
        <w:t>.</w:t>
      </w:r>
    </w:p>
    <w:p w14:paraId="4B0A7AC0" w14:textId="77777777" w:rsidR="007F5333" w:rsidRDefault="007F5333" w:rsidP="007F5333">
      <w:pPr>
        <w:ind w:left="1440" w:hanging="720"/>
      </w:pPr>
      <w:r w:rsidRPr="003609E4">
        <w:t>d</w:t>
      </w:r>
      <w:r>
        <w:t>)</w:t>
      </w:r>
      <w:r>
        <w:tab/>
      </w:r>
      <w:r w:rsidRPr="003609E4">
        <w:t>For supervisors, to familiarize them with the Safety hazards to which employees under their immediate direction and control may be exposed to and how to communicate information about those hazards effectively and implement appropriate controls</w:t>
      </w:r>
      <w:r>
        <w:t>.</w:t>
      </w:r>
    </w:p>
    <w:p w14:paraId="6C140657" w14:textId="77777777" w:rsidR="007F5333" w:rsidRDefault="007F5333" w:rsidP="007F5333">
      <w:r w:rsidRPr="003609E4">
        <w:t>When employees know how to perform their job properly, recognize the job hazards, and understand their supervisor's expectations, they are prepared to work safely</w:t>
      </w:r>
      <w:r>
        <w:t>.</w:t>
      </w:r>
    </w:p>
    <w:p w14:paraId="776709D2" w14:textId="77777777" w:rsidR="006F4630" w:rsidRDefault="007F5333" w:rsidP="007F5333">
      <w:pPr>
        <w:rPr>
          <w:b/>
          <w:bCs/>
        </w:rPr>
      </w:pPr>
      <w:r w:rsidRPr="003609E4">
        <w:rPr>
          <w:b/>
          <w:bCs/>
        </w:rPr>
        <w:t>2. Training for New Employees</w:t>
      </w:r>
    </w:p>
    <w:p w14:paraId="6FB34B38" w14:textId="1FAAD2D5" w:rsidR="007F5333" w:rsidRDefault="007F5333" w:rsidP="007F5333">
      <w:r w:rsidRPr="003609E4">
        <w:t>Safety education and training for employees commence at the time of employment. Before employees begin an assigned task, supervisors or designated instructors must train them on Company safety policies</w:t>
      </w:r>
      <w:r>
        <w:t>.</w:t>
      </w:r>
    </w:p>
    <w:p w14:paraId="54E784A1" w14:textId="77777777" w:rsidR="006F4630" w:rsidRDefault="007F5333" w:rsidP="007F5333">
      <w:r w:rsidRPr="003609E4">
        <w:t>This training must include:</w:t>
      </w:r>
    </w:p>
    <w:p w14:paraId="237FBF3B" w14:textId="6CCB78D5" w:rsidR="007F5333" w:rsidRDefault="007F5333" w:rsidP="007F5333">
      <w:pPr>
        <w:ind w:left="1440" w:hanging="720"/>
      </w:pPr>
      <w:r w:rsidRPr="003609E4">
        <w:t>a</w:t>
      </w:r>
      <w:r>
        <w:t>)</w:t>
      </w:r>
      <w:r>
        <w:tab/>
      </w:r>
      <w:r w:rsidRPr="003609E4">
        <w:t>An explanation of the Company Safety Policy</w:t>
      </w:r>
      <w:r>
        <w:t>.</w:t>
      </w:r>
    </w:p>
    <w:p w14:paraId="76D7F6D3" w14:textId="77777777" w:rsidR="007F5333" w:rsidRDefault="007F5333" w:rsidP="007F5333">
      <w:pPr>
        <w:ind w:left="1440" w:hanging="720"/>
      </w:pPr>
      <w:r w:rsidRPr="003609E4">
        <w:t>b</w:t>
      </w:r>
      <w:r>
        <w:t>)</w:t>
      </w:r>
      <w:r>
        <w:tab/>
      </w:r>
      <w:r w:rsidRPr="003609E4">
        <w:t>Familiarization with the Company's general safety rules and enforcement policies, including any specific requirements of the department where the employee will work.</w:t>
      </w:r>
    </w:p>
    <w:p w14:paraId="5624E5ED" w14:textId="77777777" w:rsidR="007F5333" w:rsidRDefault="007F5333" w:rsidP="007F5333">
      <w:pPr>
        <w:ind w:left="1440" w:hanging="720"/>
      </w:pPr>
      <w:r w:rsidRPr="003609E4">
        <w:lastRenderedPageBreak/>
        <w:t>c</w:t>
      </w:r>
      <w:r>
        <w:t>)</w:t>
      </w:r>
      <w:r>
        <w:tab/>
      </w:r>
      <w:r w:rsidRPr="003609E4">
        <w:t>The requirement for immediately reporting all injuries, including information regarding available medical treatment</w:t>
      </w:r>
      <w:r>
        <w:t>.</w:t>
      </w:r>
    </w:p>
    <w:p w14:paraId="609596E1" w14:textId="77777777" w:rsidR="007F5333" w:rsidRDefault="007F5333" w:rsidP="007F5333">
      <w:pPr>
        <w:ind w:left="1440" w:hanging="720"/>
      </w:pPr>
      <w:r w:rsidRPr="003609E4">
        <w:t>d</w:t>
      </w:r>
      <w:r>
        <w:t>)</w:t>
      </w:r>
      <w:r>
        <w:tab/>
      </w:r>
      <w:r w:rsidRPr="003609E4">
        <w:t>The requirement is that they report to supervision all at-risk practices and conditions encountered when working for the Company</w:t>
      </w:r>
      <w:r>
        <w:t>.</w:t>
      </w:r>
    </w:p>
    <w:p w14:paraId="65CA1126" w14:textId="77777777" w:rsidR="007F5333" w:rsidRDefault="007F5333" w:rsidP="007F5333">
      <w:pPr>
        <w:ind w:left="1440" w:hanging="720"/>
      </w:pPr>
      <w:r w:rsidRPr="003609E4">
        <w:t>e</w:t>
      </w:r>
      <w:r>
        <w:t>)</w:t>
      </w:r>
      <w:r>
        <w:tab/>
      </w:r>
      <w:r w:rsidRPr="003609E4">
        <w:t>Information concerning safety training specific to their job duties.</w:t>
      </w:r>
    </w:p>
    <w:p w14:paraId="2C7FC5B6" w14:textId="4E5B376C" w:rsidR="006F4630" w:rsidRDefault="007F5333" w:rsidP="007F5333">
      <w:pPr>
        <w:ind w:left="1440" w:hanging="720"/>
      </w:pPr>
      <w:r w:rsidRPr="003609E4">
        <w:t>f</w:t>
      </w:r>
      <w:r>
        <w:t>)</w:t>
      </w:r>
      <w:r>
        <w:tab/>
      </w:r>
      <w:r w:rsidRPr="003609E4">
        <w:t>A clear statement that "Employees shall not attempt to perform a job they believe to be unsafe or that puts their safety or that of others at</w:t>
      </w:r>
      <w:r>
        <w:t xml:space="preserve"> </w:t>
      </w:r>
      <w:r w:rsidRPr="003609E4">
        <w:t xml:space="preserve">risk" (see </w:t>
      </w:r>
      <w:hyperlink w:anchor="_Stop-the-Job_(STJ)_Policy" w:history="1">
        <w:r w:rsidRPr="00D93E85">
          <w:rPr>
            <w:rStyle w:val="Hyperlink"/>
          </w:rPr>
          <w:t>Stop-the-Job</w:t>
        </w:r>
      </w:hyperlink>
      <w:r w:rsidR="00E020CF" w:rsidRPr="003609E4">
        <w:t>).</w:t>
      </w:r>
    </w:p>
    <w:p w14:paraId="149B7B3A" w14:textId="77777777" w:rsidR="006F4630" w:rsidRDefault="007F5333" w:rsidP="007F5333">
      <w:pPr>
        <w:ind w:left="1440" w:hanging="720"/>
      </w:pPr>
      <w:r w:rsidRPr="003609E4">
        <w:t>g</w:t>
      </w:r>
      <w:r>
        <w:t>)</w:t>
      </w:r>
      <w:r>
        <w:tab/>
      </w:r>
      <w:r w:rsidRPr="003609E4">
        <w:t>Instruction on any hazards associated with the employee's job; and</w:t>
      </w:r>
    </w:p>
    <w:p w14:paraId="3B89BDC0" w14:textId="7FF928B4" w:rsidR="007F5333" w:rsidRDefault="007F5333" w:rsidP="007F5333">
      <w:pPr>
        <w:ind w:left="1440" w:hanging="720"/>
      </w:pPr>
      <w:r w:rsidRPr="003609E4">
        <w:t>h</w:t>
      </w:r>
      <w:r>
        <w:t>)</w:t>
      </w:r>
      <w:r>
        <w:tab/>
      </w:r>
      <w:r w:rsidRPr="003609E4">
        <w:t>The requirement is that employees ensure all guards and other protective devices are in place and properly adjusted, and any deficiencies must be promptly reported to their supervisor</w:t>
      </w:r>
      <w:r>
        <w:t>.</w:t>
      </w:r>
    </w:p>
    <w:p w14:paraId="2E413D5A" w14:textId="77777777" w:rsidR="007F5333" w:rsidRDefault="007F5333" w:rsidP="007F5333">
      <w:r w:rsidRPr="003609E4">
        <w:t>For example, if personal protective equipment (PPE) is required on the job, it must be issued, and instructions provided in its use. It is best to follow up with a complete review and/or job observation within a week or two after assignment to the job. This will help verify the new employee fully understands the information provided at the time of employment and at the time of job assignment</w:t>
      </w:r>
      <w:r>
        <w:t>.</w:t>
      </w:r>
    </w:p>
    <w:p w14:paraId="169E61D6" w14:textId="77777777" w:rsidR="006F4630" w:rsidRDefault="007F5333" w:rsidP="007F5333">
      <w:r w:rsidRPr="003609E4">
        <w:t xml:space="preserve">Find the full list of safety training courses at: </w:t>
      </w:r>
      <w:hyperlink r:id="rId137" w:history="1">
        <w:r w:rsidRPr="003609E4">
          <w:rPr>
            <w:rStyle w:val="Hyperlink"/>
          </w:rPr>
          <w:t>Safety Training Site</w:t>
        </w:r>
      </w:hyperlink>
    </w:p>
    <w:p w14:paraId="0E4E920D" w14:textId="77777777" w:rsidR="006F4630" w:rsidRDefault="007F5333" w:rsidP="007F5333">
      <w:pPr>
        <w:rPr>
          <w:b/>
          <w:bCs/>
        </w:rPr>
      </w:pPr>
      <w:r w:rsidRPr="003609E4">
        <w:rPr>
          <w:b/>
          <w:bCs/>
        </w:rPr>
        <w:t>3. Safety Meetings</w:t>
      </w:r>
    </w:p>
    <w:p w14:paraId="37E7A023" w14:textId="35A4CCB8" w:rsidR="007F5333" w:rsidRDefault="007F5333" w:rsidP="007F5333">
      <w:r w:rsidRPr="003609E4">
        <w:t xml:space="preserve">Supervisors must effectively communicate safety information during job observations, coaching </w:t>
      </w:r>
      <w:r w:rsidR="001A1BEB" w:rsidRPr="003609E4">
        <w:t>sessions,</w:t>
      </w:r>
      <w:r w:rsidRPr="003609E4">
        <w:t xml:space="preserve"> and workgroup discussions (reference newsletters, Safety Bulletins, Safety Lesson Plans, Gas </w:t>
      </w:r>
      <w:r w:rsidR="001A1BEB" w:rsidRPr="003609E4">
        <w:t>Standards,</w:t>
      </w:r>
      <w:r w:rsidRPr="003609E4">
        <w:t xml:space="preserve"> and training videos for this purpose)</w:t>
      </w:r>
      <w:r>
        <w:t>.</w:t>
      </w:r>
    </w:p>
    <w:p w14:paraId="4BF721A0" w14:textId="77777777" w:rsidR="007F5333" w:rsidRDefault="007F5333" w:rsidP="007F5333">
      <w:r w:rsidRPr="003609E4">
        <w:t xml:space="preserve">All safety meetings must be of sufficient duration to cover the safety and injury prevention needs of the workgroup. </w:t>
      </w:r>
      <w:r>
        <w:t>The m</w:t>
      </w:r>
      <w:r w:rsidRPr="003609E4">
        <w:t xml:space="preserve">eeting </w:t>
      </w:r>
      <w:r>
        <w:t>topics</w:t>
      </w:r>
      <w:r w:rsidRPr="003609E4">
        <w:t xml:space="preserve"> must be relevant to the issues of the particular workgroup. It is recommended that the meeting size be such that the material covered is clear to, and understood by, every employee in attendance</w:t>
      </w:r>
      <w:r>
        <w:t>.</w:t>
      </w:r>
    </w:p>
    <w:p w14:paraId="795F376E" w14:textId="77777777" w:rsidR="006F4630" w:rsidRDefault="007F5333" w:rsidP="007F5333">
      <w:r w:rsidRPr="003609E4">
        <w:t>Make-up</w:t>
      </w:r>
      <w:r>
        <w:t xml:space="preserve"> </w:t>
      </w:r>
      <w:r w:rsidRPr="003609E4">
        <w:t xml:space="preserve">meetings must be held for employees who are not in attendance when employee safety training material is provided. </w:t>
      </w:r>
      <w:hyperlink r:id="rId138" w:history="1">
        <w:r w:rsidRPr="003609E4">
          <w:rPr>
            <w:rStyle w:val="Hyperlink"/>
          </w:rPr>
          <w:t>Refer to GS 166.004, Employee Safety Training.</w:t>
        </w:r>
      </w:hyperlink>
    </w:p>
    <w:p w14:paraId="277837D3" w14:textId="70FEC883" w:rsidR="007F5333" w:rsidRDefault="007F5333" w:rsidP="007F5333">
      <w:r w:rsidRPr="003609E4">
        <w:t xml:space="preserve">Minimum Meeting Schedules: </w:t>
      </w:r>
    </w:p>
    <w:tbl>
      <w:tblPr>
        <w:tblW w:w="0" w:type="auto"/>
        <w:tblLook w:val="04A0" w:firstRow="1" w:lastRow="0" w:firstColumn="1" w:lastColumn="0" w:noHBand="0" w:noVBand="1"/>
      </w:tblPr>
      <w:tblGrid>
        <w:gridCol w:w="1795"/>
        <w:gridCol w:w="7555"/>
      </w:tblGrid>
      <w:tr w:rsidR="007F5333" w:rsidRPr="003609E4" w14:paraId="330B9F19" w14:textId="77777777">
        <w:tc>
          <w:tcPr>
            <w:tcW w:w="1795" w:type="dxa"/>
          </w:tcPr>
          <w:p w14:paraId="4A026854" w14:textId="77777777" w:rsidR="007F5333" w:rsidRPr="003609E4" w:rsidRDefault="007F5333">
            <w:r w:rsidRPr="003609E4">
              <w:t>Every 10 days</w:t>
            </w:r>
          </w:p>
        </w:tc>
        <w:tc>
          <w:tcPr>
            <w:tcW w:w="7555" w:type="dxa"/>
          </w:tcPr>
          <w:p w14:paraId="59692DB7" w14:textId="77777777" w:rsidR="007F5333" w:rsidRPr="003609E4" w:rsidRDefault="007F5333">
            <w:r w:rsidRPr="003609E4">
              <w:t xml:space="preserve">Field Construction </w:t>
            </w:r>
          </w:p>
        </w:tc>
      </w:tr>
      <w:tr w:rsidR="007F5333" w:rsidRPr="003609E4" w14:paraId="08907799" w14:textId="77777777">
        <w:tc>
          <w:tcPr>
            <w:tcW w:w="1795" w:type="dxa"/>
          </w:tcPr>
          <w:p w14:paraId="5FE33ED9" w14:textId="77777777" w:rsidR="007F5333" w:rsidRPr="003609E4" w:rsidRDefault="007F5333">
            <w:r w:rsidRPr="003609E4">
              <w:t xml:space="preserve">Monthly </w:t>
            </w:r>
          </w:p>
        </w:tc>
        <w:tc>
          <w:tcPr>
            <w:tcW w:w="7555" w:type="dxa"/>
          </w:tcPr>
          <w:p w14:paraId="2BEEF096" w14:textId="77777777" w:rsidR="007F5333" w:rsidRPr="003609E4" w:rsidRDefault="007F5333">
            <w:r w:rsidRPr="003609E4">
              <w:t>Field and non-construction (employees who spend 50% or less of their time in the field)</w:t>
            </w:r>
          </w:p>
        </w:tc>
      </w:tr>
    </w:tbl>
    <w:p w14:paraId="6AA7E332" w14:textId="59AD2CF6" w:rsidR="007F5333" w:rsidRDefault="007F5333" w:rsidP="007F5333">
      <w:r w:rsidRPr="003609E4">
        <w:lastRenderedPageBreak/>
        <w:t xml:space="preserve">Supervisors should hold as many safety meetings as necessary to ensure employees are fully trained and understand how to perform their jobs </w:t>
      </w:r>
      <w:r w:rsidR="00E020CF" w:rsidRPr="003609E4">
        <w:t>safely.</w:t>
      </w:r>
    </w:p>
    <w:p w14:paraId="5AC74CEC" w14:textId="569EFA09" w:rsidR="008B1B49" w:rsidRDefault="008B1B49" w:rsidP="0062273F">
      <w:pPr>
        <w:pStyle w:val="Heading2"/>
      </w:pPr>
      <w:bookmarkStart w:id="178" w:name="_Identifying_and_Correcting"/>
      <w:bookmarkStart w:id="179" w:name="_Toc204691729"/>
      <w:bookmarkStart w:id="180" w:name="_Toc210042596"/>
      <w:bookmarkEnd w:id="178"/>
      <w:r>
        <w:t>Identifying and Correcting Workplace Hazards</w:t>
      </w:r>
      <w:r w:rsidR="008A4DDE">
        <w:t xml:space="preserve"> - Supervisor</w:t>
      </w:r>
      <w:bookmarkEnd w:id="179"/>
      <w:bookmarkEnd w:id="180"/>
    </w:p>
    <w:p w14:paraId="4546A4F0" w14:textId="62B9E98E" w:rsidR="007349DE" w:rsidRDefault="007349DE" w:rsidP="00D13EEC">
      <w:pPr>
        <w:pStyle w:val="O1"/>
      </w:pPr>
      <w:r>
        <w:t xml:space="preserve">For general information, refer to </w:t>
      </w:r>
      <w:hyperlink w:anchor="_Identifying_and_Correcting_1" w:history="1">
        <w:r w:rsidRPr="007349DE">
          <w:rPr>
            <w:rStyle w:val="Hyperlink"/>
          </w:rPr>
          <w:t>Identifying and Correcting Workplace Hazards</w:t>
        </w:r>
      </w:hyperlink>
    </w:p>
    <w:p w14:paraId="231B245C" w14:textId="75E3F15A" w:rsidR="008A4DDE" w:rsidRPr="00D16546" w:rsidRDefault="008A4DDE" w:rsidP="00D13EEC">
      <w:pPr>
        <w:pStyle w:val="O1"/>
      </w:pPr>
      <w:r w:rsidRPr="00D16546">
        <w:t xml:space="preserve">By way of training or experience, a </w:t>
      </w:r>
      <w:r w:rsidR="00E020CF" w:rsidRPr="00E96C75">
        <w:t>supervisor</w:t>
      </w:r>
      <w:r w:rsidRPr="00D16546">
        <w:t xml:space="preserve"> must be knowledgeable of applicable policies, standards, and procedures. </w:t>
      </w:r>
      <w:r w:rsidRPr="00E96C75">
        <w:t>Supervisor</w:t>
      </w:r>
      <w:r w:rsidRPr="00D16546">
        <w:t xml:space="preserve">s must readily use their knowledge and authority to correct at-risk conditions or actions. At-risk conditions or actions refer </w:t>
      </w:r>
      <w:r>
        <w:t>to behaviors or events</w:t>
      </w:r>
      <w:r w:rsidRPr="00D16546">
        <w:t xml:space="preserve"> that increase the likelihood of accidents, injuries, or negative outcomes.</w:t>
      </w:r>
    </w:p>
    <w:p w14:paraId="634EB084" w14:textId="77777777" w:rsidR="008A4DDE" w:rsidRPr="005F7467" w:rsidRDefault="008A4DDE" w:rsidP="00D13EEC">
      <w:pPr>
        <w:pStyle w:val="O1"/>
      </w:pPr>
      <w:r w:rsidRPr="00E96C75">
        <w:t>Supervisor</w:t>
      </w:r>
      <w:r w:rsidRPr="005F7467">
        <w:t>s must understand gas standards and safety regulations and stay informed of changes affecting the operations they supervise.</w:t>
      </w:r>
    </w:p>
    <w:p w14:paraId="5CD6A2A6" w14:textId="77777777" w:rsidR="008A4DDE" w:rsidRDefault="008A4DDE" w:rsidP="00D13EEC">
      <w:pPr>
        <w:pStyle w:val="O1"/>
      </w:pPr>
      <w:r w:rsidRPr="00E96C75">
        <w:t>Supervisor</w:t>
      </w:r>
      <w:r>
        <w:t xml:space="preserve">s are responsible for regularly inspecting employee work practices and taking action to correct any at-risk conditions or behaviors. </w:t>
      </w:r>
      <w:hyperlink r:id="rId139" w:history="1">
        <w:r w:rsidRPr="26B826C9">
          <w:rPr>
            <w:rStyle w:val="Hyperlink"/>
          </w:rPr>
          <w:t>Job Safety Observation</w:t>
        </w:r>
      </w:hyperlink>
      <w:r>
        <w:t xml:space="preserve"> checklists can be used to document </w:t>
      </w:r>
      <w:r w:rsidRPr="00E96C75">
        <w:t>Supervisor</w:t>
      </w:r>
      <w:r>
        <w:t xml:space="preserve"> observations, conditions or actions requiring modification, and corrective actions.</w:t>
      </w:r>
    </w:p>
    <w:p w14:paraId="312AAD52" w14:textId="77777777" w:rsidR="008A4DDE" w:rsidRDefault="008A4DDE" w:rsidP="00D13EEC">
      <w:pPr>
        <w:pStyle w:val="O1"/>
      </w:pPr>
      <w:r>
        <w:t xml:space="preserve">Job Safety Observations help </w:t>
      </w:r>
      <w:r w:rsidRPr="00E96C75">
        <w:t>Supervisor</w:t>
      </w:r>
      <w:r>
        <w:t xml:space="preserve">s identify and measure safe and at-risk work site conditions and employee actions compared to established criteria. Safety recommends that </w:t>
      </w:r>
      <w:r w:rsidRPr="00E96C75">
        <w:t>Supervisor</w:t>
      </w:r>
      <w:r>
        <w:t xml:space="preserve">s perform a minimum of two Job Safety Observations on every frontline employee a year. However, Job Safety Observations should be performed as often as the </w:t>
      </w:r>
      <w:r w:rsidRPr="00E96C75">
        <w:t>Supervisor</w:t>
      </w:r>
      <w:r>
        <w:t xml:space="preserve"> deems necessary to be confident hazardous conditions are identified and controls are in place. </w:t>
      </w:r>
      <w:r w:rsidRPr="00E96C75">
        <w:t>Supervisor</w:t>
      </w:r>
      <w:r>
        <w:t xml:space="preserve"> Job Safety Observations provide an opportunity for employees to receive feedback regarding hazard identification, employee actions, and coaching as to how to perform work tasks safely.</w:t>
      </w:r>
    </w:p>
    <w:p w14:paraId="0F36A7CF" w14:textId="4E79BF36" w:rsidR="00B27178" w:rsidRDefault="00B27178" w:rsidP="00563AF3">
      <w:pPr>
        <w:pStyle w:val="Heading2"/>
      </w:pPr>
      <w:bookmarkStart w:id="181" w:name="_Toc204691732"/>
      <w:bookmarkStart w:id="182" w:name="_Toc210042597"/>
      <w:r>
        <w:t>Environmental Safety Compliance Management Program (ESCMP)</w:t>
      </w:r>
      <w:bookmarkEnd w:id="181"/>
      <w:bookmarkEnd w:id="182"/>
    </w:p>
    <w:p w14:paraId="228708B7" w14:textId="100EA2D6" w:rsidR="0001116A" w:rsidRPr="007161FD" w:rsidRDefault="001F3EE9" w:rsidP="00E44706">
      <w:pPr>
        <w:pStyle w:val="O1"/>
      </w:pPr>
      <w:r w:rsidRPr="005B7AC8">
        <w:t>The State of California requires regularly scheduled workplace inspections. Some tools and equipment such as cranes, hoists and certain machine guards must be inspected at specified intervals. Refer to GS 167.33, Safety Inspections and Environmental Safety Compliance Management Program (ESCMP) Safety Self-Assessments, Safety Inspections and ESCMP Safety Self-Assessments for guidance.</w:t>
      </w:r>
    </w:p>
    <w:p w14:paraId="19D7FBDA" w14:textId="11A74D4E" w:rsidR="00A46DF4" w:rsidRDefault="00A46DF4" w:rsidP="00563AF3">
      <w:pPr>
        <w:pStyle w:val="Heading2"/>
      </w:pPr>
      <w:bookmarkStart w:id="183" w:name="_Toc204691734"/>
      <w:bookmarkStart w:id="184" w:name="_Toc210042598"/>
      <w:r>
        <w:t>Recommended Safety Training for Supervisors</w:t>
      </w:r>
      <w:bookmarkEnd w:id="183"/>
      <w:bookmarkEnd w:id="184"/>
    </w:p>
    <w:p w14:paraId="36C8B1A5" w14:textId="77777777" w:rsidR="003D6063" w:rsidRPr="00964F97" w:rsidRDefault="003D6063" w:rsidP="007112B8">
      <w:pPr>
        <w:pStyle w:val="BLue2"/>
      </w:pPr>
      <w:r w:rsidRPr="00964F97">
        <w:t>Job Safety Observation &amp; Coaching Training Course</w:t>
      </w:r>
    </w:p>
    <w:p w14:paraId="4C53D8B0" w14:textId="77777777" w:rsidR="003D6063" w:rsidRPr="00964F97" w:rsidRDefault="003D6063" w:rsidP="007112B8">
      <w:pPr>
        <w:pStyle w:val="BLue2"/>
      </w:pPr>
      <w:r w:rsidRPr="00964F97">
        <w:t>Incident Evaluation Training Course</w:t>
      </w:r>
    </w:p>
    <w:p w14:paraId="3710B791" w14:textId="77777777" w:rsidR="00AB53E1" w:rsidRPr="008475DC" w:rsidRDefault="003D6063" w:rsidP="008475DC">
      <w:pPr>
        <w:pStyle w:val="BLue2"/>
      </w:pPr>
      <w:r w:rsidRPr="00964F97">
        <w:t>New Supervisor Onboarding Program (NSOP)</w:t>
      </w:r>
    </w:p>
    <w:p w14:paraId="47ACB84C" w14:textId="6FE60655" w:rsidR="003D6063" w:rsidRPr="008475DC" w:rsidRDefault="003B0421" w:rsidP="008475DC">
      <w:pPr>
        <w:pStyle w:val="Blue4"/>
        <w:ind w:left="1080" w:firstLine="0"/>
        <w:rPr>
          <w:shd w:val="clear" w:color="auto" w:fill="FFFFFF"/>
        </w:rPr>
      </w:pPr>
      <w:r w:rsidRPr="008475DC">
        <w:rPr>
          <w:shd w:val="clear" w:color="auto" w:fill="FFFFFF"/>
        </w:rPr>
        <w:t>Employees who transition into supervisory roles with direct reports are automatically enrolled in the NSOP curriculum through the LMS.</w:t>
      </w:r>
    </w:p>
    <w:p w14:paraId="0024BFC7" w14:textId="77777777" w:rsidR="00490A5A" w:rsidRDefault="003D6063" w:rsidP="00AB53E1">
      <w:pPr>
        <w:pStyle w:val="BLue2"/>
      </w:pPr>
      <w:r w:rsidRPr="00964F97">
        <w:t>Leadership Training Camp (LTC)</w:t>
      </w:r>
    </w:p>
    <w:p w14:paraId="5F6735F2" w14:textId="77777777" w:rsidR="0080558B" w:rsidRDefault="0003089C" w:rsidP="008475DC">
      <w:pPr>
        <w:pStyle w:val="Blue4"/>
        <w:ind w:left="1080" w:firstLine="0"/>
        <w:rPr>
          <w:shd w:val="clear" w:color="auto" w:fill="FFFFFF"/>
        </w:rPr>
      </w:pPr>
      <w:r w:rsidRPr="0003089C">
        <w:rPr>
          <w:shd w:val="clear" w:color="auto" w:fill="FFFFFF"/>
        </w:rPr>
        <w:lastRenderedPageBreak/>
        <w:t>Leadership Training Camp (LTC) is the second phase of the LEAD series. To be placed in the LTC queue, leaders must first complete the New Supervisor Onboarding Program (NSOP)</w:t>
      </w:r>
      <w:r w:rsidR="0080558B">
        <w:rPr>
          <w:shd w:val="clear" w:color="auto" w:fill="FFFFFF"/>
        </w:rPr>
        <w:t>.</w:t>
      </w:r>
    </w:p>
    <w:p w14:paraId="1C13099C" w14:textId="465253D7" w:rsidR="003D6063" w:rsidRDefault="003D6063" w:rsidP="00AB53E1">
      <w:pPr>
        <w:pStyle w:val="BLue2"/>
      </w:pPr>
      <w:r w:rsidRPr="00964F97">
        <w:t>Leadership Challenge</w:t>
      </w:r>
      <w:r w:rsidR="00A6279C">
        <w:t xml:space="preserve"> (LC)</w:t>
      </w:r>
    </w:p>
    <w:p w14:paraId="015AD32D" w14:textId="78C348E2" w:rsidR="0003089C" w:rsidRPr="008475DC" w:rsidRDefault="00837ED3" w:rsidP="008475DC">
      <w:pPr>
        <w:pStyle w:val="Blue4"/>
        <w:ind w:left="1080" w:firstLine="0"/>
        <w:rPr>
          <w:shd w:val="clear" w:color="auto" w:fill="FFFFFF"/>
        </w:rPr>
      </w:pPr>
      <w:r w:rsidRPr="008475DC">
        <w:rPr>
          <w:shd w:val="clear" w:color="auto" w:fill="FFFFFF"/>
        </w:rPr>
        <w:t>Leadership Challenge is the third phase of the LEAD series. This course is nomination-based and available to leaders who have completed both NSOP and LTC.</w:t>
      </w:r>
    </w:p>
    <w:p w14:paraId="49A18382" w14:textId="77777777" w:rsidR="0080558B" w:rsidRDefault="00E53464" w:rsidP="00E53464">
      <w:pPr>
        <w:pStyle w:val="BLue2"/>
      </w:pPr>
      <w:r w:rsidRPr="004637ED">
        <w:t>Safety Essentials for Leaders</w:t>
      </w:r>
      <w:r>
        <w:t xml:space="preserve"> Course is a required course within </w:t>
      </w:r>
      <w:r w:rsidR="003A5306">
        <w:t>NSOP</w:t>
      </w:r>
      <w:r w:rsidR="0080558B">
        <w:t>.</w:t>
      </w:r>
    </w:p>
    <w:p w14:paraId="6968F0A9" w14:textId="1B37E038" w:rsidR="00E53464" w:rsidRPr="00964F97" w:rsidRDefault="00323290" w:rsidP="00EF0AAE">
      <w:pPr>
        <w:pStyle w:val="Purp1"/>
      </w:pPr>
      <w:r>
        <w:t>Click the link for more information</w:t>
      </w:r>
      <w:r w:rsidR="00140847">
        <w:t>:</w:t>
      </w:r>
      <w:r w:rsidR="00DF363D">
        <w:t xml:space="preserve"> </w:t>
      </w:r>
      <w:hyperlink r:id="rId140" w:tooltip="Original URL: https://sempra.sharepoint.com/sites/socalgasu/SitePages/Home.aspx. Click or tap if you trust this link." w:history="1">
        <w:r w:rsidRPr="00323290">
          <w:rPr>
            <w:rStyle w:val="Hyperlink"/>
          </w:rPr>
          <w:t>SoCalGas University - Home</w:t>
        </w:r>
      </w:hyperlink>
    </w:p>
    <w:p w14:paraId="5B553406" w14:textId="73381450" w:rsidR="00A46DF4" w:rsidRDefault="004A4A9D" w:rsidP="00563AF3">
      <w:pPr>
        <w:pStyle w:val="Heading2"/>
      </w:pPr>
      <w:bookmarkStart w:id="185" w:name="_Toc210042599"/>
      <w:bookmarkStart w:id="186" w:name="_Toc204691735"/>
      <w:r>
        <w:t>Facility Renovations</w:t>
      </w:r>
      <w:bookmarkEnd w:id="185"/>
      <w:r w:rsidR="00777339">
        <w:t xml:space="preserve"> </w:t>
      </w:r>
      <w:bookmarkEnd w:id="186"/>
    </w:p>
    <w:p w14:paraId="45A7DDE3" w14:textId="77777777" w:rsidR="005426A7" w:rsidRDefault="005426A7" w:rsidP="00E44706">
      <w:pPr>
        <w:pStyle w:val="O1"/>
      </w:pPr>
      <w:r>
        <w:t>Facility renovations may lead to employee injuries and illnesses unless effective planning is performed.</w:t>
      </w:r>
    </w:p>
    <w:p w14:paraId="53F83098" w14:textId="77777777" w:rsidR="005426A7" w:rsidRDefault="005426A7" w:rsidP="00E44706">
      <w:pPr>
        <w:pStyle w:val="O1"/>
      </w:pPr>
      <w:r>
        <w:t>Facility Supervisors and Construction Project Manager Responsibilities:</w:t>
      </w:r>
    </w:p>
    <w:p w14:paraId="736D1CF8" w14:textId="77777777" w:rsidR="005426A7" w:rsidRDefault="005426A7" w:rsidP="007112B8">
      <w:pPr>
        <w:pStyle w:val="BLue2"/>
      </w:pPr>
      <w:r>
        <w:t>Notify all local supervisors of the schedule of any construction as soon as practical prior to facility renovations that may involve odors, dusts, noise, or vibration.</w:t>
      </w:r>
    </w:p>
    <w:p w14:paraId="3BFD498F" w14:textId="77777777" w:rsidR="005426A7" w:rsidRDefault="005426A7" w:rsidP="007112B8">
      <w:pPr>
        <w:pStyle w:val="BLue2"/>
      </w:pPr>
      <w:r>
        <w:t>Send Safety Data Sheets (SDSs) to Safety for review before products are brought onto Company premises.</w:t>
      </w:r>
    </w:p>
    <w:p w14:paraId="7EFBC957" w14:textId="77777777" w:rsidR="005426A7" w:rsidRDefault="005426A7" w:rsidP="007112B8">
      <w:pPr>
        <w:pStyle w:val="BLue2"/>
      </w:pPr>
      <w:r>
        <w:t>Consider isolating employees' air supply from sources of potential air contaminants.</w:t>
      </w:r>
    </w:p>
    <w:p w14:paraId="1C67F902" w14:textId="77777777" w:rsidR="005426A7" w:rsidRDefault="005426A7" w:rsidP="007112B8">
      <w:pPr>
        <w:pStyle w:val="BLue2"/>
      </w:pPr>
      <w:r>
        <w:t>Arrange for asbestos/lead/dust air monitoring as required or necessary in areas where employees will be working during construction.</w:t>
      </w:r>
    </w:p>
    <w:p w14:paraId="5BC87281" w14:textId="77777777" w:rsidR="005426A7" w:rsidRDefault="005426A7" w:rsidP="007112B8">
      <w:pPr>
        <w:pStyle w:val="BLue2"/>
      </w:pPr>
      <w:r>
        <w:t>Consider the impact on normal operations when deciding whether to schedule construction during night-time or weekends; and</w:t>
      </w:r>
    </w:p>
    <w:p w14:paraId="33DDA238" w14:textId="77777777" w:rsidR="005426A7" w:rsidRDefault="005426A7" w:rsidP="007112B8">
      <w:pPr>
        <w:pStyle w:val="BLue2"/>
      </w:pPr>
      <w:r>
        <w:t>Refer to GS 167.04, Contractor Safety Program for more information.</w:t>
      </w:r>
    </w:p>
    <w:p w14:paraId="58A512A3" w14:textId="77777777" w:rsidR="005426A7" w:rsidRDefault="005426A7" w:rsidP="00E44706">
      <w:pPr>
        <w:pStyle w:val="O1"/>
      </w:pPr>
      <w:r>
        <w:t>Supervisor Responsibilities:</w:t>
      </w:r>
    </w:p>
    <w:p w14:paraId="4FC8DE51" w14:textId="1BC12109" w:rsidR="005426A7" w:rsidRDefault="005426A7" w:rsidP="007112B8">
      <w:pPr>
        <w:pStyle w:val="BLue2"/>
      </w:pPr>
      <w:r>
        <w:t xml:space="preserve">Request Safety department assistance in determining if Company work can safely continue during construction. If not, supervisors </w:t>
      </w:r>
      <w:r w:rsidR="00C36ECC">
        <w:t>have</w:t>
      </w:r>
      <w:r>
        <w:t xml:space="preserve"> to make alternative arrangements.</w:t>
      </w:r>
    </w:p>
    <w:p w14:paraId="6805A0DD" w14:textId="77777777" w:rsidR="005426A7" w:rsidRDefault="005426A7" w:rsidP="007112B8">
      <w:pPr>
        <w:pStyle w:val="BLue2"/>
      </w:pPr>
      <w:r>
        <w:t>Notify employees of proposed construction dates and the scope of work.</w:t>
      </w:r>
    </w:p>
    <w:p w14:paraId="3AF93D84" w14:textId="77777777" w:rsidR="005426A7" w:rsidRDefault="005426A7" w:rsidP="007112B8">
      <w:pPr>
        <w:pStyle w:val="BLue2"/>
      </w:pPr>
      <w:r>
        <w:t>Notify employees of what they may expect to occur concerning odors, dusts, etc.</w:t>
      </w:r>
    </w:p>
    <w:p w14:paraId="06B9B4C4" w14:textId="77777777" w:rsidR="005426A7" w:rsidRDefault="005426A7" w:rsidP="007112B8">
      <w:pPr>
        <w:pStyle w:val="BLue2"/>
      </w:pPr>
      <w:r>
        <w:t>Determine if any affected employees have special health needs that require attention during construction activities.</w:t>
      </w:r>
    </w:p>
    <w:p w14:paraId="36020365" w14:textId="401716DC" w:rsidR="00E03E85" w:rsidRDefault="00E03E85" w:rsidP="00E03E85">
      <w:pPr>
        <w:pStyle w:val="Heading2"/>
      </w:pPr>
      <w:bookmarkStart w:id="187" w:name="_Toc210042600"/>
      <w:r>
        <w:t>Additional Resources for People Leaders</w:t>
      </w:r>
      <w:bookmarkEnd w:id="187"/>
    </w:p>
    <w:p w14:paraId="4FEC8422" w14:textId="448DF553" w:rsidR="00A60B14" w:rsidRDefault="008A3C55" w:rsidP="00C1653C">
      <w:pPr>
        <w:pStyle w:val="Purp1"/>
      </w:pPr>
      <w:r>
        <w:t xml:space="preserve">Click the link for more information: </w:t>
      </w:r>
      <w:hyperlink r:id="rId141" w:history="1">
        <w:r w:rsidR="00A60B14" w:rsidRPr="00A60B14">
          <w:rPr>
            <w:rStyle w:val="Hyperlink"/>
          </w:rPr>
          <w:t>Supervisor Resources</w:t>
        </w:r>
      </w:hyperlink>
    </w:p>
    <w:p w14:paraId="793CF308" w14:textId="77777777" w:rsidR="006F2D53" w:rsidRDefault="006F2D53">
      <w:pPr>
        <w:rPr>
          <w:rFonts w:asciiTheme="majorHAnsi" w:eastAsiaTheme="majorEastAsia" w:hAnsiTheme="majorHAnsi" w:cstheme="majorBidi"/>
          <w:color w:val="0F4761" w:themeColor="accent1" w:themeShade="BF"/>
          <w:sz w:val="28"/>
          <w:szCs w:val="28"/>
        </w:rPr>
      </w:pPr>
      <w:bookmarkStart w:id="188" w:name="_Toc204691737"/>
      <w:r>
        <w:br w:type="page"/>
      </w:r>
    </w:p>
    <w:p w14:paraId="4BF12911" w14:textId="65FEC0F2" w:rsidR="00CF0534" w:rsidRDefault="001F52D6" w:rsidP="00CF0534">
      <w:pPr>
        <w:pStyle w:val="Heading1"/>
      </w:pPr>
      <w:bookmarkStart w:id="189" w:name="_Toc210042601"/>
      <w:r>
        <w:lastRenderedPageBreak/>
        <w:t>4</w:t>
      </w:r>
      <w:r w:rsidR="000F3C1F">
        <w:t>.</w:t>
      </w:r>
      <w:r w:rsidR="00CF0534">
        <w:t xml:space="preserve"> Appendices and References</w:t>
      </w:r>
      <w:bookmarkEnd w:id="188"/>
      <w:bookmarkEnd w:id="189"/>
    </w:p>
    <w:p w14:paraId="2FEAF483" w14:textId="77777777" w:rsidR="00FF4F6C" w:rsidRPr="002B1131" w:rsidRDefault="00FF4F6C" w:rsidP="00FF4F6C">
      <w:pPr>
        <w:pStyle w:val="Heading2"/>
      </w:pPr>
      <w:bookmarkStart w:id="190" w:name="_Guidelines_for_Establishing"/>
      <w:bookmarkStart w:id="191" w:name="_Toc210042602"/>
      <w:bookmarkStart w:id="192" w:name="_Toc204691739"/>
      <w:bookmarkEnd w:id="190"/>
      <w:r>
        <w:t>Guidelines for Establishing District and Department Safety Committees</w:t>
      </w:r>
      <w:bookmarkEnd w:id="191"/>
    </w:p>
    <w:p w14:paraId="63B30EF1" w14:textId="77777777" w:rsidR="00FF4F6C" w:rsidRPr="008C141C" w:rsidRDefault="00FF4F6C" w:rsidP="00D65AB5">
      <w:pPr>
        <w:pStyle w:val="BodyTextIndent"/>
        <w:tabs>
          <w:tab w:val="left" w:pos="360"/>
        </w:tabs>
        <w:spacing w:after="240"/>
        <w:ind w:left="0" w:right="360"/>
        <w:jc w:val="both"/>
        <w:rPr>
          <w:rFonts w:cstheme="minorHAnsi"/>
          <w:i/>
          <w:iCs/>
          <w:sz w:val="22"/>
          <w:szCs w:val="22"/>
        </w:rPr>
      </w:pPr>
      <w:r w:rsidRPr="002B1131">
        <w:rPr>
          <w:rFonts w:cstheme="minorHAnsi"/>
          <w:b/>
          <w:bCs/>
          <w:i/>
          <w:iCs/>
          <w:sz w:val="22"/>
          <w:szCs w:val="22"/>
        </w:rPr>
        <w:t>Note:</w:t>
      </w:r>
      <w:r w:rsidRPr="008C141C">
        <w:rPr>
          <w:rFonts w:cstheme="minorHAnsi"/>
          <w:i/>
          <w:iCs/>
          <w:sz w:val="22"/>
          <w:szCs w:val="22"/>
        </w:rPr>
        <w:t xml:space="preserve"> These guidelines, which were developed by Union and Management, are intended to facilitate the </w:t>
      </w:r>
      <w:r w:rsidRPr="00A4772E">
        <w:rPr>
          <w:rFonts w:cstheme="minorHAnsi"/>
          <w:b/>
          <w:bCs/>
          <w:i/>
          <w:iCs/>
          <w:sz w:val="22"/>
          <w:szCs w:val="22"/>
        </w:rPr>
        <w:t>formation</w:t>
      </w:r>
      <w:r w:rsidRPr="008C141C">
        <w:rPr>
          <w:rFonts w:cstheme="minorHAnsi"/>
          <w:i/>
          <w:iCs/>
          <w:sz w:val="22"/>
          <w:szCs w:val="22"/>
        </w:rPr>
        <w:t xml:space="preserve"> of Safety Committees in organizations that do not currently have one and to promote consistency in committee make-up and function. It is agreed that upon execution of the present Agreement, Safety Committees may be established.</w:t>
      </w:r>
    </w:p>
    <w:p w14:paraId="67512D15" w14:textId="77777777" w:rsidR="00FF4F6C" w:rsidRPr="00B43886" w:rsidRDefault="00FF4F6C" w:rsidP="00FF4F6C">
      <w:pPr>
        <w:spacing w:after="240" w:line="240" w:lineRule="auto"/>
        <w:rPr>
          <w:rFonts w:cstheme="minorHAnsi"/>
          <w:b/>
          <w:bCs/>
          <w:sz w:val="22"/>
          <w:szCs w:val="22"/>
        </w:rPr>
      </w:pPr>
      <w:r w:rsidRPr="00B43886">
        <w:rPr>
          <w:rFonts w:cstheme="minorHAnsi"/>
          <w:b/>
          <w:bCs/>
          <w:sz w:val="22"/>
          <w:szCs w:val="22"/>
        </w:rPr>
        <w:t xml:space="preserve">Company/Union Agreement: </w:t>
      </w:r>
      <w:hyperlink r:id="rId142" w:history="1">
        <w:r w:rsidRPr="00B43886">
          <w:rPr>
            <w:rStyle w:val="Hyperlink"/>
            <w:rFonts w:cstheme="minorHAnsi"/>
            <w:sz w:val="22"/>
            <w:szCs w:val="22"/>
          </w:rPr>
          <w:t>Collective Bargaining Agreement (sharepoint.com)</w:t>
        </w:r>
      </w:hyperlink>
    </w:p>
    <w:p w14:paraId="303B704C" w14:textId="77777777" w:rsidR="00FF4F6C" w:rsidRPr="00B43886" w:rsidRDefault="00FF4F6C" w:rsidP="00FF4F6C">
      <w:pPr>
        <w:pStyle w:val="paragraph"/>
        <w:spacing w:before="0" w:beforeAutospacing="0" w:after="240" w:afterAutospacing="0"/>
        <w:textAlignment w:val="baseline"/>
        <w:rPr>
          <w:rStyle w:val="eop"/>
          <w:rFonts w:asciiTheme="minorHAnsi" w:eastAsiaTheme="minorHAnsi" w:hAnsiTheme="minorHAnsi" w:cstheme="minorHAnsi"/>
          <w:color w:val="000000"/>
          <w:kern w:val="2"/>
          <w:sz w:val="22"/>
          <w:szCs w:val="22"/>
          <w:u w:val="single"/>
          <w14:ligatures w14:val="standardContextual"/>
        </w:rPr>
      </w:pPr>
      <w:r w:rsidRPr="00B43886">
        <w:rPr>
          <w:rStyle w:val="normaltextrun"/>
          <w:rFonts w:asciiTheme="minorHAnsi" w:hAnsiTheme="minorHAnsi" w:cstheme="minorHAnsi"/>
          <w:b/>
          <w:bCs/>
          <w:color w:val="000000" w:themeColor="text1"/>
          <w:sz w:val="22"/>
          <w:szCs w:val="22"/>
          <w:u w:val="single"/>
        </w:rPr>
        <w:t>Purpose of the Guideline</w:t>
      </w:r>
    </w:p>
    <w:p w14:paraId="734FDC23" w14:textId="77777777" w:rsidR="00FF4F6C" w:rsidRPr="00B43886" w:rsidRDefault="00FF4F6C" w:rsidP="001C3E95">
      <w:pPr>
        <w:pStyle w:val="paragraph"/>
        <w:spacing w:before="0" w:beforeAutospacing="0" w:after="0" w:afterAutospacing="0"/>
        <w:textAlignment w:val="baseline"/>
        <w:rPr>
          <w:rFonts w:asciiTheme="minorHAnsi" w:hAnsiTheme="minorHAnsi" w:cstheme="minorHAnsi"/>
          <w:sz w:val="22"/>
          <w:szCs w:val="22"/>
        </w:rPr>
      </w:pPr>
      <w:r w:rsidRPr="00B43886">
        <w:rPr>
          <w:rStyle w:val="normaltextrun"/>
          <w:rFonts w:asciiTheme="minorHAnsi" w:hAnsiTheme="minorHAnsi" w:cstheme="minorHAnsi"/>
          <w:color w:val="000000" w:themeColor="text1"/>
          <w:sz w:val="22"/>
          <w:szCs w:val="22"/>
        </w:rPr>
        <w:t>The purpose of this document is to provide an operating framework for Safety Committees. This framework will include, but is not limited to, the following:</w:t>
      </w:r>
    </w:p>
    <w:p w14:paraId="59BD2452" w14:textId="77777777" w:rsidR="00FF4F6C" w:rsidRPr="00B43886" w:rsidRDefault="00FF4F6C" w:rsidP="001C3E95">
      <w:pPr>
        <w:pStyle w:val="paragraph"/>
        <w:numPr>
          <w:ilvl w:val="0"/>
          <w:numId w:val="20"/>
        </w:numPr>
        <w:tabs>
          <w:tab w:val="clear" w:pos="360"/>
          <w:tab w:val="num" w:pos="-360"/>
        </w:tabs>
        <w:spacing w:before="0" w:beforeAutospacing="0" w:after="0" w:afterAutospacing="0"/>
        <w:ind w:left="720"/>
        <w:textAlignment w:val="baseline"/>
        <w:rPr>
          <w:rFonts w:asciiTheme="minorHAnsi" w:hAnsiTheme="minorHAnsi" w:cstheme="minorHAnsi"/>
          <w:sz w:val="22"/>
          <w:szCs w:val="22"/>
        </w:rPr>
      </w:pPr>
      <w:r w:rsidRPr="00B43886">
        <w:rPr>
          <w:rStyle w:val="normaltextrun"/>
          <w:rFonts w:asciiTheme="minorHAnsi" w:hAnsiTheme="minorHAnsi" w:cstheme="minorHAnsi"/>
          <w:color w:val="000000" w:themeColor="text1"/>
          <w:sz w:val="22"/>
          <w:szCs w:val="22"/>
        </w:rPr>
        <w:t>Committee Structure,</w:t>
      </w:r>
    </w:p>
    <w:p w14:paraId="48275680" w14:textId="77777777" w:rsidR="00FF4F6C" w:rsidRPr="00B43886" w:rsidRDefault="00FF4F6C" w:rsidP="001C3E95">
      <w:pPr>
        <w:pStyle w:val="paragraph"/>
        <w:numPr>
          <w:ilvl w:val="0"/>
          <w:numId w:val="20"/>
        </w:numPr>
        <w:tabs>
          <w:tab w:val="clear" w:pos="360"/>
          <w:tab w:val="num" w:pos="-360"/>
        </w:tabs>
        <w:spacing w:before="0" w:beforeAutospacing="0" w:after="0" w:afterAutospacing="0"/>
        <w:ind w:left="720"/>
        <w:textAlignment w:val="baseline"/>
        <w:rPr>
          <w:rStyle w:val="eop"/>
          <w:rFonts w:asciiTheme="minorHAnsi" w:hAnsiTheme="minorHAnsi" w:cstheme="minorHAnsi"/>
          <w:color w:val="000000" w:themeColor="text1"/>
          <w:sz w:val="22"/>
          <w:szCs w:val="22"/>
        </w:rPr>
      </w:pPr>
      <w:r w:rsidRPr="00B43886">
        <w:rPr>
          <w:rStyle w:val="normaltextrun"/>
          <w:rFonts w:asciiTheme="minorHAnsi" w:hAnsiTheme="minorHAnsi" w:cstheme="minorHAnsi"/>
          <w:color w:val="000000" w:themeColor="text1"/>
          <w:sz w:val="22"/>
          <w:szCs w:val="22"/>
        </w:rPr>
        <w:t>Principal Committee Member Responsibilities,</w:t>
      </w:r>
    </w:p>
    <w:p w14:paraId="282E37E1" w14:textId="77777777" w:rsidR="00FF4F6C" w:rsidRPr="00B43886" w:rsidRDefault="00FF4F6C" w:rsidP="001C3E95">
      <w:pPr>
        <w:pStyle w:val="paragraph"/>
        <w:numPr>
          <w:ilvl w:val="0"/>
          <w:numId w:val="20"/>
        </w:numPr>
        <w:tabs>
          <w:tab w:val="clear" w:pos="360"/>
          <w:tab w:val="num" w:pos="-360"/>
        </w:tabs>
        <w:spacing w:before="0" w:beforeAutospacing="0" w:after="0" w:afterAutospacing="0"/>
        <w:ind w:left="720"/>
        <w:textAlignment w:val="baseline"/>
        <w:rPr>
          <w:rFonts w:asciiTheme="minorHAnsi" w:hAnsiTheme="minorHAnsi" w:cstheme="minorHAnsi"/>
          <w:sz w:val="22"/>
          <w:szCs w:val="22"/>
        </w:rPr>
      </w:pPr>
      <w:r w:rsidRPr="00B43886">
        <w:rPr>
          <w:rStyle w:val="normaltextrun"/>
          <w:rFonts w:asciiTheme="minorHAnsi" w:hAnsiTheme="minorHAnsi" w:cstheme="minorHAnsi"/>
          <w:color w:val="000000" w:themeColor="text1"/>
          <w:sz w:val="22"/>
          <w:szCs w:val="22"/>
        </w:rPr>
        <w:t>Meeting Framework and Ground Rules, and</w:t>
      </w:r>
    </w:p>
    <w:p w14:paraId="1022823E" w14:textId="77777777" w:rsidR="00FF4F6C" w:rsidRPr="00B43886" w:rsidRDefault="00FF4F6C" w:rsidP="001C3E95">
      <w:pPr>
        <w:pStyle w:val="paragraph"/>
        <w:numPr>
          <w:ilvl w:val="0"/>
          <w:numId w:val="20"/>
        </w:numPr>
        <w:tabs>
          <w:tab w:val="clear" w:pos="360"/>
          <w:tab w:val="num" w:pos="-360"/>
        </w:tabs>
        <w:spacing w:before="0" w:beforeAutospacing="0" w:after="240" w:afterAutospacing="0"/>
        <w:ind w:left="720"/>
        <w:textAlignment w:val="baseline"/>
        <w:rPr>
          <w:rFonts w:asciiTheme="minorHAnsi" w:hAnsiTheme="minorHAnsi" w:cstheme="minorHAnsi"/>
          <w:sz w:val="22"/>
          <w:szCs w:val="22"/>
        </w:rPr>
      </w:pPr>
      <w:r w:rsidRPr="00B43886">
        <w:rPr>
          <w:rStyle w:val="normaltextrun"/>
          <w:rFonts w:asciiTheme="minorHAnsi" w:hAnsiTheme="minorHAnsi" w:cstheme="minorHAnsi"/>
          <w:color w:val="000000" w:themeColor="text1"/>
          <w:sz w:val="22"/>
          <w:szCs w:val="22"/>
        </w:rPr>
        <w:t>Safety Committee Membership.</w:t>
      </w:r>
    </w:p>
    <w:p w14:paraId="16EB2D4A" w14:textId="77777777" w:rsidR="00FF4F6C" w:rsidRPr="00B43886" w:rsidRDefault="00FF4F6C" w:rsidP="00FF4F6C">
      <w:pPr>
        <w:spacing w:after="240" w:line="240" w:lineRule="auto"/>
        <w:rPr>
          <w:rFonts w:cstheme="minorHAnsi"/>
          <w:b/>
          <w:bCs/>
          <w:sz w:val="22"/>
          <w:szCs w:val="22"/>
          <w:u w:val="single"/>
        </w:rPr>
      </w:pPr>
      <w:r w:rsidRPr="00B43886">
        <w:rPr>
          <w:rFonts w:cstheme="minorHAnsi"/>
          <w:b/>
          <w:bCs/>
          <w:sz w:val="22"/>
          <w:szCs w:val="22"/>
          <w:u w:val="single"/>
        </w:rPr>
        <w:t>Goal of a Safety Committee</w:t>
      </w:r>
    </w:p>
    <w:p w14:paraId="57351C2A" w14:textId="77777777" w:rsidR="00FF4F6C" w:rsidRPr="00B43886" w:rsidRDefault="00FF4F6C" w:rsidP="001C3E95">
      <w:pPr>
        <w:pStyle w:val="ListParagraph"/>
        <w:numPr>
          <w:ilvl w:val="0"/>
          <w:numId w:val="19"/>
        </w:numPr>
        <w:spacing w:after="0" w:line="240" w:lineRule="auto"/>
        <w:ind w:left="360"/>
        <w:rPr>
          <w:sz w:val="22"/>
          <w:szCs w:val="22"/>
        </w:rPr>
      </w:pPr>
      <w:r w:rsidRPr="00B43886">
        <w:rPr>
          <w:sz w:val="22"/>
          <w:szCs w:val="22"/>
        </w:rPr>
        <w:t>Involving front line employees to promote and maintain a safe and healthy work environment by identifying and addressing potential hazards, implementing safety measures, and fostering a culture of safety among employees.</w:t>
      </w:r>
    </w:p>
    <w:p w14:paraId="2B865E83" w14:textId="77777777" w:rsidR="00FF4F6C" w:rsidRPr="00B43886" w:rsidRDefault="00FF4F6C" w:rsidP="00FF4F6C">
      <w:pPr>
        <w:spacing w:after="0" w:line="240" w:lineRule="auto"/>
        <w:ind w:left="360"/>
        <w:rPr>
          <w:sz w:val="22"/>
          <w:szCs w:val="22"/>
        </w:rPr>
      </w:pPr>
    </w:p>
    <w:p w14:paraId="5CE4869A" w14:textId="77777777" w:rsidR="00FF4F6C" w:rsidRPr="00B43886" w:rsidRDefault="00FF4F6C" w:rsidP="00FF4F6C">
      <w:pPr>
        <w:spacing w:after="240" w:line="240" w:lineRule="auto"/>
        <w:rPr>
          <w:b/>
          <w:bCs/>
          <w:sz w:val="22"/>
          <w:szCs w:val="22"/>
          <w:u w:val="single"/>
        </w:rPr>
      </w:pPr>
      <w:r w:rsidRPr="00B43886">
        <w:rPr>
          <w:b/>
          <w:bCs/>
          <w:sz w:val="22"/>
          <w:szCs w:val="22"/>
          <w:u w:val="single"/>
        </w:rPr>
        <w:t>Management and Union Commitment</w:t>
      </w:r>
    </w:p>
    <w:p w14:paraId="460CB8EE" w14:textId="77777777" w:rsidR="00FF4F6C" w:rsidRPr="00B43886" w:rsidRDefault="00FF4F6C" w:rsidP="00FF4F6C">
      <w:pPr>
        <w:pStyle w:val="ListParagraph"/>
        <w:numPr>
          <w:ilvl w:val="0"/>
          <w:numId w:val="19"/>
        </w:numPr>
        <w:spacing w:after="0" w:line="240" w:lineRule="auto"/>
        <w:rPr>
          <w:rStyle w:val="ui-provider"/>
          <w:sz w:val="22"/>
          <w:szCs w:val="22"/>
        </w:rPr>
      </w:pPr>
      <w:r w:rsidRPr="00B43886">
        <w:rPr>
          <w:rStyle w:val="ui-provider"/>
          <w:sz w:val="22"/>
          <w:szCs w:val="22"/>
        </w:rPr>
        <w:t>Provide meaningful support to Safety Committee members and other safety advocates.</w:t>
      </w:r>
    </w:p>
    <w:p w14:paraId="711F6D62" w14:textId="4D0BEDA4" w:rsidR="00FF4F6C" w:rsidRPr="00B43886" w:rsidRDefault="00FF4F6C" w:rsidP="00FF4F6C">
      <w:pPr>
        <w:pStyle w:val="ListParagraph"/>
        <w:numPr>
          <w:ilvl w:val="0"/>
          <w:numId w:val="19"/>
        </w:numPr>
        <w:spacing w:after="240" w:line="240" w:lineRule="auto"/>
        <w:rPr>
          <w:sz w:val="22"/>
          <w:szCs w:val="22"/>
        </w:rPr>
      </w:pPr>
      <w:r w:rsidRPr="00B43886">
        <w:rPr>
          <w:rStyle w:val="ui-provider"/>
          <w:sz w:val="22"/>
          <w:szCs w:val="22"/>
        </w:rPr>
        <w:t xml:space="preserve">Work to strengthen the impact, maximize the value, elevate the effectiveness of Safety </w:t>
      </w:r>
      <w:r w:rsidR="00312B76" w:rsidRPr="00B43886">
        <w:rPr>
          <w:rStyle w:val="ui-provider"/>
          <w:sz w:val="22"/>
          <w:szCs w:val="22"/>
        </w:rPr>
        <w:t>Committees,</w:t>
      </w:r>
      <w:r w:rsidRPr="00B43886">
        <w:rPr>
          <w:rStyle w:val="ui-provider"/>
          <w:sz w:val="22"/>
          <w:szCs w:val="22"/>
        </w:rPr>
        <w:t xml:space="preserve"> and encourage Safety Committee participation. Foster collaboration by building trust and facilitating healthy relationships; and reinforce the </w:t>
      </w:r>
      <w:hyperlink r:id="rId143" w:history="1">
        <w:r w:rsidRPr="00B43886">
          <w:rPr>
            <w:rStyle w:val="Hyperlink"/>
            <w:sz w:val="22"/>
            <w:szCs w:val="22"/>
          </w:rPr>
          <w:t>Company’s Fundamental Safety Principles</w:t>
        </w:r>
      </w:hyperlink>
      <w:r w:rsidRPr="00B43886">
        <w:rPr>
          <w:rStyle w:val="ui-provider"/>
          <w:sz w:val="22"/>
          <w:szCs w:val="22"/>
        </w:rPr>
        <w:t>.</w:t>
      </w:r>
    </w:p>
    <w:p w14:paraId="5DB42A28" w14:textId="18CA2E1B" w:rsidR="00FF4F6C" w:rsidRPr="00B43886" w:rsidRDefault="00FF4F6C" w:rsidP="00FF4F6C">
      <w:pPr>
        <w:spacing w:before="240" w:after="240" w:line="240" w:lineRule="auto"/>
        <w:rPr>
          <w:sz w:val="22"/>
          <w:szCs w:val="22"/>
          <w:u w:val="single"/>
        </w:rPr>
      </w:pPr>
      <w:bookmarkStart w:id="193" w:name="Infectous_Materials"/>
      <w:r w:rsidRPr="00B43886">
        <w:rPr>
          <w:b/>
          <w:bCs/>
          <w:iCs/>
          <w:sz w:val="22"/>
          <w:szCs w:val="22"/>
          <w:u w:val="single"/>
        </w:rPr>
        <w:t>Safety</w:t>
      </w:r>
      <w:r w:rsidRPr="00B43886">
        <w:rPr>
          <w:b/>
          <w:bCs/>
          <w:sz w:val="22"/>
          <w:szCs w:val="22"/>
          <w:u w:val="single"/>
        </w:rPr>
        <w:t xml:space="preserve"> Committee Structures</w:t>
      </w:r>
    </w:p>
    <w:bookmarkEnd w:id="193"/>
    <w:p w14:paraId="51A12778" w14:textId="77777777" w:rsidR="006F4630" w:rsidRPr="00B43886" w:rsidRDefault="00FF4F6C" w:rsidP="001C3E95">
      <w:pPr>
        <w:pStyle w:val="ListParagraph"/>
        <w:numPr>
          <w:ilvl w:val="0"/>
          <w:numId w:val="21"/>
        </w:numPr>
        <w:spacing w:line="259" w:lineRule="auto"/>
        <w:ind w:left="0"/>
        <w:rPr>
          <w:b/>
          <w:bCs/>
          <w:sz w:val="22"/>
          <w:szCs w:val="22"/>
        </w:rPr>
      </w:pPr>
      <w:r w:rsidRPr="00B43886">
        <w:rPr>
          <w:b/>
          <w:bCs/>
          <w:sz w:val="22"/>
          <w:szCs w:val="22"/>
        </w:rPr>
        <w:t>Region and Headquarters Department Safety Committee</w:t>
      </w:r>
    </w:p>
    <w:p w14:paraId="44FE4879" w14:textId="3188368A" w:rsidR="00FF4F6C" w:rsidRPr="00B43886" w:rsidRDefault="00FF4F6C" w:rsidP="001C3E95">
      <w:pPr>
        <w:spacing w:after="240" w:line="240" w:lineRule="auto"/>
        <w:rPr>
          <w:sz w:val="22"/>
          <w:szCs w:val="22"/>
        </w:rPr>
      </w:pPr>
      <w:r w:rsidRPr="00B43886">
        <w:rPr>
          <w:sz w:val="22"/>
          <w:szCs w:val="22"/>
        </w:rPr>
        <w:t>Safety Committees established within the Joint Certification shall be composed of three representatives designated by the Union, two from the majority Union and one from the minority Union. (These numbers shall be increased to three and two for the Inland Empire Region, Redlands Committee and for the Northern Region, Chatsworth Committee.) Safety Committees established outside the Joint Certification shall be composed of two representatives designated by the Union.</w:t>
      </w:r>
    </w:p>
    <w:p w14:paraId="6A2F2B5D" w14:textId="5DA87B54" w:rsidR="00FF4F6C" w:rsidRPr="00B43886" w:rsidRDefault="00FF4F6C" w:rsidP="001C3E95">
      <w:pPr>
        <w:keepLines/>
        <w:spacing w:after="240" w:line="240" w:lineRule="auto"/>
        <w:rPr>
          <w:sz w:val="22"/>
          <w:szCs w:val="22"/>
        </w:rPr>
      </w:pPr>
      <w:r w:rsidRPr="00B43886">
        <w:rPr>
          <w:sz w:val="22"/>
          <w:szCs w:val="22"/>
        </w:rPr>
        <w:lastRenderedPageBreak/>
        <w:t xml:space="preserve">Two representatives will be designated by the Company plus a representative of Safety Management’s Staff. By mutual </w:t>
      </w:r>
      <w:r w:rsidR="005F21D1" w:rsidRPr="00B43886">
        <w:rPr>
          <w:sz w:val="22"/>
          <w:szCs w:val="22"/>
        </w:rPr>
        <w:t>agreement,</w:t>
      </w:r>
      <w:r w:rsidRPr="00B43886">
        <w:rPr>
          <w:sz w:val="22"/>
          <w:szCs w:val="22"/>
        </w:rPr>
        <w:t xml:space="preserve"> a greater number of regular representatives, not to exceed the number necessary to represent affected work groups, may be established. The Union representatives shall be selected from the employees of the departments or Region represented by the committee on which they are to serve. The Company representatives shall be members of, or have jurisdiction over, departments represented by the committee on which they are to serve. Whenever practicable, other Company employees who are knowledgeable about particular topics may attend committee meetings.</w:t>
      </w:r>
    </w:p>
    <w:p w14:paraId="2E9F6DB8" w14:textId="77777777" w:rsidR="00FF4F6C" w:rsidRPr="00B43886" w:rsidRDefault="00FF4F6C" w:rsidP="001C3E95">
      <w:pPr>
        <w:spacing w:after="240" w:line="240" w:lineRule="auto"/>
        <w:rPr>
          <w:sz w:val="22"/>
          <w:szCs w:val="22"/>
        </w:rPr>
      </w:pPr>
      <w:r w:rsidRPr="00B43886">
        <w:rPr>
          <w:sz w:val="22"/>
          <w:szCs w:val="22"/>
        </w:rPr>
        <w:t>The Safety Committees shall hold meetings quarterly or upon request of either party or according to any regular schedule mutually agreed upon by Union representatives and local management to permit inspection, discussion, and review of local health and safety conditions and practices.</w:t>
      </w:r>
    </w:p>
    <w:p w14:paraId="35410B01" w14:textId="77777777" w:rsidR="00FF4F6C" w:rsidRPr="00B43886" w:rsidRDefault="00FF4F6C" w:rsidP="00FF4F6C">
      <w:pPr>
        <w:widowControl w:val="0"/>
        <w:spacing w:after="240" w:line="240" w:lineRule="auto"/>
        <w:rPr>
          <w:b/>
          <w:bCs/>
          <w:sz w:val="22"/>
          <w:szCs w:val="22"/>
          <w:u w:val="single"/>
        </w:rPr>
      </w:pPr>
      <w:r w:rsidRPr="00B43886">
        <w:rPr>
          <w:b/>
          <w:bCs/>
          <w:sz w:val="22"/>
          <w:szCs w:val="22"/>
          <w:u w:val="single"/>
        </w:rPr>
        <w:t>Membership Length of Term</w:t>
      </w:r>
    </w:p>
    <w:p w14:paraId="335C515D" w14:textId="77777777" w:rsidR="006F4630" w:rsidRPr="00B43886" w:rsidRDefault="00FF4F6C" w:rsidP="009E3DF2">
      <w:pPr>
        <w:widowControl w:val="0"/>
        <w:spacing w:after="240" w:line="240" w:lineRule="auto"/>
        <w:rPr>
          <w:sz w:val="22"/>
          <w:szCs w:val="22"/>
        </w:rPr>
      </w:pPr>
      <w:r w:rsidRPr="00B43886">
        <w:rPr>
          <w:sz w:val="22"/>
          <w:szCs w:val="22"/>
        </w:rPr>
        <w:t xml:space="preserve">The length of term will be twelve (12) months on a rotating basis or the end of project (not to exceed eighteen (18) months). To maximize education, </w:t>
      </w:r>
      <w:r w:rsidRPr="00B43886">
        <w:rPr>
          <w:sz w:val="22"/>
          <w:szCs w:val="22"/>
          <w:u w:val="single"/>
        </w:rPr>
        <w:t>all</w:t>
      </w:r>
      <w:r w:rsidRPr="00B43886">
        <w:rPr>
          <w:sz w:val="22"/>
          <w:szCs w:val="22"/>
        </w:rPr>
        <w:t xml:space="preserve"> employees at the location should have an opportunity to serve on the committee. People selected to serve on the committee should be those who support the Company and the Union’s efforts in safety and incident prevention.</w:t>
      </w:r>
    </w:p>
    <w:p w14:paraId="652C9483" w14:textId="0E2EC586" w:rsidR="00FF4F6C" w:rsidRPr="00B43886" w:rsidRDefault="00FF4F6C" w:rsidP="00FF4F6C">
      <w:pPr>
        <w:widowControl w:val="0"/>
        <w:spacing w:after="240" w:line="240" w:lineRule="auto"/>
        <w:rPr>
          <w:b/>
          <w:bCs/>
          <w:sz w:val="22"/>
          <w:szCs w:val="22"/>
          <w:u w:val="single"/>
        </w:rPr>
      </w:pPr>
      <w:r w:rsidRPr="00B43886">
        <w:rPr>
          <w:b/>
          <w:bCs/>
          <w:sz w:val="22"/>
          <w:szCs w:val="22"/>
          <w:u w:val="single"/>
        </w:rPr>
        <w:t>Responsibilities</w:t>
      </w:r>
    </w:p>
    <w:p w14:paraId="7A4A4E69" w14:textId="77777777" w:rsidR="00FF4F6C" w:rsidRPr="00B43886" w:rsidRDefault="00FF4F6C" w:rsidP="009E3DF2">
      <w:pPr>
        <w:widowControl w:val="0"/>
        <w:spacing w:after="240" w:line="240" w:lineRule="auto"/>
        <w:rPr>
          <w:sz w:val="22"/>
          <w:szCs w:val="22"/>
        </w:rPr>
      </w:pPr>
      <w:r w:rsidRPr="00B43886">
        <w:rPr>
          <w:sz w:val="22"/>
          <w:szCs w:val="22"/>
        </w:rPr>
        <w:t>The responsibilities of the Safety Committee will be varied based on the needs and requirements of each work location. Some general duties are listed below:</w:t>
      </w:r>
    </w:p>
    <w:p w14:paraId="0FAF16C5" w14:textId="06773A9D"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 xml:space="preserve">By consensus, the committee will agree on a meeting schedule and assign a lead member/facilitator, note taker and timekeeper. Refer to the </w:t>
      </w:r>
      <w:hyperlink r:id="rId144" w:history="1">
        <w:r w:rsidRPr="00B43886">
          <w:rPr>
            <w:rStyle w:val="Hyperlink"/>
            <w:sz w:val="22"/>
            <w:szCs w:val="22"/>
          </w:rPr>
          <w:t>Safety Leader Skill-Up Guide</w:t>
        </w:r>
      </w:hyperlink>
      <w:r w:rsidRPr="00B43886">
        <w:rPr>
          <w:sz w:val="22"/>
          <w:szCs w:val="22"/>
        </w:rPr>
        <w:t>.</w:t>
      </w:r>
    </w:p>
    <w:p w14:paraId="4B094A86"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Assist in planning and conducting local safety meetings including Safety Stand Downs.</w:t>
      </w:r>
    </w:p>
    <w:p w14:paraId="3E7CD10B"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Take personal responsibility for the safety of yourself, co-workers, contractors, the public and our infrastructure.</w:t>
      </w:r>
    </w:p>
    <w:p w14:paraId="556C6F15" w14:textId="77777777" w:rsidR="00FF4F6C" w:rsidRPr="00B43886" w:rsidRDefault="00FF4F6C" w:rsidP="009E3DF2">
      <w:pPr>
        <w:pStyle w:val="ListParagraph"/>
        <w:keepLines/>
        <w:widowControl w:val="0"/>
        <w:numPr>
          <w:ilvl w:val="1"/>
          <w:numId w:val="20"/>
        </w:numPr>
        <w:spacing w:after="240" w:line="240" w:lineRule="auto"/>
        <w:ind w:left="360"/>
        <w:rPr>
          <w:sz w:val="22"/>
          <w:szCs w:val="22"/>
        </w:rPr>
      </w:pPr>
      <w:r w:rsidRPr="00B43886">
        <w:rPr>
          <w:rStyle w:val="ui-provider"/>
          <w:sz w:val="22"/>
          <w:szCs w:val="22"/>
        </w:rPr>
        <w:t xml:space="preserve">Be an </w:t>
      </w:r>
      <w:r w:rsidRPr="00B43886">
        <w:rPr>
          <w:rStyle w:val="normaltextrun"/>
          <w:color w:val="000000" w:themeColor="text1"/>
          <w:sz w:val="22"/>
          <w:szCs w:val="22"/>
        </w:rPr>
        <w:t xml:space="preserve">active leader in helping to achieve </w:t>
      </w:r>
      <w:r w:rsidRPr="00B43886">
        <w:rPr>
          <w:rStyle w:val="ui-provider"/>
          <w:sz w:val="22"/>
          <w:szCs w:val="22"/>
        </w:rPr>
        <w:t>and reinforce the Company’s Fundamental Safety Principles and Safety Vision.</w:t>
      </w:r>
    </w:p>
    <w:p w14:paraId="3BEE5B89" w14:textId="23901BAF" w:rsidR="00FF4F6C" w:rsidRPr="00B43886" w:rsidRDefault="00FF4F6C" w:rsidP="009E3DF2">
      <w:pPr>
        <w:pStyle w:val="ListParagraph"/>
        <w:widowControl w:val="0"/>
        <w:numPr>
          <w:ilvl w:val="1"/>
          <w:numId w:val="20"/>
        </w:numPr>
        <w:spacing w:after="240" w:line="259" w:lineRule="auto"/>
        <w:ind w:left="360"/>
        <w:rPr>
          <w:rStyle w:val="ui-provider"/>
          <w:sz w:val="22"/>
          <w:szCs w:val="22"/>
        </w:rPr>
      </w:pPr>
      <w:r w:rsidRPr="00B43886">
        <w:rPr>
          <w:rStyle w:val="ui-provider"/>
          <w:sz w:val="22"/>
          <w:szCs w:val="22"/>
        </w:rPr>
        <w:t xml:space="preserve">Provide meaningful support to other safety committee members and other safety advocates; work to strengthen the impact, maximize the value, elevate the effectiveness of Safety </w:t>
      </w:r>
      <w:r w:rsidR="005F21D1" w:rsidRPr="00B43886">
        <w:rPr>
          <w:rStyle w:val="ui-provider"/>
          <w:sz w:val="22"/>
          <w:szCs w:val="22"/>
        </w:rPr>
        <w:t>Committees,</w:t>
      </w:r>
      <w:r w:rsidRPr="00B43886">
        <w:rPr>
          <w:rStyle w:val="ui-provider"/>
          <w:sz w:val="22"/>
          <w:szCs w:val="22"/>
        </w:rPr>
        <w:t xml:space="preserve"> and encourage Safety Committee participation.</w:t>
      </w:r>
    </w:p>
    <w:p w14:paraId="423A679E"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rStyle w:val="ui-provider"/>
          <w:sz w:val="22"/>
          <w:szCs w:val="22"/>
        </w:rPr>
        <w:t xml:space="preserve">Foster learning, collaboration, and psychological safety by building trust and facilitating healthy relationships. </w:t>
      </w:r>
      <w:r w:rsidRPr="00B43886">
        <w:rPr>
          <w:sz w:val="22"/>
          <w:szCs w:val="22"/>
        </w:rPr>
        <w:t>Review suggestions from employees pertaining to changes in safety programs, safety equipment, have ownership on resolving challenges, make recommendations, track action items, communicate and involve stakeholders/owners as appropriate.</w:t>
      </w:r>
    </w:p>
    <w:p w14:paraId="55A5F1DD" w14:textId="6A82DE11"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 xml:space="preserve">Be familiar with the contents of the Company’s Injury and Illness Prevention Program (IIPP) </w:t>
      </w:r>
      <w:r w:rsidR="00A80ABA" w:rsidRPr="00B43886">
        <w:rPr>
          <w:sz w:val="22"/>
          <w:szCs w:val="22"/>
        </w:rPr>
        <w:t>and</w:t>
      </w:r>
      <w:r w:rsidR="00A52CFB">
        <w:rPr>
          <w:sz w:val="22"/>
          <w:szCs w:val="22"/>
        </w:rPr>
        <w:t xml:space="preserve"> </w:t>
      </w:r>
      <w:r w:rsidR="00465572" w:rsidRPr="00B43886">
        <w:rPr>
          <w:sz w:val="22"/>
          <w:szCs w:val="22"/>
        </w:rPr>
        <w:t>the Safety Manual for Employees,</w:t>
      </w:r>
      <w:r w:rsidRPr="00B43886">
        <w:rPr>
          <w:sz w:val="22"/>
          <w:szCs w:val="22"/>
        </w:rPr>
        <w:t xml:space="preserve"> and be prepared to make recommendations for changes to local management, region Safety Champion and/or Field Safety Advisor.</w:t>
      </w:r>
    </w:p>
    <w:p w14:paraId="5A3C807A"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Be alert to any hazards or hazardous conditions and report as soon as possible to appropriate personnel.</w:t>
      </w:r>
    </w:p>
    <w:p w14:paraId="5E19B650"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Frequently promote the submission of Good Catches, Near Misses and Stop-the-Jobs.</w:t>
      </w:r>
    </w:p>
    <w:p w14:paraId="1B740DC8" w14:textId="07CD4E50"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On a weekly basis review and share Good Catches, Near Misses, Stop-the-Jobs, injuries/</w:t>
      </w:r>
      <w:r w:rsidR="005F21D1" w:rsidRPr="00B43886">
        <w:rPr>
          <w:sz w:val="22"/>
          <w:szCs w:val="22"/>
        </w:rPr>
        <w:t>illnesses,</w:t>
      </w:r>
      <w:r w:rsidRPr="00B43886">
        <w:rPr>
          <w:sz w:val="22"/>
          <w:szCs w:val="22"/>
        </w:rPr>
        <w:t xml:space="preserve"> and motor vehicle incident (MVI) reports and make recommendations on methods of prevention and protection to prevent a similar recurrence.</w:t>
      </w:r>
    </w:p>
    <w:p w14:paraId="4E4168A7" w14:textId="77777777" w:rsidR="00FF4F6C" w:rsidRPr="00B43886" w:rsidRDefault="00FF4F6C" w:rsidP="009E3DF2">
      <w:pPr>
        <w:pStyle w:val="ListParagraph"/>
        <w:widowControl w:val="0"/>
        <w:numPr>
          <w:ilvl w:val="1"/>
          <w:numId w:val="20"/>
        </w:numPr>
        <w:spacing w:after="240" w:line="240" w:lineRule="auto"/>
        <w:ind w:left="360"/>
        <w:rPr>
          <w:sz w:val="22"/>
          <w:szCs w:val="22"/>
        </w:rPr>
      </w:pPr>
      <w:r w:rsidRPr="00B43886">
        <w:rPr>
          <w:sz w:val="22"/>
          <w:szCs w:val="22"/>
        </w:rPr>
        <w:t>Participate in and support local incident evaluations and learning teams to minimize work-related safety events or concerns when deemed necessary.</w:t>
      </w:r>
    </w:p>
    <w:p w14:paraId="3E58B4F2" w14:textId="77777777" w:rsidR="00FF4F6C" w:rsidRPr="00B43886" w:rsidRDefault="00FF4F6C" w:rsidP="009E3DF2">
      <w:pPr>
        <w:pStyle w:val="ListParagraph"/>
        <w:widowControl w:val="0"/>
        <w:numPr>
          <w:ilvl w:val="1"/>
          <w:numId w:val="20"/>
        </w:numPr>
        <w:spacing w:after="240" w:line="240" w:lineRule="auto"/>
        <w:ind w:left="360"/>
        <w:rPr>
          <w:rStyle w:val="normaltextrun"/>
          <w:sz w:val="22"/>
          <w:szCs w:val="22"/>
        </w:rPr>
      </w:pPr>
      <w:r w:rsidRPr="00B43886">
        <w:rPr>
          <w:sz w:val="22"/>
          <w:szCs w:val="22"/>
        </w:rPr>
        <w:t>Communicate and coordinate safety issues between work groups, all shifts, and other Safety Committees.</w:t>
      </w:r>
    </w:p>
    <w:p w14:paraId="6C227F6E" w14:textId="77777777" w:rsidR="00FF4F6C" w:rsidRPr="00B43886" w:rsidRDefault="00FF4F6C" w:rsidP="009E3DF2">
      <w:pPr>
        <w:pStyle w:val="ListParagraph"/>
        <w:widowControl w:val="0"/>
        <w:numPr>
          <w:ilvl w:val="1"/>
          <w:numId w:val="20"/>
        </w:numPr>
        <w:spacing w:after="240" w:line="240" w:lineRule="auto"/>
        <w:ind w:left="360"/>
        <w:rPr>
          <w:rStyle w:val="eop"/>
          <w:color w:val="000000"/>
          <w:sz w:val="22"/>
          <w:szCs w:val="22"/>
        </w:rPr>
      </w:pPr>
      <w:r w:rsidRPr="00B43886">
        <w:rPr>
          <w:rStyle w:val="normaltextrun"/>
          <w:color w:val="000000" w:themeColor="text1"/>
          <w:sz w:val="22"/>
          <w:szCs w:val="22"/>
        </w:rPr>
        <w:lastRenderedPageBreak/>
        <w:t>Review Safety Committee duties every calendar year or if a new revision is published.</w:t>
      </w:r>
    </w:p>
    <w:p w14:paraId="027F7ECC" w14:textId="77777777" w:rsidR="00FF4F6C" w:rsidRPr="00B43886" w:rsidRDefault="00FF4F6C" w:rsidP="009E3DF2">
      <w:pPr>
        <w:widowControl w:val="0"/>
        <w:spacing w:after="240" w:line="240" w:lineRule="auto"/>
        <w:rPr>
          <w:sz w:val="22"/>
          <w:szCs w:val="22"/>
        </w:rPr>
      </w:pPr>
      <w:r w:rsidRPr="00B43886">
        <w:rPr>
          <w:sz w:val="22"/>
          <w:szCs w:val="22"/>
        </w:rPr>
        <w:t>Suggestions and recommendations for the prevention and elimination of unhealthful and unsafe conditions and practices shall be promptly investigated and acted upon by the appropriate staff. Participating representatives, as far as practicable, shall be furnished, at least 24 hours prior to the time of the meeting, with a written agenda of all matters to be discussed at the meeting.</w:t>
      </w:r>
    </w:p>
    <w:p w14:paraId="703017DF" w14:textId="77777777" w:rsidR="00FF4F6C" w:rsidRPr="00B43886" w:rsidRDefault="00FF4F6C" w:rsidP="009E3DF2">
      <w:pPr>
        <w:widowControl w:val="0"/>
        <w:spacing w:after="240" w:line="240" w:lineRule="auto"/>
        <w:rPr>
          <w:sz w:val="22"/>
          <w:szCs w:val="22"/>
        </w:rPr>
      </w:pPr>
      <w:r w:rsidRPr="00B43886">
        <w:rPr>
          <w:sz w:val="22"/>
          <w:szCs w:val="22"/>
        </w:rPr>
        <w:t>If safety matters are not resolved to the satisfaction of represented committee members, they may be referred to the grievance procedure under Section 6.8 (Grievance/ Arbitration Procedure) or, in the case of safety matters having system-wide implications, to an Interim Meeting as set forth in Section 2.5 hereof. If the matter is sufficiently urgent, the meeting may be scheduled prior to the next planned Interim Meeting.</w:t>
      </w:r>
    </w:p>
    <w:p w14:paraId="7E4391D9" w14:textId="77777777" w:rsidR="006F4630" w:rsidRPr="00B43886" w:rsidRDefault="00FF4F6C" w:rsidP="000D4306">
      <w:pPr>
        <w:widowControl w:val="0"/>
        <w:spacing w:after="240" w:line="240" w:lineRule="auto"/>
        <w:rPr>
          <w:rStyle w:val="eop"/>
          <w:color w:val="000000" w:themeColor="text1"/>
          <w:sz w:val="22"/>
          <w:szCs w:val="22"/>
          <w:u w:val="single"/>
        </w:rPr>
      </w:pPr>
      <w:r w:rsidRPr="00B43886">
        <w:rPr>
          <w:rStyle w:val="normaltextrun"/>
          <w:b/>
          <w:bCs/>
          <w:color w:val="000000" w:themeColor="text1"/>
          <w:sz w:val="22"/>
          <w:szCs w:val="22"/>
          <w:u w:val="single"/>
        </w:rPr>
        <w:t>Meeting Framework and Ground Rules</w:t>
      </w:r>
    </w:p>
    <w:p w14:paraId="248BA71B" w14:textId="77777777" w:rsidR="006F4630" w:rsidRPr="00B43886" w:rsidRDefault="00FF4F6C" w:rsidP="000D4306">
      <w:pPr>
        <w:pStyle w:val="paragraph"/>
        <w:spacing w:before="0" w:beforeAutospacing="0" w:after="0" w:afterAutospacing="0"/>
        <w:textAlignment w:val="baseline"/>
        <w:rPr>
          <w:rStyle w:val="eop"/>
          <w:rFonts w:asciiTheme="minorHAnsi" w:hAnsiTheme="minorHAnsi" w:cstheme="minorBidi"/>
          <w:color w:val="000000" w:themeColor="text1"/>
          <w:sz w:val="22"/>
          <w:szCs w:val="22"/>
        </w:rPr>
      </w:pPr>
      <w:r w:rsidRPr="00B43886">
        <w:rPr>
          <w:rStyle w:val="normaltextrun"/>
          <w:rFonts w:asciiTheme="minorHAnsi" w:hAnsiTheme="minorHAnsi" w:cstheme="minorBidi"/>
          <w:color w:val="000000" w:themeColor="text1"/>
          <w:sz w:val="22"/>
          <w:szCs w:val="22"/>
        </w:rPr>
        <w:t>The outline presented below will be used as a meeting agenda or framework for the Safety Committee meetings.</w:t>
      </w:r>
    </w:p>
    <w:p w14:paraId="45255EF4" w14:textId="1606F903" w:rsidR="00FF4F6C" w:rsidRPr="00B43886" w:rsidRDefault="00FF4F6C" w:rsidP="000D4306">
      <w:pPr>
        <w:pStyle w:val="paragraph"/>
        <w:numPr>
          <w:ilvl w:val="0"/>
          <w:numId w:val="18"/>
        </w:numPr>
        <w:spacing w:before="0" w:beforeAutospacing="0" w:after="0" w:afterAutospacing="0"/>
        <w:ind w:left="720"/>
        <w:textAlignment w:val="baseline"/>
        <w:rPr>
          <w:rStyle w:val="normaltextrun"/>
          <w:rFonts w:asciiTheme="minorHAnsi" w:hAnsiTheme="minorHAnsi" w:cstheme="minorBidi"/>
          <w:sz w:val="22"/>
          <w:szCs w:val="22"/>
        </w:rPr>
      </w:pPr>
      <w:r w:rsidRPr="00B43886">
        <w:rPr>
          <w:rStyle w:val="normaltextrun"/>
          <w:rFonts w:asciiTheme="minorHAnsi" w:hAnsiTheme="minorHAnsi" w:cstheme="minorBidi"/>
          <w:sz w:val="22"/>
          <w:szCs w:val="22"/>
        </w:rPr>
        <w:t>Meeting frequency:</w:t>
      </w:r>
    </w:p>
    <w:p w14:paraId="45B88AA3" w14:textId="77777777" w:rsidR="00FF4F6C" w:rsidRDefault="00FF4F6C" w:rsidP="000D4306">
      <w:pPr>
        <w:pStyle w:val="paragraph"/>
        <w:numPr>
          <w:ilvl w:val="1"/>
          <w:numId w:val="18"/>
        </w:numPr>
        <w:spacing w:before="0" w:beforeAutospacing="0" w:after="0" w:afterAutospacing="0"/>
        <w:ind w:left="1440"/>
        <w:textAlignment w:val="baseline"/>
        <w:rPr>
          <w:rStyle w:val="normaltextrun"/>
          <w:rFonts w:asciiTheme="minorHAnsi" w:hAnsiTheme="minorHAnsi" w:cstheme="minorBidi"/>
          <w:sz w:val="22"/>
          <w:szCs w:val="22"/>
        </w:rPr>
      </w:pPr>
      <w:r w:rsidRPr="00B43886">
        <w:rPr>
          <w:rStyle w:val="normaltextrun"/>
          <w:rFonts w:asciiTheme="minorHAnsi" w:hAnsiTheme="minorHAnsi" w:cstheme="minorBidi"/>
          <w:sz w:val="22"/>
          <w:szCs w:val="22"/>
        </w:rPr>
        <w:t>Expectation is once every two weeks for one hour for regional committees if meetings</w:t>
      </w:r>
      <w:r w:rsidRPr="000250DB">
        <w:rPr>
          <w:rStyle w:val="normaltextrun"/>
          <w:rFonts w:asciiTheme="minorHAnsi" w:hAnsiTheme="minorHAnsi" w:cstheme="minorBidi"/>
          <w:sz w:val="22"/>
          <w:szCs w:val="22"/>
        </w:rPr>
        <w:t xml:space="preserve"> take place quarterly shall be 6 hours in duration</w:t>
      </w:r>
      <w:r>
        <w:rPr>
          <w:rStyle w:val="normaltextrun"/>
          <w:rFonts w:asciiTheme="minorHAnsi" w:hAnsiTheme="minorHAnsi" w:cstheme="minorBidi"/>
          <w:sz w:val="22"/>
          <w:szCs w:val="22"/>
        </w:rPr>
        <w:t>.</w:t>
      </w:r>
    </w:p>
    <w:p w14:paraId="53AB5A71" w14:textId="77777777" w:rsidR="00FF4F6C" w:rsidRPr="000250DB" w:rsidRDefault="00FF4F6C" w:rsidP="000D4306">
      <w:pPr>
        <w:pStyle w:val="paragraph"/>
        <w:numPr>
          <w:ilvl w:val="1"/>
          <w:numId w:val="18"/>
        </w:numPr>
        <w:spacing w:before="0" w:beforeAutospacing="0" w:after="0" w:afterAutospacing="0"/>
        <w:ind w:left="1440"/>
        <w:textAlignment w:val="baseline"/>
        <w:rPr>
          <w:rStyle w:val="normaltextrun"/>
          <w:rFonts w:asciiTheme="minorHAnsi" w:hAnsiTheme="minorHAnsi" w:cstheme="minorBidi"/>
          <w:sz w:val="22"/>
          <w:szCs w:val="22"/>
        </w:rPr>
      </w:pPr>
      <w:r w:rsidRPr="000250DB">
        <w:rPr>
          <w:rStyle w:val="normaltextrun"/>
          <w:rFonts w:asciiTheme="minorHAnsi" w:hAnsiTheme="minorHAnsi" w:cstheme="minorBidi"/>
          <w:sz w:val="22"/>
          <w:szCs w:val="22"/>
        </w:rPr>
        <w:t xml:space="preserve">Time limits may be extended </w:t>
      </w:r>
      <w:r>
        <w:rPr>
          <w:rStyle w:val="normaltextrun"/>
          <w:rFonts w:asciiTheme="minorHAnsi" w:hAnsiTheme="minorHAnsi" w:cstheme="minorBidi"/>
          <w:sz w:val="22"/>
          <w:szCs w:val="22"/>
        </w:rPr>
        <w:t>by</w:t>
      </w:r>
      <w:r w:rsidRPr="000250DB">
        <w:rPr>
          <w:rStyle w:val="normaltextrun"/>
          <w:rFonts w:asciiTheme="minorHAnsi" w:hAnsiTheme="minorHAnsi" w:cstheme="minorBidi"/>
          <w:sz w:val="22"/>
          <w:szCs w:val="22"/>
        </w:rPr>
        <w:t xml:space="preserve"> management/supervisor approval and based on committee support for safety projects, Safety Stand Downs and Safety Congress.</w:t>
      </w:r>
    </w:p>
    <w:p w14:paraId="714735E6" w14:textId="77777777" w:rsidR="006F4630" w:rsidRDefault="00FF4F6C" w:rsidP="000D4306">
      <w:pPr>
        <w:pStyle w:val="paragraph"/>
        <w:numPr>
          <w:ilvl w:val="0"/>
          <w:numId w:val="18"/>
        </w:numPr>
        <w:spacing w:before="0" w:beforeAutospacing="0" w:after="0" w:afterAutospacing="0"/>
        <w:ind w:left="720"/>
        <w:textAlignment w:val="baseline"/>
        <w:rPr>
          <w:rStyle w:val="normaltextrun"/>
          <w:rFonts w:asciiTheme="minorHAnsi" w:hAnsiTheme="minorHAnsi" w:cstheme="minorBidi"/>
          <w:color w:val="000000" w:themeColor="text1"/>
          <w:sz w:val="22"/>
          <w:szCs w:val="22"/>
        </w:rPr>
      </w:pPr>
      <w:r w:rsidRPr="4ADF5DF5">
        <w:rPr>
          <w:rStyle w:val="normaltextrun"/>
          <w:rFonts w:asciiTheme="minorHAnsi" w:hAnsiTheme="minorHAnsi" w:cstheme="minorBidi"/>
          <w:color w:val="000000" w:themeColor="text1"/>
          <w:sz w:val="22"/>
          <w:szCs w:val="22"/>
        </w:rPr>
        <w:t>The Lead Member/Facilitator shall lead the discussion and report on unfinished business (action items) from previous meetings.</w:t>
      </w:r>
    </w:p>
    <w:p w14:paraId="3BC8B630" w14:textId="1EDBCCA9" w:rsidR="00FF4F6C" w:rsidRDefault="00FF4F6C" w:rsidP="000D4306">
      <w:pPr>
        <w:pStyle w:val="paragraph"/>
        <w:numPr>
          <w:ilvl w:val="0"/>
          <w:numId w:val="18"/>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color w:val="000000" w:themeColor="text1"/>
          <w:sz w:val="22"/>
          <w:szCs w:val="22"/>
        </w:rPr>
        <w:t>Review incidents, Good Catches, Near Misses and Stop</w:t>
      </w:r>
      <w:r>
        <w:rPr>
          <w:rStyle w:val="normaltextrun"/>
          <w:rFonts w:asciiTheme="minorHAnsi" w:hAnsiTheme="minorHAnsi" w:cstheme="minorBidi"/>
          <w:color w:val="000000" w:themeColor="text1"/>
          <w:sz w:val="22"/>
          <w:szCs w:val="22"/>
        </w:rPr>
        <w:t>-t</w:t>
      </w:r>
      <w:r w:rsidRPr="4ADF5DF5">
        <w:rPr>
          <w:rStyle w:val="normaltextrun"/>
          <w:rFonts w:asciiTheme="minorHAnsi" w:hAnsiTheme="minorHAnsi" w:cstheme="minorBidi"/>
          <w:color w:val="000000" w:themeColor="text1"/>
          <w:sz w:val="22"/>
          <w:szCs w:val="22"/>
        </w:rPr>
        <w:t>he</w:t>
      </w:r>
      <w:r>
        <w:rPr>
          <w:rStyle w:val="normaltextrun"/>
          <w:rFonts w:asciiTheme="minorHAnsi" w:hAnsiTheme="minorHAnsi" w:cstheme="minorBidi"/>
          <w:color w:val="000000" w:themeColor="text1"/>
          <w:sz w:val="22"/>
          <w:szCs w:val="22"/>
        </w:rPr>
        <w:t>-J</w:t>
      </w:r>
      <w:r w:rsidRPr="4ADF5DF5">
        <w:rPr>
          <w:rStyle w:val="normaltextrun"/>
          <w:rFonts w:asciiTheme="minorHAnsi" w:hAnsiTheme="minorHAnsi" w:cstheme="minorBidi"/>
          <w:color w:val="000000" w:themeColor="text1"/>
          <w:sz w:val="22"/>
          <w:szCs w:val="22"/>
        </w:rPr>
        <w:t>obs and discuss corrective actions.</w:t>
      </w:r>
    </w:p>
    <w:p w14:paraId="1E02217D" w14:textId="77777777" w:rsidR="00FF4F6C" w:rsidRDefault="00FF4F6C" w:rsidP="000D4306">
      <w:pPr>
        <w:pStyle w:val="paragraph"/>
        <w:numPr>
          <w:ilvl w:val="0"/>
          <w:numId w:val="18"/>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color w:val="000000" w:themeColor="text1"/>
          <w:sz w:val="22"/>
          <w:szCs w:val="22"/>
        </w:rPr>
        <w:t>Discuss new business.</w:t>
      </w:r>
    </w:p>
    <w:p w14:paraId="52CB67EA" w14:textId="398E15AE" w:rsidR="00FF4F6C" w:rsidRDefault="00FF4F6C" w:rsidP="000D4306">
      <w:pPr>
        <w:pStyle w:val="paragraph"/>
        <w:numPr>
          <w:ilvl w:val="0"/>
          <w:numId w:val="18"/>
        </w:numPr>
        <w:spacing w:before="0" w:beforeAutospacing="0" w:after="240" w:afterAutospacing="0"/>
        <w:ind w:left="720"/>
        <w:textAlignment w:val="baseline"/>
        <w:rPr>
          <w:rStyle w:val="normaltextrun"/>
          <w:rFonts w:asciiTheme="minorHAnsi" w:hAnsiTheme="minorHAnsi" w:cstheme="minorBidi"/>
          <w:color w:val="000000" w:themeColor="text1"/>
          <w:sz w:val="22"/>
          <w:szCs w:val="22"/>
        </w:rPr>
      </w:pPr>
      <w:r w:rsidRPr="4ADF5DF5">
        <w:rPr>
          <w:rStyle w:val="normaltextrun"/>
          <w:rFonts w:asciiTheme="minorHAnsi" w:hAnsiTheme="minorHAnsi" w:cstheme="minorBidi"/>
          <w:color w:val="000000" w:themeColor="text1"/>
          <w:sz w:val="22"/>
          <w:szCs w:val="22"/>
        </w:rPr>
        <w:t>Roundtable</w:t>
      </w:r>
      <w:r w:rsidR="003134F7">
        <w:rPr>
          <w:rStyle w:val="normaltextrun"/>
          <w:rFonts w:asciiTheme="minorHAnsi" w:hAnsiTheme="minorHAnsi" w:cstheme="minorBidi"/>
          <w:color w:val="000000" w:themeColor="text1"/>
          <w:sz w:val="22"/>
          <w:szCs w:val="22"/>
        </w:rPr>
        <w:t xml:space="preserve"> </w:t>
      </w:r>
      <w:r w:rsidRPr="4ADF5DF5">
        <w:rPr>
          <w:rStyle w:val="normaltextrun"/>
          <w:rFonts w:asciiTheme="minorHAnsi" w:hAnsiTheme="minorHAnsi" w:cstheme="minorBidi"/>
          <w:color w:val="000000" w:themeColor="text1"/>
          <w:sz w:val="22"/>
          <w:szCs w:val="22"/>
        </w:rPr>
        <w:t>discussion</w:t>
      </w:r>
      <w:r>
        <w:rPr>
          <w:rStyle w:val="normaltextrun"/>
          <w:rFonts w:asciiTheme="minorHAnsi" w:hAnsiTheme="minorHAnsi" w:cstheme="minorBidi"/>
          <w:color w:val="000000" w:themeColor="text1"/>
          <w:sz w:val="22"/>
          <w:szCs w:val="22"/>
        </w:rPr>
        <w:t>.</w:t>
      </w:r>
    </w:p>
    <w:p w14:paraId="45141838" w14:textId="77777777" w:rsidR="006F4630" w:rsidRDefault="00FF4F6C" w:rsidP="000D4306">
      <w:pPr>
        <w:pStyle w:val="paragraph"/>
        <w:spacing w:before="0" w:beforeAutospacing="0" w:after="0" w:afterAutospacing="0"/>
        <w:textAlignment w:val="baseline"/>
        <w:rPr>
          <w:rStyle w:val="normaltextrun"/>
          <w:rFonts w:asciiTheme="minorHAnsi" w:hAnsiTheme="minorHAnsi" w:cstheme="minorBidi"/>
          <w:color w:val="000000" w:themeColor="text1"/>
          <w:sz w:val="22"/>
          <w:szCs w:val="22"/>
        </w:rPr>
      </w:pPr>
      <w:r w:rsidRPr="00444CE4">
        <w:rPr>
          <w:rStyle w:val="normaltextrun"/>
          <w:rFonts w:asciiTheme="minorHAnsi" w:hAnsiTheme="minorHAnsi" w:cstheme="minorBidi"/>
          <w:color w:val="000000" w:themeColor="text1"/>
          <w:sz w:val="22"/>
          <w:szCs w:val="22"/>
        </w:rPr>
        <w:t>Safety Committee meetings will be conducted in order to foster a productive work environment.</w:t>
      </w:r>
      <w:r>
        <w:rPr>
          <w:rStyle w:val="normaltextrun"/>
          <w:rFonts w:asciiTheme="minorHAnsi" w:hAnsiTheme="minorHAnsi" w:cstheme="minorBidi"/>
          <w:color w:val="000000" w:themeColor="text1"/>
          <w:sz w:val="22"/>
          <w:szCs w:val="22"/>
        </w:rPr>
        <w:t xml:space="preserve"> </w:t>
      </w:r>
      <w:r w:rsidRPr="00444CE4">
        <w:rPr>
          <w:rStyle w:val="normaltextrun"/>
          <w:rFonts w:asciiTheme="minorHAnsi" w:hAnsiTheme="minorHAnsi" w:cstheme="minorBidi"/>
          <w:color w:val="000000" w:themeColor="text1"/>
          <w:sz w:val="22"/>
          <w:szCs w:val="22"/>
        </w:rPr>
        <w:t>The principal goal is to be able to determine efficient and effective solutions to safety issues affecting employees</w:t>
      </w:r>
      <w:r w:rsidR="006F4630">
        <w:rPr>
          <w:rStyle w:val="normaltextrun"/>
          <w:rFonts w:asciiTheme="minorHAnsi" w:hAnsiTheme="minorHAnsi" w:cstheme="minorBidi"/>
          <w:color w:val="000000" w:themeColor="text1"/>
          <w:sz w:val="22"/>
          <w:szCs w:val="22"/>
        </w:rPr>
        <w:t>.</w:t>
      </w:r>
    </w:p>
    <w:p w14:paraId="1EFBECE7" w14:textId="1E714607" w:rsidR="00FF4F6C" w:rsidRDefault="00FF4F6C" w:rsidP="000D4306">
      <w:pPr>
        <w:pStyle w:val="paragraph"/>
        <w:numPr>
          <w:ilvl w:val="0"/>
          <w:numId w:val="17"/>
        </w:numPr>
        <w:spacing w:before="0" w:beforeAutospacing="0" w:after="0" w:afterAutospacing="0"/>
        <w:ind w:left="720"/>
        <w:textAlignment w:val="baseline"/>
        <w:rPr>
          <w:rStyle w:val="normaltextrun"/>
          <w:rFonts w:asciiTheme="minorHAnsi" w:hAnsiTheme="minorHAnsi" w:cstheme="minorBidi"/>
          <w:color w:val="000000" w:themeColor="text1"/>
          <w:sz w:val="22"/>
          <w:szCs w:val="22"/>
        </w:rPr>
      </w:pPr>
      <w:r w:rsidRPr="4ADF5DF5">
        <w:rPr>
          <w:rStyle w:val="normaltextrun"/>
          <w:rFonts w:asciiTheme="minorHAnsi" w:hAnsiTheme="minorHAnsi" w:cstheme="minorBidi"/>
          <w:color w:val="000000" w:themeColor="text1"/>
          <w:sz w:val="22"/>
          <w:szCs w:val="22"/>
        </w:rPr>
        <w:t>Meeting Agenda</w:t>
      </w:r>
      <w:r w:rsidR="0080558B">
        <w:rPr>
          <w:rStyle w:val="normaltextrun"/>
          <w:rFonts w:asciiTheme="minorHAnsi" w:hAnsiTheme="minorHAnsi" w:cstheme="minorBidi"/>
          <w:color w:val="000000" w:themeColor="text1"/>
          <w:sz w:val="22"/>
          <w:szCs w:val="22"/>
        </w:rPr>
        <w:t xml:space="preserve"> </w:t>
      </w:r>
      <w:r w:rsidR="00A52CFB">
        <w:rPr>
          <w:rStyle w:val="normaltextrun"/>
          <w:rFonts w:asciiTheme="minorHAnsi" w:hAnsiTheme="minorHAnsi" w:cstheme="minorBidi"/>
          <w:color w:val="000000" w:themeColor="text1"/>
          <w:sz w:val="22"/>
          <w:szCs w:val="22"/>
        </w:rPr>
        <w:t>-</w:t>
      </w:r>
      <w:r w:rsidRPr="4ADF5DF5">
        <w:rPr>
          <w:rStyle w:val="normaltextrun"/>
          <w:rFonts w:asciiTheme="minorHAnsi" w:hAnsiTheme="minorHAnsi" w:cstheme="minorBidi"/>
          <w:color w:val="000000" w:themeColor="text1"/>
          <w:sz w:val="22"/>
          <w:szCs w:val="22"/>
        </w:rPr>
        <w:t xml:space="preserve"> Have a written agenda with a list of topics to be covered in the meeting.</w:t>
      </w:r>
      <w:r>
        <w:rPr>
          <w:rStyle w:val="normaltextrun"/>
          <w:rFonts w:asciiTheme="minorHAnsi" w:hAnsiTheme="minorHAnsi" w:cstheme="minorBidi"/>
          <w:color w:val="000000" w:themeColor="text1"/>
          <w:sz w:val="22"/>
          <w:szCs w:val="22"/>
        </w:rPr>
        <w:t xml:space="preserve"> </w:t>
      </w:r>
      <w:r w:rsidRPr="4ADF5DF5">
        <w:rPr>
          <w:rStyle w:val="normaltextrun"/>
          <w:rFonts w:asciiTheme="minorHAnsi" w:hAnsiTheme="minorHAnsi" w:cstheme="minorBidi"/>
          <w:color w:val="000000" w:themeColor="text1"/>
          <w:sz w:val="22"/>
          <w:szCs w:val="22"/>
        </w:rPr>
        <w:t>Lead Member/Facilitator share</w:t>
      </w:r>
      <w:r>
        <w:rPr>
          <w:rStyle w:val="normaltextrun"/>
          <w:rFonts w:asciiTheme="minorHAnsi" w:hAnsiTheme="minorHAnsi" w:cstheme="minorBidi"/>
          <w:color w:val="000000" w:themeColor="text1"/>
          <w:sz w:val="22"/>
          <w:szCs w:val="22"/>
        </w:rPr>
        <w:t>s the</w:t>
      </w:r>
      <w:r w:rsidRPr="4ADF5DF5">
        <w:rPr>
          <w:rStyle w:val="normaltextrun"/>
          <w:rFonts w:asciiTheme="minorHAnsi" w:hAnsiTheme="minorHAnsi" w:cstheme="minorBidi"/>
          <w:color w:val="000000" w:themeColor="text1"/>
          <w:sz w:val="22"/>
          <w:szCs w:val="22"/>
        </w:rPr>
        <w:t xml:space="preserve"> final agenda with committee members</w:t>
      </w:r>
      <w:r>
        <w:rPr>
          <w:rStyle w:val="normaltextrun"/>
          <w:rFonts w:asciiTheme="minorHAnsi" w:hAnsiTheme="minorHAnsi" w:cstheme="minorBidi"/>
          <w:color w:val="000000" w:themeColor="text1"/>
          <w:sz w:val="22"/>
          <w:szCs w:val="22"/>
        </w:rPr>
        <w:t>.</w:t>
      </w:r>
    </w:p>
    <w:p w14:paraId="41BC144A" w14:textId="3DF0478C" w:rsidR="00FF4F6C" w:rsidRPr="006E1FE5" w:rsidRDefault="00FF4F6C" w:rsidP="000D4306">
      <w:pPr>
        <w:pStyle w:val="paragraph"/>
        <w:numPr>
          <w:ilvl w:val="0"/>
          <w:numId w:val="17"/>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color w:val="000000" w:themeColor="text1"/>
          <w:sz w:val="22"/>
          <w:szCs w:val="22"/>
        </w:rPr>
        <w:t>Meeting Minutes</w:t>
      </w:r>
      <w:r w:rsidR="0080558B">
        <w:rPr>
          <w:rStyle w:val="normaltextrun"/>
          <w:rFonts w:asciiTheme="minorHAnsi" w:hAnsiTheme="minorHAnsi" w:cstheme="minorBidi"/>
          <w:color w:val="000000" w:themeColor="text1"/>
          <w:sz w:val="22"/>
          <w:szCs w:val="22"/>
        </w:rPr>
        <w:t xml:space="preserve"> </w:t>
      </w:r>
      <w:r w:rsidR="00A52CFB">
        <w:rPr>
          <w:rStyle w:val="normaltextrun"/>
          <w:rFonts w:asciiTheme="minorHAnsi" w:hAnsiTheme="minorHAnsi" w:cstheme="minorBidi"/>
          <w:color w:val="000000" w:themeColor="text1"/>
          <w:sz w:val="22"/>
          <w:szCs w:val="22"/>
        </w:rPr>
        <w:t>-</w:t>
      </w:r>
      <w:r w:rsidRPr="4ADF5DF5">
        <w:rPr>
          <w:rStyle w:val="normaltextrun"/>
          <w:rFonts w:asciiTheme="minorHAnsi" w:hAnsiTheme="minorHAnsi" w:cstheme="minorBidi"/>
          <w:color w:val="000000" w:themeColor="text1"/>
          <w:sz w:val="22"/>
          <w:szCs w:val="22"/>
        </w:rPr>
        <w:t xml:space="preserve"> The Lead Member will be responsible for facilitating the meeting.</w:t>
      </w:r>
      <w:r>
        <w:rPr>
          <w:rStyle w:val="normaltextrun"/>
          <w:rFonts w:asciiTheme="minorHAnsi" w:hAnsiTheme="minorHAnsi" w:cstheme="minorBidi"/>
          <w:color w:val="000000" w:themeColor="text1"/>
          <w:sz w:val="22"/>
          <w:szCs w:val="22"/>
        </w:rPr>
        <w:t xml:space="preserve"> </w:t>
      </w:r>
      <w:r w:rsidRPr="4ADF5DF5">
        <w:rPr>
          <w:rStyle w:val="normaltextrun"/>
          <w:rFonts w:asciiTheme="minorHAnsi" w:hAnsiTheme="minorHAnsi" w:cstheme="minorBidi"/>
          <w:color w:val="000000" w:themeColor="text1"/>
          <w:sz w:val="22"/>
          <w:szCs w:val="22"/>
        </w:rPr>
        <w:t>They may also delegate facilitation and/or notetaking responsibilities to another present committee member.</w:t>
      </w:r>
    </w:p>
    <w:p w14:paraId="67632177" w14:textId="77DD4BA6" w:rsidR="00FF4F6C" w:rsidRPr="006E1FE5" w:rsidRDefault="00FF4F6C" w:rsidP="000D4306">
      <w:pPr>
        <w:pStyle w:val="paragraph"/>
        <w:numPr>
          <w:ilvl w:val="0"/>
          <w:numId w:val="17"/>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sz w:val="22"/>
          <w:szCs w:val="22"/>
        </w:rPr>
        <w:t>Discussion Time Limits</w:t>
      </w:r>
      <w:r w:rsidR="0080558B">
        <w:rPr>
          <w:rStyle w:val="normaltextrun"/>
          <w:rFonts w:asciiTheme="minorHAnsi" w:hAnsiTheme="minorHAnsi" w:cstheme="minorBidi"/>
          <w:sz w:val="22"/>
          <w:szCs w:val="22"/>
        </w:rPr>
        <w:t xml:space="preserve"> </w:t>
      </w:r>
      <w:r w:rsidR="00A52CFB">
        <w:rPr>
          <w:rStyle w:val="normaltextrun"/>
          <w:rFonts w:asciiTheme="minorHAnsi" w:hAnsiTheme="minorHAnsi" w:cstheme="minorBidi"/>
          <w:sz w:val="22"/>
          <w:szCs w:val="22"/>
        </w:rPr>
        <w:t>-</w:t>
      </w:r>
      <w:r w:rsidRPr="4ADF5DF5">
        <w:rPr>
          <w:rStyle w:val="normaltextrun"/>
          <w:rFonts w:asciiTheme="minorHAnsi" w:hAnsiTheme="minorHAnsi" w:cstheme="minorBidi"/>
          <w:sz w:val="22"/>
          <w:szCs w:val="22"/>
        </w:rPr>
        <w:t xml:space="preserve"> </w:t>
      </w:r>
      <w:r w:rsidRPr="4ADF5DF5">
        <w:rPr>
          <w:rStyle w:val="ui-provider"/>
          <w:rFonts w:asciiTheme="minorHAnsi" w:hAnsiTheme="minorHAnsi" w:cstheme="minorBidi"/>
          <w:sz w:val="22"/>
          <w:szCs w:val="22"/>
        </w:rPr>
        <w:t>To ensure all agenda items are addressed, the Safety Committee members should allot</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time limits for each item including roundtable discussions at the meeting’s outset. During the</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meeting, the Timekeeper monitors the time and alerts the</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Facilitator when time is running out on an item.</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Members may extend the time limit if it feels an item requires</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additional discussion. Or the committee members can decide to postpone items to</w:t>
      </w:r>
      <w:r w:rsidR="003134F7">
        <w:rPr>
          <w:rStyle w:val="ui-provider"/>
          <w:rFonts w:asciiTheme="minorHAnsi" w:hAnsiTheme="minorHAnsi" w:cstheme="minorBidi"/>
          <w:sz w:val="22"/>
          <w:szCs w:val="22"/>
        </w:rPr>
        <w:t xml:space="preserve"> </w:t>
      </w:r>
      <w:r w:rsidRPr="4ADF5DF5">
        <w:rPr>
          <w:rStyle w:val="ui-provider"/>
          <w:rFonts w:asciiTheme="minorHAnsi" w:hAnsiTheme="minorHAnsi" w:cstheme="minorBidi"/>
          <w:sz w:val="22"/>
          <w:szCs w:val="22"/>
        </w:rPr>
        <w:t>future meetings.</w:t>
      </w:r>
    </w:p>
    <w:p w14:paraId="6107B01D" w14:textId="086719CE" w:rsidR="00FF4F6C" w:rsidRPr="006E1FE5" w:rsidRDefault="00FF4F6C" w:rsidP="000D4306">
      <w:pPr>
        <w:pStyle w:val="paragraph"/>
        <w:numPr>
          <w:ilvl w:val="0"/>
          <w:numId w:val="17"/>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color w:val="000000" w:themeColor="text1"/>
          <w:sz w:val="22"/>
          <w:szCs w:val="22"/>
        </w:rPr>
        <w:t>Tracking Acton Items</w:t>
      </w:r>
      <w:r w:rsidR="0080558B">
        <w:rPr>
          <w:rStyle w:val="normaltextrun"/>
          <w:rFonts w:asciiTheme="minorHAnsi" w:hAnsiTheme="minorHAnsi" w:cstheme="minorBidi"/>
          <w:color w:val="000000" w:themeColor="text1"/>
          <w:sz w:val="22"/>
          <w:szCs w:val="22"/>
        </w:rPr>
        <w:t xml:space="preserve"> </w:t>
      </w:r>
      <w:r w:rsidR="00A52CFB">
        <w:rPr>
          <w:rStyle w:val="normaltextrun"/>
          <w:rFonts w:asciiTheme="minorHAnsi" w:hAnsiTheme="minorHAnsi" w:cstheme="minorBidi"/>
          <w:color w:val="000000" w:themeColor="text1"/>
          <w:sz w:val="22"/>
          <w:szCs w:val="22"/>
        </w:rPr>
        <w:t>-</w:t>
      </w:r>
      <w:r w:rsidRPr="4ADF5DF5">
        <w:rPr>
          <w:rStyle w:val="normaltextrun"/>
          <w:rFonts w:asciiTheme="minorHAnsi" w:hAnsiTheme="minorHAnsi" w:cstheme="minorBidi"/>
          <w:color w:val="000000" w:themeColor="text1"/>
          <w:sz w:val="22"/>
          <w:szCs w:val="22"/>
        </w:rPr>
        <w:t xml:space="preserve"> Action Items will be tracked to resolution. Issues will be resolved as soon as possible.</w:t>
      </w:r>
      <w:r w:rsidR="003134F7">
        <w:rPr>
          <w:rStyle w:val="normaltextrun"/>
          <w:rFonts w:asciiTheme="minorHAnsi" w:hAnsiTheme="minorHAnsi" w:cstheme="minorBidi"/>
          <w:color w:val="000000" w:themeColor="text1"/>
          <w:sz w:val="22"/>
          <w:szCs w:val="22"/>
        </w:rPr>
        <w:t xml:space="preserve"> </w:t>
      </w:r>
      <w:r w:rsidRPr="4ADF5DF5">
        <w:rPr>
          <w:rStyle w:val="normaltextrun"/>
          <w:rFonts w:asciiTheme="minorHAnsi" w:hAnsiTheme="minorHAnsi" w:cstheme="minorBidi"/>
          <w:color w:val="000000" w:themeColor="text1"/>
          <w:sz w:val="22"/>
          <w:szCs w:val="22"/>
        </w:rPr>
        <w:t>Where action items carry beyond a reasonable amount of time, the Facilitator may escalate them to management for resolution.</w:t>
      </w:r>
    </w:p>
    <w:p w14:paraId="7EFC3939" w14:textId="50EEE37D" w:rsidR="00FF4F6C" w:rsidRPr="0048448D" w:rsidRDefault="00FF4F6C" w:rsidP="000D4306">
      <w:pPr>
        <w:pStyle w:val="paragraph"/>
        <w:numPr>
          <w:ilvl w:val="0"/>
          <w:numId w:val="17"/>
        </w:numPr>
        <w:spacing w:before="0" w:beforeAutospacing="0" w:after="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sz w:val="22"/>
          <w:szCs w:val="22"/>
        </w:rPr>
        <w:t>Meeting Attendance</w:t>
      </w:r>
      <w:r w:rsidR="0080558B">
        <w:rPr>
          <w:rStyle w:val="normaltextrun"/>
          <w:rFonts w:asciiTheme="minorHAnsi" w:hAnsiTheme="minorHAnsi" w:cstheme="minorBidi"/>
          <w:sz w:val="22"/>
          <w:szCs w:val="22"/>
        </w:rPr>
        <w:t xml:space="preserve"> </w:t>
      </w:r>
      <w:r w:rsidR="00A52CFB">
        <w:rPr>
          <w:rStyle w:val="normaltextrun"/>
          <w:rFonts w:asciiTheme="minorHAnsi" w:hAnsiTheme="minorHAnsi" w:cstheme="minorBidi"/>
          <w:sz w:val="22"/>
          <w:szCs w:val="22"/>
        </w:rPr>
        <w:t>-</w:t>
      </w:r>
      <w:r w:rsidRPr="4ADF5DF5">
        <w:rPr>
          <w:rStyle w:val="normaltextrun"/>
          <w:rFonts w:asciiTheme="minorHAnsi" w:hAnsiTheme="minorHAnsi" w:cstheme="minorBidi"/>
          <w:sz w:val="22"/>
          <w:szCs w:val="22"/>
        </w:rPr>
        <w:t xml:space="preserve"> If the Safety Committee representative for a specific group is unable to attend the monthly meeting, the representative will nominate another employee from the same group to attend on their behalf after consulting with their manager/supervisor.</w:t>
      </w:r>
    </w:p>
    <w:p w14:paraId="2D2C471B" w14:textId="77777777" w:rsidR="00FF4F6C" w:rsidRPr="006E1FE5" w:rsidRDefault="00FF4F6C" w:rsidP="000D4306">
      <w:pPr>
        <w:pStyle w:val="paragraph"/>
        <w:numPr>
          <w:ilvl w:val="0"/>
          <w:numId w:val="17"/>
        </w:numPr>
        <w:spacing w:before="0" w:beforeAutospacing="0" w:after="240" w:afterAutospacing="0"/>
        <w:ind w:left="720"/>
        <w:textAlignment w:val="baseline"/>
        <w:rPr>
          <w:rFonts w:asciiTheme="minorHAnsi" w:hAnsiTheme="minorHAnsi" w:cstheme="minorBidi"/>
          <w:sz w:val="22"/>
          <w:szCs w:val="22"/>
        </w:rPr>
      </w:pPr>
      <w:r w:rsidRPr="4ADF5DF5">
        <w:rPr>
          <w:rStyle w:val="normaltextrun"/>
          <w:rFonts w:asciiTheme="minorHAnsi" w:hAnsiTheme="minorHAnsi" w:cstheme="minorBidi"/>
          <w:color w:val="000000" w:themeColor="text1"/>
          <w:sz w:val="22"/>
          <w:szCs w:val="22"/>
        </w:rPr>
        <w:t>Refer to Safety Leader Skill-Up Guide for the role of a Lead Person/Facilitator, Note Taker, and Timekeeper.</w:t>
      </w:r>
    </w:p>
    <w:p w14:paraId="16B092FB" w14:textId="77777777" w:rsidR="00FF4F6C" w:rsidRPr="008A2EAB" w:rsidRDefault="00FF4F6C" w:rsidP="00FF4F6C">
      <w:pPr>
        <w:spacing w:after="0" w:line="240" w:lineRule="auto"/>
      </w:pPr>
      <w:r w:rsidRPr="00897A37">
        <w:rPr>
          <w:b/>
          <w:bCs/>
          <w:u w:val="single"/>
        </w:rPr>
        <w:t>Metrics:</w:t>
      </w:r>
    </w:p>
    <w:p w14:paraId="0F035531" w14:textId="77777777" w:rsidR="00FF4F6C" w:rsidRPr="008A2EAB" w:rsidRDefault="00FF4F6C" w:rsidP="008F7261">
      <w:pPr>
        <w:pStyle w:val="ListParagraph"/>
        <w:numPr>
          <w:ilvl w:val="0"/>
          <w:numId w:val="19"/>
        </w:numPr>
        <w:spacing w:after="0" w:line="240" w:lineRule="auto"/>
        <w:ind w:left="360"/>
      </w:pPr>
      <w:r w:rsidRPr="008A2EAB">
        <w:t>Having meeting objectives and committee charter</w:t>
      </w:r>
    </w:p>
    <w:p w14:paraId="0DE80083" w14:textId="77777777" w:rsidR="00FF4F6C" w:rsidRPr="008A2EAB" w:rsidRDefault="00FF4F6C" w:rsidP="008F7261">
      <w:pPr>
        <w:pStyle w:val="ListParagraph"/>
        <w:numPr>
          <w:ilvl w:val="0"/>
          <w:numId w:val="19"/>
        </w:numPr>
        <w:spacing w:after="0" w:line="240" w:lineRule="auto"/>
        <w:ind w:left="360"/>
      </w:pPr>
      <w:r w:rsidRPr="008A2EAB">
        <w:t>Good Catch/Near Miss and Stop-the-Jobs submissions by frontline employees.</w:t>
      </w:r>
    </w:p>
    <w:p w14:paraId="18684E8D" w14:textId="77777777" w:rsidR="00FF4F6C" w:rsidRDefault="00FF4F6C" w:rsidP="008F7261">
      <w:pPr>
        <w:pStyle w:val="ListParagraph"/>
        <w:numPr>
          <w:ilvl w:val="0"/>
          <w:numId w:val="19"/>
        </w:numPr>
        <w:spacing w:after="0" w:line="240" w:lineRule="auto"/>
        <w:ind w:left="360"/>
      </w:pPr>
      <w:r w:rsidRPr="008A2EAB">
        <w:lastRenderedPageBreak/>
        <w:t>All work groups are represented in the Safety Committee</w:t>
      </w:r>
      <w:r>
        <w:t>.</w:t>
      </w:r>
    </w:p>
    <w:p w14:paraId="749A2A19" w14:textId="77777777" w:rsidR="00FF4F6C" w:rsidRDefault="00FF4F6C" w:rsidP="008F7261">
      <w:pPr>
        <w:pStyle w:val="ListParagraph"/>
        <w:numPr>
          <w:ilvl w:val="0"/>
          <w:numId w:val="19"/>
        </w:numPr>
        <w:spacing w:after="0" w:line="240" w:lineRule="auto"/>
        <w:ind w:left="360"/>
      </w:pPr>
      <w:r w:rsidRPr="008A2EAB">
        <w:t>Participation and sharing materials in Safety Leaders Teams Channel</w:t>
      </w:r>
      <w:r>
        <w:t>.</w:t>
      </w:r>
    </w:p>
    <w:p w14:paraId="594DE7BC" w14:textId="77777777" w:rsidR="00FF4F6C" w:rsidRPr="008A2EAB" w:rsidRDefault="00FF4F6C" w:rsidP="008F7261">
      <w:pPr>
        <w:pStyle w:val="ListParagraph"/>
        <w:numPr>
          <w:ilvl w:val="0"/>
          <w:numId w:val="19"/>
        </w:numPr>
        <w:spacing w:after="0" w:line="240" w:lineRule="auto"/>
        <w:ind w:left="360"/>
      </w:pPr>
      <w:r w:rsidRPr="008A2EAB">
        <w:t>Regular meeting cadence and attendance.</w:t>
      </w:r>
    </w:p>
    <w:p w14:paraId="1CBFEB72" w14:textId="77777777" w:rsidR="00FF4F6C" w:rsidRPr="008A2EAB" w:rsidRDefault="00FF4F6C" w:rsidP="008F7261">
      <w:pPr>
        <w:pStyle w:val="ListParagraph"/>
        <w:numPr>
          <w:ilvl w:val="0"/>
          <w:numId w:val="19"/>
        </w:numPr>
        <w:spacing w:after="0" w:line="240" w:lineRule="auto"/>
        <w:ind w:left="360"/>
      </w:pPr>
      <w:r w:rsidRPr="008A2EAB">
        <w:t>Regularly present to local work group</w:t>
      </w:r>
      <w:r>
        <w:t>(s)</w:t>
      </w:r>
      <w:r w:rsidRPr="008A2EAB">
        <w:t xml:space="preserve"> (i.e.: Quarterly Safety Stand Downs)</w:t>
      </w:r>
    </w:p>
    <w:p w14:paraId="09B82738" w14:textId="77777777" w:rsidR="00FF4F6C" w:rsidRDefault="00FF4F6C" w:rsidP="008F7261">
      <w:pPr>
        <w:pStyle w:val="ListParagraph"/>
        <w:numPr>
          <w:ilvl w:val="0"/>
          <w:numId w:val="19"/>
        </w:numPr>
        <w:spacing w:after="0" w:line="240" w:lineRule="auto"/>
        <w:ind w:left="360"/>
      </w:pPr>
      <w:r>
        <w:t>Completed projects and action items.</w:t>
      </w:r>
    </w:p>
    <w:p w14:paraId="58E8396C" w14:textId="76CFBC7A" w:rsidR="00D534D0" w:rsidRDefault="00D534D0" w:rsidP="00C1653C">
      <w:pPr>
        <w:pStyle w:val="Purp1"/>
      </w:pPr>
      <w:r>
        <w:t xml:space="preserve">Click </w:t>
      </w:r>
      <w:r w:rsidR="00A617DA">
        <w:t>the link for more information:</w:t>
      </w:r>
      <w:r w:rsidR="00A52CFB">
        <w:t xml:space="preserve"> </w:t>
      </w:r>
      <w:hyperlink w:anchor="_Local_and_Regional" w:history="1">
        <w:r w:rsidR="00A45C85" w:rsidRPr="00A45C85">
          <w:rPr>
            <w:rStyle w:val="Hyperlink"/>
          </w:rPr>
          <w:t>Local and Regional Committees</w:t>
        </w:r>
      </w:hyperlink>
    </w:p>
    <w:p w14:paraId="378BFADB" w14:textId="77777777" w:rsidR="00A45C85" w:rsidRDefault="00A45C85" w:rsidP="00A4772E">
      <w:pPr>
        <w:spacing w:after="0" w:line="240" w:lineRule="auto"/>
      </w:pPr>
    </w:p>
    <w:p w14:paraId="73EA0206" w14:textId="77777777" w:rsidR="00601193" w:rsidRPr="003702DB" w:rsidRDefault="00601193" w:rsidP="00A4772E">
      <w:pPr>
        <w:pStyle w:val="Heading3"/>
      </w:pPr>
      <w:bookmarkStart w:id="194" w:name="_Toc210042603"/>
      <w:r>
        <w:t xml:space="preserve">10 </w:t>
      </w:r>
      <w:r w:rsidRPr="003702DB">
        <w:t>Attributes of a High Performing Safety Committee</w:t>
      </w:r>
      <w:bookmarkEnd w:id="194"/>
    </w:p>
    <w:p w14:paraId="735CA8B2" w14:textId="77777777" w:rsidR="00601193" w:rsidRDefault="00601193" w:rsidP="00A4772E">
      <w:pPr>
        <w:pStyle w:val="Green2"/>
        <w:numPr>
          <w:ilvl w:val="0"/>
          <w:numId w:val="13"/>
        </w:numPr>
        <w:ind w:left="1080"/>
      </w:pPr>
      <w:r>
        <w:t>A majority of the work groups in a facility are represented on the Safety Committee.</w:t>
      </w:r>
    </w:p>
    <w:p w14:paraId="44C0B311" w14:textId="77777777" w:rsidR="00601193" w:rsidRDefault="00601193" w:rsidP="00A4772E">
      <w:pPr>
        <w:pStyle w:val="Green2"/>
        <w:numPr>
          <w:ilvl w:val="0"/>
          <w:numId w:val="0"/>
        </w:numPr>
        <w:ind w:left="1800"/>
      </w:pPr>
      <w:r>
        <w:t>Example: Customer Service and Gas Operations in a district.</w:t>
      </w:r>
    </w:p>
    <w:p w14:paraId="2FA27D80" w14:textId="77777777" w:rsidR="00601193" w:rsidRDefault="00601193" w:rsidP="00A4772E">
      <w:pPr>
        <w:pStyle w:val="Green2"/>
        <w:numPr>
          <w:ilvl w:val="0"/>
          <w:numId w:val="13"/>
        </w:numPr>
        <w:ind w:left="1080"/>
      </w:pPr>
      <w:r>
        <w:t>Hold at least one meeting per month.</w:t>
      </w:r>
    </w:p>
    <w:p w14:paraId="07B567AD" w14:textId="77777777" w:rsidR="00601193" w:rsidRDefault="00601193" w:rsidP="00A4772E">
      <w:pPr>
        <w:pStyle w:val="Green2"/>
        <w:numPr>
          <w:ilvl w:val="0"/>
          <w:numId w:val="13"/>
        </w:numPr>
        <w:ind w:left="1080"/>
      </w:pPr>
      <w:r>
        <w:t>Member(s) of Safety Committee present a Safety Topic at least once a month.</w:t>
      </w:r>
    </w:p>
    <w:p w14:paraId="555718F6" w14:textId="77777777" w:rsidR="00601193" w:rsidRDefault="00601193" w:rsidP="00A4772E">
      <w:pPr>
        <w:pStyle w:val="Green2"/>
        <w:numPr>
          <w:ilvl w:val="0"/>
          <w:numId w:val="13"/>
        </w:numPr>
        <w:ind w:left="1080"/>
      </w:pPr>
      <w:r>
        <w:t>Work on at least one Safety Project a year and follow through with it.</w:t>
      </w:r>
    </w:p>
    <w:p w14:paraId="0965694A" w14:textId="77777777" w:rsidR="00601193" w:rsidRDefault="00601193" w:rsidP="00A4772E">
      <w:pPr>
        <w:pStyle w:val="Green2"/>
        <w:numPr>
          <w:ilvl w:val="0"/>
          <w:numId w:val="0"/>
        </w:numPr>
        <w:ind w:left="1260"/>
      </w:pPr>
      <w:r>
        <w:t>A Safety Project can include but not limited to implementing a safety recommendation, improving a current work practice, follow-up on good catch (CG), near miss (NM) or Stop-the-Job (STJ) corrective action. Reviewed and approved by a Safety Champion and local leadership.</w:t>
      </w:r>
    </w:p>
    <w:p w14:paraId="12850025" w14:textId="77777777" w:rsidR="00601193" w:rsidRDefault="00601193" w:rsidP="00A4772E">
      <w:pPr>
        <w:pStyle w:val="Green2"/>
        <w:numPr>
          <w:ilvl w:val="0"/>
          <w:numId w:val="13"/>
        </w:numPr>
        <w:ind w:left="1080"/>
      </w:pPr>
      <w:r>
        <w:t>Participate and help put together the Quarterly Safety Stand Downs.</w:t>
      </w:r>
    </w:p>
    <w:p w14:paraId="13635121" w14:textId="77777777" w:rsidR="00601193" w:rsidRPr="00BF0F26" w:rsidRDefault="00601193" w:rsidP="00A4772E">
      <w:pPr>
        <w:pStyle w:val="Green2"/>
        <w:numPr>
          <w:ilvl w:val="0"/>
          <w:numId w:val="13"/>
        </w:numPr>
        <w:ind w:left="1080"/>
      </w:pPr>
      <w:r>
        <w:t>Safety Committee members lead by example by promoting the submission and sharing of Good Catch (CG), Near Miss (NM) or Stop-the-Job (STJ) with their work group. Twenty-five percent of the workgroup must participate and submit at least one GC/NM or STJ a year using the Safety Information Management System (SIMS).</w:t>
      </w:r>
    </w:p>
    <w:p w14:paraId="642C0F9D" w14:textId="77777777" w:rsidR="00601193" w:rsidRDefault="00601193" w:rsidP="00A4772E">
      <w:pPr>
        <w:pStyle w:val="Green2"/>
        <w:numPr>
          <w:ilvl w:val="0"/>
          <w:numId w:val="13"/>
        </w:numPr>
        <w:ind w:left="1080"/>
      </w:pPr>
      <w:r>
        <w:t>Actively review and share materials on the “</w:t>
      </w:r>
      <w:hyperlink r:id="rId145" w:history="1">
        <w:r w:rsidRPr="00741AE1">
          <w:t>Safety Leaders” Team Channel</w:t>
        </w:r>
      </w:hyperlink>
      <w:r>
        <w:t xml:space="preserve">. This includes but is not limited to PowerPoint presentations containing safety information shared at the local level, posting safety questions to start active dialogs with members, or review lessons learned from incidents. For access to </w:t>
      </w:r>
      <w:hyperlink r:id="rId146" w:history="1">
        <w:r w:rsidRPr="00741AE1">
          <w:t>Teams Channel</w:t>
        </w:r>
      </w:hyperlink>
      <w:r>
        <w:t>, please contact your Field Safety Advisor.</w:t>
      </w:r>
    </w:p>
    <w:p w14:paraId="095FF5D2" w14:textId="77777777" w:rsidR="00601193" w:rsidRDefault="00601193" w:rsidP="00A4772E">
      <w:pPr>
        <w:pStyle w:val="Green2"/>
        <w:numPr>
          <w:ilvl w:val="0"/>
          <w:numId w:val="13"/>
        </w:numPr>
        <w:ind w:left="1080"/>
      </w:pPr>
      <w:r>
        <w:t>Develop/update and conduct Safety Orientations for new employees at the Safety Committees district.</w:t>
      </w:r>
    </w:p>
    <w:p w14:paraId="41662F76" w14:textId="77777777" w:rsidR="00601193" w:rsidRDefault="00601193" w:rsidP="00A4772E">
      <w:pPr>
        <w:pStyle w:val="Green2"/>
        <w:numPr>
          <w:ilvl w:val="0"/>
          <w:numId w:val="13"/>
        </w:numPr>
        <w:ind w:left="1080"/>
      </w:pPr>
      <w:r>
        <w:t>Have a committee charter in place and update as needed.</w:t>
      </w:r>
    </w:p>
    <w:p w14:paraId="0837A839" w14:textId="77777777" w:rsidR="00601193" w:rsidRDefault="00601193" w:rsidP="00A4772E">
      <w:pPr>
        <w:pStyle w:val="Green2"/>
        <w:numPr>
          <w:ilvl w:val="0"/>
          <w:numId w:val="13"/>
        </w:numPr>
        <w:ind w:left="1080"/>
      </w:pPr>
      <w:r>
        <w:t>Safety Committee issues and reviews the annual survey completed by their peers to evaluate the Committees performance.</w:t>
      </w:r>
    </w:p>
    <w:p w14:paraId="69DFFFFF" w14:textId="77777777" w:rsidR="00601193" w:rsidRPr="00FE0075" w:rsidRDefault="00601193" w:rsidP="00601193">
      <w:pPr>
        <w:pStyle w:val="GreenBullet"/>
      </w:pPr>
      <w:r w:rsidRPr="00FE0075">
        <w:t xml:space="preserve">Safety Committees will operate consistently with the </w:t>
      </w:r>
      <w:hyperlink r:id="rId147" w:history="1">
        <w:r w:rsidRPr="00ED6F9F">
          <w:rPr>
            <w:rStyle w:val="Hyperlink"/>
          </w:rPr>
          <w:t>Collaborative Bargaining Agreement (CBA</w:t>
        </w:r>
      </w:hyperlink>
      <w:r w:rsidRPr="00FE0075">
        <w:t>).</w:t>
      </w:r>
    </w:p>
    <w:p w14:paraId="438179E0" w14:textId="77777777" w:rsidR="00FF4F6C" w:rsidRPr="002B1131" w:rsidRDefault="00FF4F6C" w:rsidP="00FF4F6C">
      <w:pPr>
        <w:spacing w:after="0" w:line="240" w:lineRule="auto"/>
        <w:rPr>
          <w:b/>
          <w:bCs/>
          <w:u w:val="single"/>
        </w:rPr>
      </w:pPr>
      <w:r w:rsidRPr="002B1131">
        <w:rPr>
          <w:b/>
          <w:bCs/>
          <w:u w:val="single"/>
        </w:rPr>
        <w:t>Resources:</w:t>
      </w:r>
    </w:p>
    <w:p w14:paraId="592D513A" w14:textId="77777777" w:rsidR="00FF4F6C" w:rsidRDefault="00FF4F6C" w:rsidP="008F7261">
      <w:pPr>
        <w:pStyle w:val="ListParagraph"/>
        <w:numPr>
          <w:ilvl w:val="0"/>
          <w:numId w:val="16"/>
        </w:numPr>
        <w:spacing w:after="0" w:line="240" w:lineRule="auto"/>
        <w:ind w:left="360"/>
      </w:pPr>
      <w:hyperlink r:id="rId148" w:history="1">
        <w:r w:rsidRPr="4ADF5DF5">
          <w:rPr>
            <w:rStyle w:val="Hyperlink"/>
          </w:rPr>
          <w:t>Safety Committee Resource Center</w:t>
        </w:r>
      </w:hyperlink>
    </w:p>
    <w:p w14:paraId="7FA01780" w14:textId="77777777" w:rsidR="006F4630" w:rsidRDefault="00FF4F6C" w:rsidP="008F7261">
      <w:pPr>
        <w:pStyle w:val="ListParagraph"/>
        <w:numPr>
          <w:ilvl w:val="0"/>
          <w:numId w:val="16"/>
        </w:numPr>
        <w:spacing w:after="0" w:line="240" w:lineRule="auto"/>
        <w:ind w:left="360"/>
      </w:pPr>
      <w:hyperlink r:id="rId149" w:history="1">
        <w:r w:rsidRPr="0083558D">
          <w:rPr>
            <w:rStyle w:val="Hyperlink"/>
          </w:rPr>
          <w:t>Safety Leader Skill-Up Guide</w:t>
        </w:r>
      </w:hyperlink>
    </w:p>
    <w:p w14:paraId="0F83F8EE" w14:textId="6ECBA2C7" w:rsidR="00FF4F6C" w:rsidRDefault="00FF4F6C" w:rsidP="008F7261">
      <w:pPr>
        <w:pStyle w:val="ListParagraph"/>
        <w:numPr>
          <w:ilvl w:val="0"/>
          <w:numId w:val="16"/>
        </w:numPr>
        <w:spacing w:after="0" w:line="240" w:lineRule="auto"/>
        <w:ind w:left="360"/>
      </w:pPr>
      <w:hyperlink r:id="rId150" w:history="1">
        <w:r w:rsidRPr="003705CA">
          <w:rPr>
            <w:rStyle w:val="Hyperlink"/>
          </w:rPr>
          <w:t>Safety Leaders Team Channel</w:t>
        </w:r>
      </w:hyperlink>
      <w:r w:rsidR="0080558B">
        <w:t xml:space="preserve"> </w:t>
      </w:r>
      <w:r w:rsidR="00A52CFB">
        <w:t>-</w:t>
      </w:r>
      <w:r>
        <w:t xml:space="preserve"> A Community to relay information, share presentations, ask questions, and create dialogue amongst the Safety Team and Safety Committee Members.</w:t>
      </w:r>
    </w:p>
    <w:p w14:paraId="54F16C1F" w14:textId="77777777" w:rsidR="00FF4F6C" w:rsidRPr="00C136E0" w:rsidRDefault="00FF4F6C" w:rsidP="00FF4F6C">
      <w:pPr>
        <w:spacing w:after="0" w:line="240" w:lineRule="auto"/>
        <w:rPr>
          <w:rFonts w:cstheme="minorHAnsi"/>
        </w:rPr>
      </w:pPr>
    </w:p>
    <w:p w14:paraId="295496C9" w14:textId="77777777" w:rsidR="007C6467" w:rsidRPr="00EE4E06" w:rsidRDefault="007C6467" w:rsidP="00563AF3">
      <w:pPr>
        <w:pStyle w:val="Heading2"/>
        <w:rPr>
          <w:color w:val="FF0000"/>
        </w:rPr>
      </w:pPr>
      <w:bookmarkStart w:id="195" w:name="_Toc210042604"/>
      <w:r>
        <w:t>Gas Standards</w:t>
      </w:r>
      <w:bookmarkEnd w:id="192"/>
      <w:bookmarkEnd w:id="195"/>
    </w:p>
    <w:p w14:paraId="2D2960FB" w14:textId="77777777" w:rsidR="007C6467" w:rsidRDefault="007C6467" w:rsidP="00D13EEC">
      <w:pPr>
        <w:pStyle w:val="O1"/>
      </w:pPr>
      <w:r w:rsidRPr="001A6A11">
        <w:t xml:space="preserve">The Document Library is the system of record for the operations policies and procedures for SoCalGas. Refer to </w:t>
      </w:r>
      <w:hyperlink r:id="rId151" w:history="1">
        <w:r w:rsidRPr="001A6A11">
          <w:rPr>
            <w:rStyle w:val="Hyperlink"/>
          </w:rPr>
          <w:t>Document Library</w:t>
        </w:r>
      </w:hyperlink>
      <w:r w:rsidRPr="001A6A11">
        <w:t xml:space="preserve"> for applicable gas standards.</w:t>
      </w:r>
    </w:p>
    <w:p w14:paraId="23306C26" w14:textId="77777777" w:rsidR="00CF0534" w:rsidRDefault="00CF0534" w:rsidP="00563AF3">
      <w:pPr>
        <w:pStyle w:val="Heading2"/>
      </w:pPr>
      <w:bookmarkStart w:id="196" w:name="_Toc204691741"/>
      <w:bookmarkStart w:id="197" w:name="_Toc210042605"/>
      <w:r>
        <w:t>Safety Services SharePoint Site</w:t>
      </w:r>
      <w:bookmarkEnd w:id="196"/>
      <w:bookmarkEnd w:id="197"/>
    </w:p>
    <w:p w14:paraId="13B1C1F4" w14:textId="748DE41A" w:rsidR="00CF0534" w:rsidRDefault="00E5184E" w:rsidP="00E44706">
      <w:pPr>
        <w:pStyle w:val="O1"/>
      </w:pPr>
      <w:r w:rsidRPr="00E5184E">
        <w:t>SoCalGas defines safety as the presence of controls for known hazards, actions to anticipate and guard against unknown hazards, and the commitment to continuously improve our ability to recognize and mitigate hazards.</w:t>
      </w:r>
    </w:p>
    <w:p w14:paraId="543E0D2C" w14:textId="6B7A1FE1" w:rsidR="006F4630" w:rsidRPr="00FB0625" w:rsidRDefault="00BE2331" w:rsidP="00E44706">
      <w:pPr>
        <w:pStyle w:val="O1"/>
      </w:pPr>
      <w:r w:rsidRPr="00FB0625">
        <w:t xml:space="preserve">Whether you are looking for information on preventing injuries or motor vehicle incidents, Safety policies, or Safety trainings, you can </w:t>
      </w:r>
      <w:r w:rsidR="00FB0625" w:rsidRPr="00FB0625">
        <w:t>start</w:t>
      </w:r>
      <w:r w:rsidRPr="00FB0625">
        <w:t xml:space="preserve"> </w:t>
      </w:r>
      <w:hyperlink r:id="rId152" w:history="1">
        <w:r w:rsidRPr="00FB0625">
          <w:rPr>
            <w:rStyle w:val="Hyperlink"/>
          </w:rPr>
          <w:t>here</w:t>
        </w:r>
      </w:hyperlink>
      <w:r w:rsidRPr="00BE2331">
        <w:rPr>
          <w:color w:val="FF0000"/>
        </w:rPr>
        <w:t xml:space="preserve">. </w:t>
      </w:r>
      <w:r w:rsidRPr="00FB0625">
        <w:t>Review this site regularly to stay informed and updated on all things Safety.</w:t>
      </w:r>
    </w:p>
    <w:p w14:paraId="4F3472D1" w14:textId="4B248CE5" w:rsidR="00E5184E" w:rsidRPr="00BF3852" w:rsidRDefault="00E5184E" w:rsidP="00E44706">
      <w:pPr>
        <w:pStyle w:val="O1"/>
      </w:pPr>
      <w:r>
        <w:t>Click the link for more information:</w:t>
      </w:r>
      <w:r w:rsidR="003F6E62">
        <w:t xml:space="preserve"> </w:t>
      </w:r>
      <w:hyperlink r:id="rId153" w:history="1">
        <w:r w:rsidR="002E0B9E" w:rsidRPr="002E0B9E">
          <w:rPr>
            <w:rStyle w:val="Hyperlink"/>
          </w:rPr>
          <w:t>Safety Services - Home</w:t>
        </w:r>
      </w:hyperlink>
    </w:p>
    <w:p w14:paraId="256A6072" w14:textId="148601AE" w:rsidR="00CF0534" w:rsidRDefault="00CF0534" w:rsidP="00563AF3">
      <w:pPr>
        <w:pStyle w:val="Heading2"/>
      </w:pPr>
      <w:bookmarkStart w:id="198" w:name="_Toc204691742"/>
      <w:bookmarkStart w:id="199" w:name="_Toc210042606"/>
      <w:r>
        <w:t xml:space="preserve">Cal/OSHA + National Safety Council (NSC) </w:t>
      </w:r>
      <w:r w:rsidR="0004633E">
        <w:t>&amp;</w:t>
      </w:r>
      <w:r>
        <w:t xml:space="preserve"> American Gas Association (AGA)</w:t>
      </w:r>
      <w:bookmarkEnd w:id="198"/>
      <w:bookmarkEnd w:id="199"/>
    </w:p>
    <w:p w14:paraId="159CEF0F" w14:textId="0E3B4770" w:rsidR="00FD0FA5" w:rsidRPr="00BD4446" w:rsidRDefault="00CF66AE" w:rsidP="00BE006D">
      <w:r w:rsidRPr="00BD4446">
        <w:t>The Division of Occupational Safety and Health (DOSH), better known as Cal/OSHA, protects and improves the health and safety of working men and women in California and the safety of passengers riding on elevators, amusement rides, and tramways</w:t>
      </w:r>
      <w:r w:rsidR="0080558B">
        <w:t xml:space="preserve"> </w:t>
      </w:r>
      <w:r w:rsidR="00A52CFB">
        <w:t>-</w:t>
      </w:r>
      <w:r w:rsidRPr="00BD4446">
        <w:t xml:space="preserve"> through the following </w:t>
      </w:r>
      <w:r w:rsidR="00F757F4" w:rsidRPr="00BD4446">
        <w:t>activities:</w:t>
      </w:r>
      <w:r w:rsidR="005D6637" w:rsidRPr="00BD4446">
        <w:t xml:space="preserve"> </w:t>
      </w:r>
      <w:r w:rsidRPr="00BD4446">
        <w:t>Setting and enforcing standards</w:t>
      </w:r>
      <w:r w:rsidR="005D6637" w:rsidRPr="00BD4446">
        <w:t>, p</w:t>
      </w:r>
      <w:r w:rsidRPr="00BD4446">
        <w:t>roviding outreach, education, and assistance</w:t>
      </w:r>
      <w:r w:rsidR="005D6637" w:rsidRPr="00BD4446">
        <w:t xml:space="preserve">, </w:t>
      </w:r>
      <w:r w:rsidRPr="00BD4446">
        <w:t>Issuing permits, licenses,</w:t>
      </w:r>
      <w:r w:rsidR="005D6637" w:rsidRPr="00BD4446">
        <w:t xml:space="preserve"> </w:t>
      </w:r>
      <w:r w:rsidRPr="00BD4446">
        <w:t>certifications,</w:t>
      </w:r>
      <w:r w:rsidR="005D6637" w:rsidRPr="00BD4446">
        <w:t xml:space="preserve"> </w:t>
      </w:r>
      <w:r w:rsidRPr="00BD4446">
        <w:t>registrations, and approvals</w:t>
      </w:r>
      <w:r w:rsidR="00FD0FA5" w:rsidRPr="00BD4446">
        <w:t>. For more information</w:t>
      </w:r>
      <w:r w:rsidR="006E649D" w:rsidRPr="00BD4446">
        <w:t>,</w:t>
      </w:r>
      <w:r w:rsidR="00FD0FA5" w:rsidRPr="00BD4446">
        <w:t xml:space="preserve"> refer to </w:t>
      </w:r>
      <w:hyperlink r:id="rId154" w:history="1">
        <w:r w:rsidR="00FD0FA5" w:rsidRPr="00BD4446">
          <w:rPr>
            <w:rStyle w:val="Hyperlink"/>
          </w:rPr>
          <w:t>https://www.dir.ca.gov/dosh/</w:t>
        </w:r>
      </w:hyperlink>
      <w:r w:rsidR="00FD0FA5" w:rsidRPr="00BD4446">
        <w:t>.</w:t>
      </w:r>
    </w:p>
    <w:p w14:paraId="5066C167" w14:textId="3E918798" w:rsidR="00506908" w:rsidRDefault="006E649D" w:rsidP="00BE006D">
      <w:r w:rsidRPr="00BD4446">
        <w:t xml:space="preserve">The National Safety Council (NSC) is a nonprofit, public service organization dedicated to promoting health and safety across the United States. Founded in 1913 and chartered by Congress in 1953, the NSC works to eliminate the leading causes of preventable injuries and deaths through education, research, advocacy, and training. Headquartered in Itasca, Illinois, the NSC focuses on key areas such as workplace safety, roadway safety, and community well-being. </w:t>
      </w:r>
      <w:r w:rsidR="0070769D" w:rsidRPr="006E649D">
        <w:t>As a trusted authority in safety, the NSC provides resources, training programs, and expert guidance to help organizations foster a culture of safety and protect their employees, customers, and communities</w:t>
      </w:r>
      <w:r w:rsidR="0070769D">
        <w:t>.</w:t>
      </w:r>
      <w:r w:rsidR="005711FE">
        <w:t xml:space="preserve"> </w:t>
      </w:r>
      <w:r w:rsidRPr="00BD4446">
        <w:t xml:space="preserve">For more information, refer to </w:t>
      </w:r>
      <w:hyperlink r:id="rId155" w:history="1">
        <w:r w:rsidR="008D4576" w:rsidRPr="00002BED">
          <w:t>https://www.nsc.org/</w:t>
        </w:r>
      </w:hyperlink>
      <w:r w:rsidR="00506908">
        <w:t>.</w:t>
      </w:r>
    </w:p>
    <w:p w14:paraId="207C1CAE" w14:textId="750C2982" w:rsidR="00506908" w:rsidRPr="00002BED" w:rsidRDefault="0088262C" w:rsidP="0C25171A">
      <w:pPr>
        <w:spacing w:before="240"/>
      </w:pPr>
      <w:r w:rsidRPr="00002BED">
        <w:t>The American Gas Association (AGA) is a national trade organization founded in 1918 that represents more than 200 local energy companies delivering natural gas across the United States. AGA members provide natural gas to over 74 million customers, accounting for more than 90% of the residential, commercial, and industrial natural gas market</w:t>
      </w:r>
      <w:r w:rsidR="00BD4446" w:rsidRPr="00002BED">
        <w:t xml:space="preserve">. </w:t>
      </w:r>
      <w:r w:rsidRPr="00002BED">
        <w:t xml:space="preserve">The AGA advocates for the safe, reliable, and environmentally responsible delivery of natural gas. It supports its members through policy development, safety standards, technical guidance, and public education. The organization plays a key role in </w:t>
      </w:r>
      <w:r w:rsidRPr="00002BED">
        <w:lastRenderedPageBreak/>
        <w:t>promoting best practices and advancing innovations that enhance the safety and efficiency of natural gas systems</w:t>
      </w:r>
      <w:r w:rsidR="00BD4446" w:rsidRPr="00002BED">
        <w:t xml:space="preserve">. For more information, refer to </w:t>
      </w:r>
      <w:hyperlink r:id="rId156" w:history="1">
        <w:r w:rsidR="00BD4446" w:rsidRPr="00D155EA">
          <w:rPr>
            <w:rStyle w:val="Hyperlink"/>
          </w:rPr>
          <w:t>https://www.aga.org/</w:t>
        </w:r>
        <w:r w:rsidR="00506908" w:rsidRPr="00D155EA">
          <w:rPr>
            <w:rStyle w:val="Hyperlink"/>
          </w:rPr>
          <w:t>.</w:t>
        </w:r>
      </w:hyperlink>
    </w:p>
    <w:p w14:paraId="211FD2DC" w14:textId="302BEEFD" w:rsidR="0070769D" w:rsidRPr="00002BED" w:rsidRDefault="005711FE" w:rsidP="0C25171A">
      <w:pPr>
        <w:spacing w:before="240"/>
      </w:pPr>
      <w:r w:rsidRPr="00002BED">
        <w:t>SoCalGas is fully committed to maintaining the highest standards of safety and regulatory compliance. In alignment with the requirements set forth by Cal/OSHA and the safety standards promoted by the American Gas Association (AGA), SoCalGas continuously evaluates and enhances its safety practices to protect employees, customers, and the communities it serves. With the support of the National Safety Council (NSC), SoCalGas integrates industry-leading safety principles and training into its operations.</w:t>
      </w:r>
    </w:p>
    <w:p w14:paraId="12707D3E" w14:textId="0268F0BF" w:rsidR="00A42674" w:rsidRDefault="00A42674">
      <w:pPr>
        <w:rPr>
          <w:rFonts w:asciiTheme="majorHAnsi" w:eastAsiaTheme="majorEastAsia" w:hAnsiTheme="majorHAnsi" w:cstheme="majorBidi"/>
          <w:color w:val="0F4761" w:themeColor="accent1" w:themeShade="BF"/>
          <w:sz w:val="28"/>
          <w:szCs w:val="28"/>
        </w:rPr>
      </w:pPr>
      <w:bookmarkStart w:id="200" w:name="_Toc204691745"/>
    </w:p>
    <w:p w14:paraId="30674FBE" w14:textId="77777777" w:rsidR="008D7203" w:rsidRPr="006D6E14" w:rsidRDefault="008D7203" w:rsidP="008D7203">
      <w:pPr>
        <w:pStyle w:val="Heading2"/>
      </w:pPr>
      <w:bookmarkStart w:id="201" w:name="_Toc204691746"/>
      <w:bookmarkStart w:id="202" w:name="_Toc210042607"/>
      <w:r>
        <w:t>Infectious Materials</w:t>
      </w:r>
      <w:bookmarkEnd w:id="201"/>
      <w:bookmarkEnd w:id="202"/>
    </w:p>
    <w:p w14:paraId="066B0A96" w14:textId="77777777" w:rsidR="008D7203" w:rsidRDefault="008D7203" w:rsidP="008D7203">
      <w:pPr>
        <w:ind w:left="720" w:hanging="720"/>
      </w:pPr>
      <w:r>
        <w:t>1.</w:t>
      </w:r>
      <w:r>
        <w:tab/>
      </w:r>
      <w:r w:rsidRPr="009D7EE6">
        <w:t xml:space="preserve">Employees must avoid contact with potentially infectious materials such as animal carcasses, sewage, bio-solids, </w:t>
      </w:r>
      <w:r>
        <w:t>s</w:t>
      </w:r>
      <w:r w:rsidRPr="00530C24">
        <w:t>yringes</w:t>
      </w:r>
      <w:r>
        <w:t>,</w:t>
      </w:r>
      <w:r w:rsidRPr="009D7EE6">
        <w:t xml:space="preserve"> and liquids or surfaces contaminated by human or animal blood, waste or fluids, or respiratory aerosols/droplets.</w:t>
      </w:r>
    </w:p>
    <w:p w14:paraId="5381D8CF" w14:textId="77777777" w:rsidR="008D7203" w:rsidRDefault="008D7203" w:rsidP="008D7203">
      <w:pPr>
        <w:ind w:left="720"/>
      </w:pPr>
      <w:r>
        <w:t>Requirements for protection against infectious agents transmitted in respiratory aerosols/droplets are outlined in section 13.</w:t>
      </w:r>
    </w:p>
    <w:p w14:paraId="37675F82" w14:textId="77777777" w:rsidR="008D7203" w:rsidRDefault="008D7203" w:rsidP="008D7203">
      <w:pPr>
        <w:ind w:left="720" w:hanging="720"/>
      </w:pPr>
      <w:r>
        <w:t>2.</w:t>
      </w:r>
      <w:r>
        <w:tab/>
        <w:t>Look before working in areas where potentially infectious materials may be found or abandoned, such as in or around remote building sites, equipment, meters, vaults, or bushes.</w:t>
      </w:r>
    </w:p>
    <w:p w14:paraId="13C7BDB2" w14:textId="77777777" w:rsidR="008D7203" w:rsidRDefault="008D7203" w:rsidP="008D7203">
      <w:pPr>
        <w:ind w:left="720" w:hanging="720"/>
      </w:pPr>
      <w:r>
        <w:t>3.</w:t>
      </w:r>
      <w:r>
        <w:tab/>
        <w:t xml:space="preserve">Protective gloves and eye protection must be used to prevent skin/eye contact where contaminated materials cannot be avoided, and work must be conducted. Additional protective garments and equipment, such as a half face air purifying respirator with a P100 filter, must be used if ingestion and/or inhalation are possible routes of exposure (refer to </w:t>
      </w:r>
      <w:hyperlink r:id="rId157" w:history="1">
        <w:r w:rsidRPr="000853CC">
          <w:rPr>
            <w:rStyle w:val="Hyperlink"/>
          </w:rPr>
          <w:t>GS 104.06 Respiratory Protection Program</w:t>
        </w:r>
      </w:hyperlink>
      <w:r>
        <w:t>). Additional protective measures may also be needed in the event of a declared public health emergency regarding animal disposal.</w:t>
      </w:r>
    </w:p>
    <w:p w14:paraId="70C5035E" w14:textId="77777777" w:rsidR="008D7203" w:rsidRDefault="008D7203" w:rsidP="008D7203">
      <w:pPr>
        <w:ind w:left="720" w:hanging="720"/>
      </w:pPr>
      <w:r>
        <w:t>4.</w:t>
      </w:r>
      <w:r>
        <w:tab/>
        <w:t xml:space="preserve">Scoop or place contaminated material in suitable containers. Animal carcasses should be wetted with a bleach solution (1 ½ cup of household bleach per gallon of water) and placed in double-layered 6-mil plastic bags. IMPORTANT: DO NOT TOUCH, MOVE, OR BLEACH AN EAGLE CARCASS! Instead, immediately contact </w:t>
      </w:r>
      <w:hyperlink r:id="rId158" w:history="1">
        <w:r w:rsidRPr="002A2292">
          <w:rPr>
            <w:rStyle w:val="Hyperlink"/>
          </w:rPr>
          <w:t>Environmental Services</w:t>
        </w:r>
      </w:hyperlink>
      <w:r>
        <w:t xml:space="preserve"> Natural Resources staff.</w:t>
      </w:r>
    </w:p>
    <w:p w14:paraId="511F25B5" w14:textId="77777777" w:rsidR="008D7203" w:rsidRDefault="008D7203" w:rsidP="008D7203">
      <w:pPr>
        <w:ind w:left="720" w:hanging="720"/>
      </w:pPr>
      <w:r>
        <w:t>5.</w:t>
      </w:r>
      <w:r>
        <w:tab/>
        <w:t>Contaminated work surfaces and tools must be disinfected with chlorine bleach solution (1 ½ cups of household bleach per gallon of water) or other disinfectants before work continues by unprotected employees. Disinfectants must be adequately removed or rinsed to prevent skin irritation.</w:t>
      </w:r>
    </w:p>
    <w:p w14:paraId="32F674A2" w14:textId="77777777" w:rsidR="008D7203" w:rsidRDefault="008D7203" w:rsidP="008D7203">
      <w:pPr>
        <w:ind w:left="720" w:hanging="720"/>
      </w:pPr>
      <w:r>
        <w:t>6.</w:t>
      </w:r>
      <w:r>
        <w:tab/>
        <w:t>Employees must use good personal hygiene, including washing hands with soap and water before eating, drinking, smoking, or leaving the work area.</w:t>
      </w:r>
    </w:p>
    <w:p w14:paraId="33E54990" w14:textId="77777777" w:rsidR="008D7203" w:rsidRDefault="008D7203" w:rsidP="008D7203">
      <w:pPr>
        <w:ind w:left="720" w:hanging="720"/>
      </w:pPr>
      <w:r>
        <w:lastRenderedPageBreak/>
        <w:t>7.</w:t>
      </w:r>
      <w:r>
        <w:tab/>
        <w:t>Contaminated clothes should be machine washed separately in hot water, detergent, and household bleach.</w:t>
      </w:r>
    </w:p>
    <w:p w14:paraId="7E43E390" w14:textId="77777777" w:rsidR="008D7203" w:rsidRDefault="008D7203" w:rsidP="008D7203">
      <w:pPr>
        <w:ind w:left="720" w:hanging="720"/>
      </w:pPr>
      <w:r>
        <w:t>8.</w:t>
      </w:r>
      <w:r>
        <w:tab/>
        <w:t>If an employee is just near sewage, there is no exposure. If an employee is exposed to sewage through eyes, skin, or cut, follow these procedures:</w:t>
      </w:r>
    </w:p>
    <w:p w14:paraId="0D7E0BBE" w14:textId="77777777" w:rsidR="008D7203" w:rsidRDefault="008D7203" w:rsidP="008D7203">
      <w:pPr>
        <w:ind w:left="1440" w:hanging="720"/>
      </w:pPr>
      <w:r w:rsidRPr="006553F5">
        <w:t>a)</w:t>
      </w:r>
      <w:r w:rsidRPr="006553F5">
        <w:tab/>
        <w:t>Notify the supervisor as soon as practical</w:t>
      </w:r>
    </w:p>
    <w:p w14:paraId="37953863" w14:textId="77777777" w:rsidR="008D7203" w:rsidRPr="006553F5" w:rsidRDefault="008D7203" w:rsidP="008D7203">
      <w:pPr>
        <w:ind w:left="1440" w:hanging="720"/>
      </w:pPr>
      <w:r w:rsidRPr="006553F5">
        <w:t>b)</w:t>
      </w:r>
      <w:r w:rsidRPr="006553F5">
        <w:tab/>
        <w:t>Immediately remove contaminated clothing.</w:t>
      </w:r>
    </w:p>
    <w:p w14:paraId="72A108ED" w14:textId="77777777" w:rsidR="008D7203" w:rsidRPr="006553F5" w:rsidRDefault="008D7203" w:rsidP="008D7203">
      <w:pPr>
        <w:ind w:left="1440" w:hanging="720"/>
      </w:pPr>
      <w:r w:rsidRPr="006553F5">
        <w:t>c)</w:t>
      </w:r>
      <w:r w:rsidRPr="006553F5">
        <w:tab/>
        <w:t>Do not take clothing home; put it in a plastic bag for routine laundering.</w:t>
      </w:r>
    </w:p>
    <w:p w14:paraId="26E05992" w14:textId="77777777" w:rsidR="008D7203" w:rsidRPr="006553F5" w:rsidRDefault="008D7203" w:rsidP="008D7203">
      <w:pPr>
        <w:ind w:left="1440" w:hanging="720"/>
      </w:pPr>
      <w:r w:rsidRPr="006553F5">
        <w:t>d)</w:t>
      </w:r>
      <w:r w:rsidRPr="006553F5">
        <w:tab/>
        <w:t>Soak clothing in (1½ cups of bleach per gallon of water) for 30 minutes before sending it to the laundry.</w:t>
      </w:r>
    </w:p>
    <w:p w14:paraId="07D8F80E" w14:textId="77777777" w:rsidR="008D7203" w:rsidRPr="006553F5" w:rsidRDefault="008D7203" w:rsidP="008D7203">
      <w:pPr>
        <w:ind w:left="1440" w:hanging="720"/>
      </w:pPr>
      <w:r w:rsidRPr="006553F5">
        <w:t>e)</w:t>
      </w:r>
      <w:r w:rsidRPr="006553F5">
        <w:tab/>
        <w:t>Wash boots with soap and water as soon as possible.</w:t>
      </w:r>
    </w:p>
    <w:p w14:paraId="29B0E58A" w14:textId="77777777" w:rsidR="008D7203" w:rsidRPr="006553F5" w:rsidRDefault="008D7203" w:rsidP="008D7203">
      <w:pPr>
        <w:ind w:left="1440" w:hanging="720"/>
      </w:pPr>
      <w:r w:rsidRPr="006553F5">
        <w:t>f)</w:t>
      </w:r>
      <w:r w:rsidRPr="006553F5">
        <w:tab/>
        <w:t>Wash hands and affected area with soap and water as soon as possible. In the field, use the waterless hand cleaner ("Scrub in a Bucket") immediately.</w:t>
      </w:r>
    </w:p>
    <w:p w14:paraId="0262984F" w14:textId="77777777" w:rsidR="008D7203" w:rsidRPr="006553F5" w:rsidRDefault="008D7203" w:rsidP="008D7203">
      <w:pPr>
        <w:ind w:left="1440" w:hanging="720"/>
      </w:pPr>
      <w:r w:rsidRPr="006553F5">
        <w:t>g)</w:t>
      </w:r>
      <w:r w:rsidRPr="006553F5">
        <w:tab/>
        <w:t>Wash with soap and water as soon as possible. Avoid touching mouth, eyes, or food until washing.</w:t>
      </w:r>
    </w:p>
    <w:p w14:paraId="1B79B284" w14:textId="77777777" w:rsidR="008D7203" w:rsidRDefault="008D7203" w:rsidP="008D7203">
      <w:pPr>
        <w:ind w:left="720" w:hanging="720"/>
      </w:pPr>
      <w:r>
        <w:t>9.</w:t>
      </w:r>
      <w:r>
        <w:tab/>
        <w:t>Sewage Treatment Plant bio-solids are usually the dry-treated solids from the plants that have been spread on the soil. During routine work activities around bio-solids, follow these guidelines:</w:t>
      </w:r>
    </w:p>
    <w:p w14:paraId="26C2450E" w14:textId="77777777" w:rsidR="008D7203" w:rsidRDefault="008D7203" w:rsidP="008D7203">
      <w:pPr>
        <w:ind w:left="720"/>
      </w:pPr>
      <w:r>
        <w:t>a)</w:t>
      </w:r>
      <w:r>
        <w:tab/>
        <w:t>Never eat, drink, or smoke between handling bio-solid and washing hands</w:t>
      </w:r>
    </w:p>
    <w:p w14:paraId="05DFDF10" w14:textId="77777777" w:rsidR="008D7203" w:rsidRDefault="008D7203" w:rsidP="008D7203">
      <w:pPr>
        <w:ind w:left="720"/>
      </w:pPr>
      <w:r>
        <w:t>b)</w:t>
      </w:r>
      <w:r>
        <w:tab/>
        <w:t>Don't smoke, chew tobacco or gum while working in the area</w:t>
      </w:r>
    </w:p>
    <w:p w14:paraId="787D2C65" w14:textId="77777777" w:rsidR="008D7203" w:rsidRDefault="008D7203" w:rsidP="008D7203">
      <w:pPr>
        <w:ind w:left="720"/>
      </w:pPr>
      <w:r>
        <w:t>c)</w:t>
      </w:r>
      <w:r>
        <w:tab/>
        <w:t>Avoid touching the face or eyes before washing hands</w:t>
      </w:r>
    </w:p>
    <w:p w14:paraId="751D18BF" w14:textId="77777777" w:rsidR="008D7203" w:rsidRDefault="008D7203" w:rsidP="008D7203">
      <w:pPr>
        <w:ind w:left="720"/>
      </w:pPr>
      <w:r>
        <w:t>d)</w:t>
      </w:r>
      <w:r>
        <w:tab/>
        <w:t>Keep cuts covered</w:t>
      </w:r>
    </w:p>
    <w:p w14:paraId="784B538A" w14:textId="77777777" w:rsidR="008D7203" w:rsidRDefault="008D7203" w:rsidP="008D7203">
      <w:r>
        <w:t>10.</w:t>
      </w:r>
      <w:r>
        <w:tab/>
        <w:t>If direct contact with biosolids occurs, follow these rules:</w:t>
      </w:r>
    </w:p>
    <w:p w14:paraId="7CD0D495" w14:textId="77777777" w:rsidR="008D7203" w:rsidRDefault="008D7203" w:rsidP="008D7203">
      <w:pPr>
        <w:ind w:left="720"/>
      </w:pPr>
      <w:r>
        <w:t>a)</w:t>
      </w:r>
      <w:r>
        <w:tab/>
        <w:t>Notify supervisor immediately</w:t>
      </w:r>
    </w:p>
    <w:p w14:paraId="72785748" w14:textId="77777777" w:rsidR="008D7203" w:rsidRDefault="008D7203" w:rsidP="008D7203">
      <w:pPr>
        <w:ind w:left="720"/>
      </w:pPr>
      <w:r>
        <w:t>b)</w:t>
      </w:r>
      <w:r>
        <w:tab/>
        <w:t>Remove contaminated clothing</w:t>
      </w:r>
    </w:p>
    <w:p w14:paraId="0DB94871" w14:textId="77777777" w:rsidR="008D7203" w:rsidRDefault="008D7203" w:rsidP="008D7203">
      <w:pPr>
        <w:ind w:left="1440" w:hanging="720"/>
      </w:pPr>
      <w:r>
        <w:t>c)</w:t>
      </w:r>
      <w:r>
        <w:tab/>
        <w:t>Wash affected areas with soap and water as soon as possible (In the field, use a waterless hand cleaner immediately)</w:t>
      </w:r>
    </w:p>
    <w:p w14:paraId="181CBE17" w14:textId="77777777" w:rsidR="008D7203" w:rsidRDefault="008D7203" w:rsidP="008D7203">
      <w:pPr>
        <w:ind w:left="720"/>
      </w:pPr>
      <w:r>
        <w:t>d)</w:t>
      </w:r>
      <w:r>
        <w:tab/>
        <w:t>Wash boots with soap and water as soon as possible.</w:t>
      </w:r>
    </w:p>
    <w:p w14:paraId="21B5442F" w14:textId="77777777" w:rsidR="008D7203" w:rsidRDefault="008D7203" w:rsidP="008D7203">
      <w:pPr>
        <w:ind w:left="720" w:hanging="720"/>
      </w:pPr>
      <w:r>
        <w:t>11.</w:t>
      </w:r>
      <w:r>
        <w:tab/>
        <w:t>Look before reaching into areas where used syringes may be abandoned, such as in or around equipment, meters, or bushes.</w:t>
      </w:r>
    </w:p>
    <w:p w14:paraId="5F9E47B9" w14:textId="77777777" w:rsidR="000C1E14" w:rsidRDefault="000C1E14">
      <w:r>
        <w:br w:type="page"/>
      </w:r>
    </w:p>
    <w:p w14:paraId="42059205" w14:textId="467A5F13" w:rsidR="008D7203" w:rsidRDefault="008D7203" w:rsidP="008D7203">
      <w:r>
        <w:lastRenderedPageBreak/>
        <w:t>12.</w:t>
      </w:r>
      <w:r>
        <w:tab/>
        <w:t>Needle Sticks/Syringes</w:t>
      </w:r>
    </w:p>
    <w:p w14:paraId="6ABFA693" w14:textId="77777777" w:rsidR="008D7203" w:rsidRDefault="008D7203" w:rsidP="008D7203">
      <w:pPr>
        <w:ind w:left="720"/>
      </w:pPr>
      <w:r>
        <w:t>Do not move or remove syringes/needles found at worksites. Contact your Field Environmental Representative to arrange with an approved Environmental Company or third-party vendor for collection and disposal. During an emergency response where syringes/needles must be moved or removed to effect repairs for public Safety, contact your Safety Advisor or the Safety Manager.</w:t>
      </w:r>
    </w:p>
    <w:p w14:paraId="556650A9" w14:textId="77777777" w:rsidR="008D7203" w:rsidRDefault="008D7203" w:rsidP="008D7203">
      <w:pPr>
        <w:ind w:left="720"/>
      </w:pPr>
      <w:r>
        <w:t xml:space="preserve">Needle sticks, infectious material exposure to non-intact skin or symptoms after exposure must be reported immediately to the employee's supervisor and </w:t>
      </w:r>
      <w:hyperlink r:id="rId159" w:history="1">
        <w:r w:rsidRPr="00327D6E">
          <w:rPr>
            <w:rStyle w:val="Hyperlink"/>
          </w:rPr>
          <w:t>Employee Care Services</w:t>
        </w:r>
      </w:hyperlink>
      <w:r>
        <w:t>. Symptoms may include fever, nausea, cramps, or localized redness, swelling, heat, pain, and drainage.</w:t>
      </w:r>
    </w:p>
    <w:p w14:paraId="51313584" w14:textId="77777777" w:rsidR="008D7203" w:rsidRDefault="008D7203" w:rsidP="008D7203">
      <w:pPr>
        <w:ind w:left="720" w:hanging="720"/>
      </w:pPr>
      <w:r>
        <w:t>13.</w:t>
      </w:r>
      <w:r>
        <w:tab/>
        <w:t>To prevent the spread of potentially infectious agents in respiratory droplets or aerosols (e.g., Coronavirus, influenza virus, Mycobacterium tuberculosis) during public health outbreaks, the following procedures are required.</w:t>
      </w:r>
    </w:p>
    <w:p w14:paraId="67DEE5CA" w14:textId="77777777" w:rsidR="008D7203" w:rsidRDefault="008D7203" w:rsidP="008D7203">
      <w:pPr>
        <w:ind w:left="720"/>
      </w:pPr>
      <w:r>
        <w:t>Employees must follow all applicable health and safety protocols and procedures, including but not limited to the following protective measures:</w:t>
      </w:r>
    </w:p>
    <w:p w14:paraId="6D22523E" w14:textId="77777777" w:rsidR="008D7203" w:rsidRDefault="008D7203" w:rsidP="008D7203">
      <w:pPr>
        <w:ind w:left="1440" w:hanging="720"/>
      </w:pPr>
      <w:r>
        <w:t>a)</w:t>
      </w:r>
      <w:r>
        <w:tab/>
        <w:t>Physical distancing of at least six feet whenever possible.</w:t>
      </w:r>
    </w:p>
    <w:p w14:paraId="58BA08E3" w14:textId="77777777" w:rsidR="008D7203" w:rsidRDefault="008D7203" w:rsidP="008D7203">
      <w:pPr>
        <w:ind w:left="1440" w:hanging="720"/>
      </w:pPr>
      <w:r>
        <w:t>b)</w:t>
      </w:r>
      <w:r>
        <w:tab/>
        <w:t>Frequent handwashing or use of alcohol-based hand sanitizer if soap and water are unavailable.</w:t>
      </w:r>
    </w:p>
    <w:p w14:paraId="73F3C9BF" w14:textId="77777777" w:rsidR="008D7203" w:rsidRDefault="008D7203" w:rsidP="008D7203">
      <w:pPr>
        <w:ind w:left="1440" w:hanging="720"/>
      </w:pPr>
      <w:r>
        <w:t>c)</w:t>
      </w:r>
      <w:r>
        <w:tab/>
        <w:t>Disinfecting surfaces, equipment, tools, and reusable PPE that multiple people have contacted.</w:t>
      </w:r>
    </w:p>
    <w:p w14:paraId="6A8FAA0E" w14:textId="77777777" w:rsidR="008D7203" w:rsidRDefault="008D7203" w:rsidP="008D7203">
      <w:pPr>
        <w:ind w:left="1440" w:hanging="720"/>
      </w:pPr>
      <w:r>
        <w:t>d)</w:t>
      </w:r>
      <w:r>
        <w:tab/>
        <w:t>Using disposable and reusable PPE such as face coverings, respirators, gloves, and eye protection as directed.</w:t>
      </w:r>
    </w:p>
    <w:p w14:paraId="247BDD17" w14:textId="77777777" w:rsidR="008D7203" w:rsidRDefault="008D7203" w:rsidP="008D7203">
      <w:pPr>
        <w:ind w:left="1440" w:hanging="720"/>
      </w:pPr>
      <w:r>
        <w:t>e)</w:t>
      </w:r>
      <w:r>
        <w:tab/>
        <w:t>Conducting self-screening at home, including temperature and symptom checks when warranted.</w:t>
      </w:r>
    </w:p>
    <w:p w14:paraId="3EDD7474" w14:textId="77777777" w:rsidR="008D7203" w:rsidRDefault="008D7203" w:rsidP="008D7203">
      <w:pPr>
        <w:ind w:left="1440" w:hanging="720"/>
      </w:pPr>
      <w:r>
        <w:t>f)</w:t>
      </w:r>
      <w:r>
        <w:tab/>
        <w:t>Staying away from work and notifying the supervisor if experiencing symptoms, diagnosed with an infectious illness, or exposed to someone with symptoms or who was diagnosed with the illness.</w:t>
      </w:r>
    </w:p>
    <w:p w14:paraId="50C9495A" w14:textId="77777777" w:rsidR="008D7203" w:rsidRDefault="008D7203" w:rsidP="008D7203">
      <w:pPr>
        <w:ind w:left="1440" w:hanging="720"/>
      </w:pPr>
      <w:r>
        <w:t>g)</w:t>
      </w:r>
      <w:r>
        <w:tab/>
        <w:t>Seeking medical attention for serious symptoms/illness.</w:t>
      </w:r>
    </w:p>
    <w:p w14:paraId="550FD8E9" w14:textId="77777777" w:rsidR="008D7203" w:rsidRDefault="008D7203" w:rsidP="008D7203">
      <w:pPr>
        <w:ind w:left="1440" w:hanging="720"/>
      </w:pPr>
      <w:r>
        <w:t>h)</w:t>
      </w:r>
      <w:r>
        <w:tab/>
        <w:t>Complying with the Company's travel policy during the outbreak.</w:t>
      </w:r>
    </w:p>
    <w:p w14:paraId="5C014CF7" w14:textId="77777777" w:rsidR="008D7203" w:rsidRDefault="008D7203" w:rsidP="008D7203">
      <w:r>
        <w:t>Additional measures will be implemented as appropriate, including:</w:t>
      </w:r>
    </w:p>
    <w:p w14:paraId="38F29645" w14:textId="77777777" w:rsidR="008D7203" w:rsidRDefault="008D7203" w:rsidP="008D7203">
      <w:pPr>
        <w:ind w:left="1440" w:hanging="720"/>
      </w:pPr>
      <w:r>
        <w:t>a)</w:t>
      </w:r>
      <w:r>
        <w:tab/>
        <w:t>Developing worksite plans to assess risks and protective measures.</w:t>
      </w:r>
    </w:p>
    <w:p w14:paraId="4D7B962E" w14:textId="77777777" w:rsidR="008D7203" w:rsidRDefault="008D7203" w:rsidP="008D7203">
      <w:pPr>
        <w:ind w:left="1440" w:hanging="720"/>
      </w:pPr>
      <w:r>
        <w:lastRenderedPageBreak/>
        <w:t>b)</w:t>
      </w:r>
      <w:r>
        <w:tab/>
        <w:t>Training employees to address the potentially infectious agent, associated illness and symptoms, protective measures, and responses consistent with CDC and other governmental guidelines.</w:t>
      </w:r>
    </w:p>
    <w:p w14:paraId="193D36A2" w14:textId="77777777" w:rsidR="008D7203" w:rsidRDefault="008D7203" w:rsidP="008D7203">
      <w:pPr>
        <w:ind w:left="1440" w:hanging="720"/>
      </w:pPr>
      <w:r>
        <w:t>c)</w:t>
      </w:r>
      <w:r>
        <w:tab/>
        <w:t>Disinfecting/cleaning facilities, vehicles, and equipment at appropriate intervals and in response to employee illness.</w:t>
      </w:r>
    </w:p>
    <w:p w14:paraId="5C65A91C" w14:textId="77777777" w:rsidR="008D7203" w:rsidRDefault="008D7203" w:rsidP="008D7203">
      <w:pPr>
        <w:ind w:left="1440" w:hanging="720"/>
      </w:pPr>
      <w:r>
        <w:t>d)</w:t>
      </w:r>
      <w:r>
        <w:tab/>
        <w:t>Modifications to enhance facility air filtration and ventilation.</w:t>
      </w:r>
    </w:p>
    <w:p w14:paraId="43158338" w14:textId="77777777" w:rsidR="008D7203" w:rsidRDefault="008D7203" w:rsidP="008D7203">
      <w:pPr>
        <w:ind w:left="1440" w:hanging="720"/>
      </w:pPr>
      <w:r>
        <w:t>e)</w:t>
      </w:r>
      <w:r>
        <w:tab/>
        <w:t>Measures to physically separate employees from each other and the public (e.g., floor markings, signs, barriers, processes to reduce in person contact with infected customers by using screening questions).</w:t>
      </w:r>
    </w:p>
    <w:p w14:paraId="2B57D256" w14:textId="77777777" w:rsidR="008D7203" w:rsidRDefault="008D7203" w:rsidP="008D7203">
      <w:pPr>
        <w:ind w:left="1440" w:hanging="720"/>
      </w:pPr>
      <w:r>
        <w:t>f)</w:t>
      </w:r>
      <w:r>
        <w:tab/>
        <w:t>Separating groups of employees (e.g., crews) to prevent cross-contamination of larger work groups.</w:t>
      </w:r>
    </w:p>
    <w:p w14:paraId="632D02A9" w14:textId="77777777" w:rsidR="008D7203" w:rsidRDefault="008D7203" w:rsidP="008D7203">
      <w:pPr>
        <w:ind w:left="1440" w:hanging="720"/>
      </w:pPr>
      <w:r>
        <w:t>g)</w:t>
      </w:r>
      <w:r>
        <w:tab/>
        <w:t>Limiting outside visitors.</w:t>
      </w:r>
    </w:p>
    <w:p w14:paraId="50CBE9EE" w14:textId="77777777" w:rsidR="008D7203" w:rsidRDefault="008D7203" w:rsidP="008D7203">
      <w:pPr>
        <w:ind w:left="1440" w:hanging="720"/>
      </w:pPr>
      <w:r>
        <w:t>h)</w:t>
      </w:r>
      <w:r>
        <w:tab/>
        <w:t>Screening employees, contractors, and vendors (e.g., health questionnaire, temperature check).</w:t>
      </w:r>
    </w:p>
    <w:p w14:paraId="39DA35D0" w14:textId="77777777" w:rsidR="008D7203" w:rsidRDefault="008D7203" w:rsidP="008D7203">
      <w:pPr>
        <w:ind w:left="1440" w:hanging="720"/>
      </w:pPr>
      <w:proofErr w:type="spellStart"/>
      <w:r>
        <w:t>i</w:t>
      </w:r>
      <w:proofErr w:type="spellEnd"/>
      <w:r>
        <w:t>)</w:t>
      </w:r>
      <w:r>
        <w:tab/>
        <w:t>Signage for employees and customers about protective measures.</w:t>
      </w:r>
    </w:p>
    <w:p w14:paraId="034F4B0D" w14:textId="77777777" w:rsidR="008D7203" w:rsidRDefault="008D7203" w:rsidP="008D7203">
      <w:pPr>
        <w:ind w:left="1440" w:hanging="720"/>
      </w:pPr>
      <w:r>
        <w:t>j)</w:t>
      </w:r>
      <w:r>
        <w:tab/>
        <w:t>Investigating illnesses, identifying/isolating coworkers contacted by infected employees, and reporting as required to the local health department.</w:t>
      </w:r>
    </w:p>
    <w:p w14:paraId="13FEE713" w14:textId="77777777" w:rsidR="008D7203" w:rsidRDefault="008D7203" w:rsidP="008D7203">
      <w:pPr>
        <w:ind w:left="1440" w:hanging="720"/>
      </w:pPr>
      <w:r>
        <w:t>k)</w:t>
      </w:r>
      <w:r>
        <w:tab/>
        <w:t>Incorporating infection precautions in emergency planning.</w:t>
      </w:r>
    </w:p>
    <w:p w14:paraId="34F383F8" w14:textId="77777777" w:rsidR="008D7203" w:rsidRDefault="008D7203" w:rsidP="008D7203">
      <w:pPr>
        <w:ind w:left="1440" w:hanging="720"/>
      </w:pPr>
      <w:r>
        <w:t>l)</w:t>
      </w:r>
      <w:r>
        <w:tab/>
        <w:t>Monitoring compliance with and effectiveness of protective measures and identifying corrective actions.</w:t>
      </w:r>
    </w:p>
    <w:p w14:paraId="7D1A972F" w14:textId="77777777" w:rsidR="008D7203" w:rsidRDefault="008D7203" w:rsidP="008D7203">
      <w:r>
        <w:t xml:space="preserve">For detailed guidance on COVID-19 infection prevention measures, refer to </w:t>
      </w:r>
      <w:hyperlink r:id="rId160" w:history="1">
        <w:r w:rsidRPr="000853CC">
          <w:rPr>
            <w:rStyle w:val="Hyperlink"/>
          </w:rPr>
          <w:t>COVID-19 Prevention Program</w:t>
        </w:r>
      </w:hyperlink>
      <w:r>
        <w:t>.</w:t>
      </w:r>
    </w:p>
    <w:p w14:paraId="0026DAF7" w14:textId="77777777" w:rsidR="008D7203" w:rsidRDefault="008D7203" w:rsidP="008D7203">
      <w:r>
        <w:br w:type="page"/>
      </w:r>
    </w:p>
    <w:p w14:paraId="071EE7EB" w14:textId="62B69B4B" w:rsidR="00CF0534" w:rsidRDefault="00CF0534" w:rsidP="00563AF3">
      <w:pPr>
        <w:pStyle w:val="Heading2"/>
      </w:pPr>
      <w:bookmarkStart w:id="203" w:name="_Toc210042608"/>
      <w:r>
        <w:lastRenderedPageBreak/>
        <w:t>First Aid Kits</w:t>
      </w:r>
      <w:bookmarkEnd w:id="200"/>
      <w:bookmarkEnd w:id="203"/>
    </w:p>
    <w:p w14:paraId="7963467B" w14:textId="77777777" w:rsidR="006F4630" w:rsidRDefault="00CF0534" w:rsidP="7A5BCF52">
      <w:pPr>
        <w:pStyle w:val="O1"/>
        <w:numPr>
          <w:ilvl w:val="0"/>
          <w:numId w:val="0"/>
        </w:numPr>
      </w:pPr>
      <w:r w:rsidRPr="006C6977">
        <w:t>Supervisors are to ensure first aid kits are readily available to employees at every jobsite. The first aid kit contents and instructions are approved by the Company's consulting physician and are to be listed on the label.</w:t>
      </w:r>
    </w:p>
    <w:p w14:paraId="47B3D15A" w14:textId="75415403" w:rsidR="00CF0534" w:rsidRPr="006C6977" w:rsidRDefault="00CF0534" w:rsidP="00DC6F8A">
      <w:pPr>
        <w:pStyle w:val="O1"/>
      </w:pPr>
      <w:r w:rsidRPr="006C6977">
        <w:t>The first aid</w:t>
      </w:r>
      <w:r w:rsidR="00A52CFB">
        <w:t xml:space="preserve"> </w:t>
      </w:r>
      <w:r w:rsidRPr="006C6977">
        <w:t>kit contents are to be inspected monthly and replenished as needed. Inspections are to be documented.</w:t>
      </w:r>
      <w:r w:rsidR="00C21C66">
        <w:t xml:space="preserve"> </w:t>
      </w:r>
      <w:hyperlink r:id="rId161" w:history="1">
        <w:r w:rsidR="00C21C66" w:rsidRPr="00C21C66">
          <w:rPr>
            <w:rStyle w:val="Hyperlink"/>
          </w:rPr>
          <w:t>SoCalGas_First_Aid_Inspection_Checklist.pdf</w:t>
        </w:r>
      </w:hyperlink>
    </w:p>
    <w:p w14:paraId="58733F43" w14:textId="77777777" w:rsidR="00CF0534" w:rsidRPr="006C6977" w:rsidRDefault="00CF0534" w:rsidP="00653758">
      <w:pPr>
        <w:pStyle w:val="O1"/>
      </w:pPr>
      <w:r w:rsidRPr="006C6977">
        <w:t>Company first aid kits are available through Logistics Storerooms (N655278-Complete First Aid Kit). If a supervisor believes additional first aid content not listed below is required, contact the Safety department for approval.</w:t>
      </w:r>
    </w:p>
    <w:p w14:paraId="584ED7D0" w14:textId="65F50229" w:rsidR="00CF0534" w:rsidRPr="006C6977" w:rsidRDefault="00743E61" w:rsidP="00653758">
      <w:pPr>
        <w:pStyle w:val="O1"/>
      </w:pPr>
      <w:hyperlink r:id="rId162" w:history="1">
        <w:r>
          <w:rPr>
            <w:rStyle w:val="Hyperlink"/>
          </w:rPr>
          <w:t>First Aid Kit - Approved Contents</w:t>
        </w:r>
      </w:hyperlink>
      <w:r w:rsidR="00CF0534" w:rsidRPr="006C6977">
        <w:t>:</w:t>
      </w:r>
    </w:p>
    <w:tbl>
      <w:tblPr>
        <w:tblW w:w="0" w:type="auto"/>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850"/>
        <w:gridCol w:w="1350"/>
      </w:tblGrid>
      <w:tr w:rsidR="00CF0534" w:rsidRPr="006C6977" w14:paraId="4A6A9C83"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63BA24AC" w14:textId="77777777" w:rsidR="00CF0534" w:rsidRPr="006C6977" w:rsidRDefault="00CF0534" w:rsidP="00705DEC">
            <w:pPr>
              <w:spacing w:after="0"/>
              <w:rPr>
                <w:rFonts w:asciiTheme="majorHAnsi" w:hAnsiTheme="majorHAnsi" w:cs="Times New Roman"/>
                <w:b/>
              </w:rPr>
            </w:pPr>
            <w:r w:rsidRPr="006C6977">
              <w:rPr>
                <w:rFonts w:asciiTheme="majorHAnsi" w:hAnsiTheme="majorHAnsi"/>
                <w:b/>
              </w:rPr>
              <w:t>SoCalGas First Aid Kit (Complete with contents)</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771DB9B7" w14:textId="77777777" w:rsidR="00CF0534" w:rsidRPr="006C6977" w:rsidRDefault="00CF0534" w:rsidP="00705DEC">
            <w:pPr>
              <w:spacing w:after="0"/>
              <w:rPr>
                <w:rFonts w:asciiTheme="majorHAnsi" w:hAnsiTheme="majorHAnsi"/>
                <w:b/>
              </w:rPr>
            </w:pPr>
            <w:r w:rsidRPr="006C6977">
              <w:rPr>
                <w:rFonts w:asciiTheme="majorHAnsi" w:hAnsiTheme="majorHAnsi"/>
                <w:b/>
              </w:rPr>
              <w:t>N665278</w:t>
            </w:r>
          </w:p>
        </w:tc>
      </w:tr>
      <w:tr w:rsidR="00CF0534" w:rsidRPr="006C6977" w14:paraId="08CB51F6"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77033151" w14:textId="77777777" w:rsidR="00CF0534" w:rsidRPr="006C6977" w:rsidRDefault="00CF0534" w:rsidP="00705DEC">
            <w:pPr>
              <w:spacing w:after="0"/>
              <w:rPr>
                <w:rFonts w:asciiTheme="majorHAnsi" w:hAnsiTheme="majorHAnsi"/>
                <w:b/>
              </w:rPr>
            </w:pPr>
            <w:r w:rsidRPr="006C6977">
              <w:rPr>
                <w:rFonts w:asciiTheme="majorHAnsi" w:hAnsiTheme="majorHAnsi"/>
              </w:rPr>
              <w:t>Adhesive Bandages, Vinyl, 1" x 3"</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087E790" w14:textId="77777777" w:rsidR="00CF0534" w:rsidRPr="006C6977" w:rsidRDefault="00CF0534" w:rsidP="00705DEC">
            <w:pPr>
              <w:spacing w:after="0"/>
              <w:rPr>
                <w:rFonts w:asciiTheme="majorHAnsi" w:hAnsiTheme="majorHAnsi"/>
              </w:rPr>
            </w:pPr>
            <w:r w:rsidRPr="006C6977">
              <w:rPr>
                <w:rFonts w:asciiTheme="majorHAnsi" w:hAnsiTheme="majorHAnsi"/>
              </w:rPr>
              <w:t>N631555</w:t>
            </w:r>
          </w:p>
        </w:tc>
      </w:tr>
      <w:tr w:rsidR="00CF0534" w:rsidRPr="006C6977" w14:paraId="72535DF8"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7B140B40" w14:textId="29B469BA" w:rsidR="00CF0534" w:rsidRPr="006C6977" w:rsidRDefault="00CF0534" w:rsidP="00705DEC">
            <w:pPr>
              <w:spacing w:after="0"/>
              <w:rPr>
                <w:rFonts w:asciiTheme="majorHAnsi" w:hAnsiTheme="majorHAnsi"/>
                <w:b/>
              </w:rPr>
            </w:pPr>
            <w:r w:rsidRPr="006C6977">
              <w:rPr>
                <w:rFonts w:asciiTheme="majorHAnsi" w:hAnsiTheme="majorHAnsi"/>
              </w:rPr>
              <w:t>Adhesive Bandages, Vinyl, 2"</w:t>
            </w:r>
            <w:r w:rsidR="00506908">
              <w:rPr>
                <w:rFonts w:asciiTheme="majorHAnsi" w:hAnsiTheme="majorHAnsi"/>
              </w:rPr>
              <w:t xml:space="preserve"> </w:t>
            </w:r>
            <w:r w:rsidRPr="006C6977">
              <w:rPr>
                <w:rFonts w:asciiTheme="majorHAnsi" w:hAnsiTheme="majorHAnsi"/>
              </w:rPr>
              <w:t>x 3"</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B00A1FE" w14:textId="77777777" w:rsidR="00CF0534" w:rsidRPr="006C6977" w:rsidRDefault="00CF0534" w:rsidP="00705DEC">
            <w:pPr>
              <w:spacing w:after="0"/>
              <w:rPr>
                <w:rFonts w:asciiTheme="majorHAnsi" w:hAnsiTheme="majorHAnsi"/>
              </w:rPr>
            </w:pPr>
            <w:r w:rsidRPr="006C6977">
              <w:rPr>
                <w:rFonts w:asciiTheme="majorHAnsi" w:hAnsiTheme="majorHAnsi"/>
              </w:rPr>
              <w:t>N631556</w:t>
            </w:r>
          </w:p>
        </w:tc>
      </w:tr>
      <w:tr w:rsidR="00CF0534" w:rsidRPr="006C6977" w14:paraId="00E5AE70"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0348E4FD" w14:textId="77777777" w:rsidR="00CF0534" w:rsidRPr="006C6977" w:rsidRDefault="00CF0534" w:rsidP="00705DEC">
            <w:pPr>
              <w:spacing w:after="0"/>
              <w:rPr>
                <w:rFonts w:asciiTheme="majorHAnsi" w:hAnsiTheme="majorHAnsi"/>
                <w:b/>
              </w:rPr>
            </w:pPr>
            <w:r w:rsidRPr="006C6977">
              <w:rPr>
                <w:rFonts w:asciiTheme="majorHAnsi" w:hAnsiTheme="majorHAnsi"/>
              </w:rPr>
              <w:t>Adhesive Bandages, Woven Fingertip</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E8574FC" w14:textId="77777777" w:rsidR="00CF0534" w:rsidRPr="006C6977" w:rsidRDefault="00CF0534" w:rsidP="00705DEC">
            <w:pPr>
              <w:spacing w:after="0"/>
              <w:rPr>
                <w:rFonts w:asciiTheme="majorHAnsi" w:hAnsiTheme="majorHAnsi"/>
              </w:rPr>
            </w:pPr>
            <w:r w:rsidRPr="006C6977">
              <w:rPr>
                <w:rFonts w:asciiTheme="majorHAnsi" w:hAnsiTheme="majorHAnsi"/>
              </w:rPr>
              <w:t>N631576</w:t>
            </w:r>
          </w:p>
        </w:tc>
      </w:tr>
      <w:tr w:rsidR="00CF0534" w:rsidRPr="006C6977" w14:paraId="5E5E1F2A"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06619C5D" w14:textId="77777777" w:rsidR="00CF0534" w:rsidRPr="006C6977" w:rsidRDefault="00CF0534" w:rsidP="00705DEC">
            <w:pPr>
              <w:spacing w:after="0"/>
              <w:rPr>
                <w:rFonts w:asciiTheme="majorHAnsi" w:hAnsiTheme="majorHAnsi"/>
                <w:b/>
              </w:rPr>
            </w:pPr>
            <w:r w:rsidRPr="006C6977">
              <w:rPr>
                <w:rFonts w:asciiTheme="majorHAnsi" w:hAnsiTheme="majorHAnsi"/>
              </w:rPr>
              <w:t>Adhesive Bandages, Woven Knuckle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9B84C90" w14:textId="77777777" w:rsidR="00CF0534" w:rsidRPr="006C6977" w:rsidRDefault="00CF0534" w:rsidP="00705DEC">
            <w:pPr>
              <w:spacing w:after="0"/>
              <w:rPr>
                <w:rFonts w:asciiTheme="majorHAnsi" w:hAnsiTheme="majorHAnsi"/>
              </w:rPr>
            </w:pPr>
            <w:r w:rsidRPr="006C6977">
              <w:rPr>
                <w:rFonts w:asciiTheme="majorHAnsi" w:hAnsiTheme="majorHAnsi"/>
              </w:rPr>
              <w:t>N631581</w:t>
            </w:r>
          </w:p>
        </w:tc>
      </w:tr>
      <w:tr w:rsidR="00CF0534" w:rsidRPr="006C6977" w14:paraId="6F760350"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5BDE6998" w14:textId="77777777" w:rsidR="00CF0534" w:rsidRPr="006C6977" w:rsidRDefault="00CF0534" w:rsidP="00705DEC">
            <w:pPr>
              <w:spacing w:after="0"/>
              <w:rPr>
                <w:rFonts w:asciiTheme="majorHAnsi" w:hAnsiTheme="majorHAnsi"/>
                <w:b/>
              </w:rPr>
            </w:pPr>
            <w:r w:rsidRPr="006C6977">
              <w:rPr>
                <w:rFonts w:asciiTheme="majorHAnsi" w:hAnsiTheme="majorHAnsi"/>
              </w:rPr>
              <w:t>Adhesive Tape, (2 rolls/pk)</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E85D62A" w14:textId="77777777" w:rsidR="00CF0534" w:rsidRPr="006C6977" w:rsidRDefault="00CF0534" w:rsidP="00705DEC">
            <w:pPr>
              <w:spacing w:after="0"/>
              <w:rPr>
                <w:rFonts w:asciiTheme="majorHAnsi" w:hAnsiTheme="majorHAnsi"/>
              </w:rPr>
            </w:pPr>
            <w:r w:rsidRPr="006C6977">
              <w:rPr>
                <w:rFonts w:asciiTheme="majorHAnsi" w:hAnsiTheme="majorHAnsi"/>
              </w:rPr>
              <w:t>N639300</w:t>
            </w:r>
          </w:p>
        </w:tc>
      </w:tr>
      <w:tr w:rsidR="00CF0534" w:rsidRPr="006C6977" w14:paraId="6EF93409"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1D6A1039" w14:textId="77777777" w:rsidR="00CF0534" w:rsidRPr="006C6977" w:rsidRDefault="00CF0534" w:rsidP="00705DEC">
            <w:pPr>
              <w:spacing w:after="0"/>
              <w:rPr>
                <w:rFonts w:asciiTheme="majorHAnsi" w:hAnsiTheme="majorHAnsi"/>
                <w:b/>
              </w:rPr>
            </w:pPr>
            <w:r w:rsidRPr="006C6977">
              <w:rPr>
                <w:rFonts w:asciiTheme="majorHAnsi" w:hAnsiTheme="majorHAnsi"/>
              </w:rPr>
              <w:t>Antiseptic BZK Towelettes</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8FD0D70" w14:textId="77777777" w:rsidR="00CF0534" w:rsidRPr="006C6977" w:rsidRDefault="00CF0534" w:rsidP="00705DEC">
            <w:pPr>
              <w:spacing w:after="0"/>
              <w:rPr>
                <w:rFonts w:asciiTheme="majorHAnsi" w:hAnsiTheme="majorHAnsi"/>
              </w:rPr>
            </w:pPr>
            <w:r w:rsidRPr="006C6977">
              <w:rPr>
                <w:rFonts w:asciiTheme="majorHAnsi" w:hAnsiTheme="majorHAnsi"/>
              </w:rPr>
              <w:t>N639200</w:t>
            </w:r>
          </w:p>
        </w:tc>
      </w:tr>
      <w:tr w:rsidR="00CF0534" w:rsidRPr="006C6977" w14:paraId="4ABC4240"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694E3FDE" w14:textId="77777777" w:rsidR="00CF0534" w:rsidRPr="006C6977" w:rsidRDefault="00CF0534" w:rsidP="00705DEC">
            <w:pPr>
              <w:spacing w:after="0"/>
              <w:rPr>
                <w:rFonts w:asciiTheme="majorHAnsi" w:hAnsiTheme="majorHAnsi"/>
                <w:b/>
              </w:rPr>
            </w:pPr>
            <w:r w:rsidRPr="006C6977">
              <w:rPr>
                <w:rFonts w:asciiTheme="majorHAnsi" w:hAnsiTheme="majorHAnsi"/>
              </w:rPr>
              <w:t>Bandage Compress, 2"</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9F51890" w14:textId="77777777" w:rsidR="00CF0534" w:rsidRPr="006C6977" w:rsidRDefault="00CF0534" w:rsidP="00705DEC">
            <w:pPr>
              <w:spacing w:after="0"/>
              <w:rPr>
                <w:rFonts w:asciiTheme="majorHAnsi" w:hAnsiTheme="majorHAnsi"/>
              </w:rPr>
            </w:pPr>
            <w:r w:rsidRPr="006C6977">
              <w:rPr>
                <w:rFonts w:asciiTheme="majorHAnsi" w:hAnsiTheme="majorHAnsi"/>
              </w:rPr>
              <w:t>N632430</w:t>
            </w:r>
          </w:p>
        </w:tc>
      </w:tr>
      <w:tr w:rsidR="00CF0534" w:rsidRPr="006C6977" w14:paraId="4123C22E"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3346677E" w14:textId="77777777" w:rsidR="00CF0534" w:rsidRPr="006C6977" w:rsidRDefault="00CF0534" w:rsidP="00705DEC">
            <w:pPr>
              <w:spacing w:after="0"/>
              <w:rPr>
                <w:rFonts w:asciiTheme="majorHAnsi" w:hAnsiTheme="majorHAnsi"/>
                <w:b/>
              </w:rPr>
            </w:pPr>
            <w:r w:rsidRPr="006C6977">
              <w:rPr>
                <w:rFonts w:asciiTheme="majorHAnsi" w:hAnsiTheme="majorHAnsi"/>
              </w:rPr>
              <w:t>Bandage Compress, 4"</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EFD293C" w14:textId="77777777" w:rsidR="00CF0534" w:rsidRPr="006C6977" w:rsidRDefault="00CF0534" w:rsidP="00705DEC">
            <w:pPr>
              <w:spacing w:after="0"/>
              <w:rPr>
                <w:rFonts w:asciiTheme="majorHAnsi" w:hAnsiTheme="majorHAnsi"/>
              </w:rPr>
            </w:pPr>
            <w:r w:rsidRPr="006C6977">
              <w:rPr>
                <w:rFonts w:asciiTheme="majorHAnsi" w:hAnsiTheme="majorHAnsi"/>
              </w:rPr>
              <w:t>N632435</w:t>
            </w:r>
          </w:p>
        </w:tc>
      </w:tr>
      <w:tr w:rsidR="00CF0534" w:rsidRPr="006C6977" w14:paraId="19A771CB"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13DD4152" w14:textId="77777777" w:rsidR="00CF0534" w:rsidRPr="006C6977" w:rsidRDefault="00CF0534" w:rsidP="00705DEC">
            <w:pPr>
              <w:spacing w:after="0"/>
              <w:rPr>
                <w:rFonts w:asciiTheme="majorHAnsi" w:hAnsiTheme="majorHAnsi"/>
                <w:b/>
              </w:rPr>
            </w:pPr>
            <w:r w:rsidRPr="006C6977">
              <w:rPr>
                <w:rFonts w:asciiTheme="majorHAnsi" w:hAnsiTheme="majorHAnsi"/>
              </w:rPr>
              <w:t>CPR Barrier</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A1F9BC4" w14:textId="77777777" w:rsidR="00CF0534" w:rsidRPr="006C6977" w:rsidRDefault="00CF0534" w:rsidP="00705DEC">
            <w:pPr>
              <w:spacing w:after="0"/>
              <w:rPr>
                <w:rFonts w:asciiTheme="majorHAnsi" w:hAnsiTheme="majorHAnsi"/>
              </w:rPr>
            </w:pPr>
            <w:r w:rsidRPr="006C6977">
              <w:rPr>
                <w:rFonts w:asciiTheme="majorHAnsi" w:hAnsiTheme="majorHAnsi"/>
              </w:rPr>
              <w:t>N631550</w:t>
            </w:r>
          </w:p>
        </w:tc>
      </w:tr>
      <w:tr w:rsidR="00CF0534" w:rsidRPr="006C6977" w14:paraId="0A436F99"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47C52614" w14:textId="77777777" w:rsidR="00CF0534" w:rsidRPr="006C6977" w:rsidRDefault="00CF0534" w:rsidP="00705DEC">
            <w:pPr>
              <w:spacing w:after="0"/>
              <w:rPr>
                <w:rFonts w:asciiTheme="majorHAnsi" w:hAnsiTheme="majorHAnsi"/>
                <w:b/>
              </w:rPr>
            </w:pPr>
            <w:r w:rsidRPr="006C6977">
              <w:rPr>
                <w:rFonts w:asciiTheme="majorHAnsi" w:hAnsiTheme="majorHAnsi"/>
              </w:rPr>
              <w:t>Gauze Compress, 24" x 72"</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152A2FB" w14:textId="77777777" w:rsidR="00CF0534" w:rsidRPr="006C6977" w:rsidRDefault="00CF0534" w:rsidP="00705DEC">
            <w:pPr>
              <w:spacing w:after="0"/>
              <w:rPr>
                <w:rFonts w:asciiTheme="majorHAnsi" w:hAnsiTheme="majorHAnsi"/>
              </w:rPr>
            </w:pPr>
            <w:r w:rsidRPr="006C6977">
              <w:rPr>
                <w:rFonts w:asciiTheme="majorHAnsi" w:hAnsiTheme="majorHAnsi"/>
              </w:rPr>
              <w:t>N632450</w:t>
            </w:r>
          </w:p>
        </w:tc>
      </w:tr>
      <w:tr w:rsidR="00CF0534" w:rsidRPr="006C6977" w14:paraId="60A2BD56"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581CF029" w14:textId="77777777" w:rsidR="00CF0534" w:rsidRPr="006C6977" w:rsidRDefault="00CF0534" w:rsidP="00705DEC">
            <w:pPr>
              <w:spacing w:after="0"/>
              <w:rPr>
                <w:rFonts w:asciiTheme="majorHAnsi" w:hAnsiTheme="majorHAnsi"/>
                <w:b/>
              </w:rPr>
            </w:pPr>
            <w:r w:rsidRPr="006C6977">
              <w:rPr>
                <w:rFonts w:asciiTheme="majorHAnsi" w:hAnsiTheme="majorHAnsi"/>
              </w:rPr>
              <w:t>Gloves, Nitrile, (2 pairs/pk)</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9363BD8" w14:textId="77777777" w:rsidR="00CF0534" w:rsidRPr="006C6977" w:rsidRDefault="00CF0534" w:rsidP="00705DEC">
            <w:pPr>
              <w:spacing w:after="0"/>
              <w:rPr>
                <w:rFonts w:asciiTheme="majorHAnsi" w:hAnsiTheme="majorHAnsi"/>
              </w:rPr>
            </w:pPr>
            <w:r w:rsidRPr="006C6977">
              <w:rPr>
                <w:rFonts w:asciiTheme="majorHAnsi" w:hAnsiTheme="majorHAnsi"/>
              </w:rPr>
              <w:t>N634000</w:t>
            </w:r>
          </w:p>
        </w:tc>
      </w:tr>
      <w:tr w:rsidR="00CF0534" w:rsidRPr="006C6977" w14:paraId="2FD153C2" w14:textId="77777777">
        <w:tc>
          <w:tcPr>
            <w:tcW w:w="5850" w:type="dxa"/>
            <w:tcBorders>
              <w:top w:val="single" w:sz="4" w:space="0" w:color="000000"/>
              <w:left w:val="single" w:sz="4" w:space="0" w:color="000000"/>
              <w:bottom w:val="single" w:sz="4" w:space="0" w:color="000000"/>
              <w:right w:val="single" w:sz="4" w:space="0" w:color="000000"/>
            </w:tcBorders>
            <w:vAlign w:val="center"/>
            <w:hideMark/>
          </w:tcPr>
          <w:p w14:paraId="5E466D59" w14:textId="77777777" w:rsidR="00CF0534" w:rsidRPr="006C6977" w:rsidRDefault="00CF0534" w:rsidP="00705DEC">
            <w:pPr>
              <w:spacing w:after="0"/>
              <w:rPr>
                <w:rFonts w:asciiTheme="majorHAnsi" w:hAnsiTheme="majorHAnsi"/>
                <w:b/>
                <w:bCs/>
                <w:iCs/>
              </w:rPr>
            </w:pPr>
            <w:r w:rsidRPr="006C6977">
              <w:rPr>
                <w:rFonts w:asciiTheme="majorHAnsi" w:hAnsiTheme="majorHAnsi"/>
              </w:rPr>
              <w:t>Trauma Pad, 8" x 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EDDD8C1" w14:textId="77777777" w:rsidR="00CF0534" w:rsidRPr="006C6977" w:rsidRDefault="00CF0534" w:rsidP="00705DEC">
            <w:pPr>
              <w:spacing w:after="0"/>
              <w:rPr>
                <w:rFonts w:asciiTheme="majorHAnsi" w:hAnsiTheme="majorHAnsi"/>
              </w:rPr>
            </w:pPr>
            <w:r w:rsidRPr="006C6977">
              <w:rPr>
                <w:rFonts w:asciiTheme="majorHAnsi" w:hAnsiTheme="majorHAnsi"/>
              </w:rPr>
              <w:t>N632405</w:t>
            </w:r>
          </w:p>
        </w:tc>
      </w:tr>
    </w:tbl>
    <w:p w14:paraId="0C8705AF" w14:textId="77777777" w:rsidR="00CF0534" w:rsidRPr="006C6977" w:rsidRDefault="00CF0534" w:rsidP="00E44706">
      <w:pPr>
        <w:pStyle w:val="Purp2"/>
      </w:pPr>
      <w:r w:rsidRPr="006C6977">
        <w:t>Optional Approved First Aid Supplies:</w:t>
      </w:r>
    </w:p>
    <w:tbl>
      <w:tblPr>
        <w:tblW w:w="0" w:type="auto"/>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0"/>
        <w:gridCol w:w="1350"/>
      </w:tblGrid>
      <w:tr w:rsidR="00CF0534" w:rsidRPr="006C6977" w14:paraId="7B69DF47" w14:textId="77777777" w:rsidTr="00640BAC">
        <w:tc>
          <w:tcPr>
            <w:tcW w:w="5850" w:type="dxa"/>
            <w:tcBorders>
              <w:top w:val="single" w:sz="4" w:space="0" w:color="000000"/>
              <w:left w:val="single" w:sz="4" w:space="0" w:color="000000"/>
              <w:bottom w:val="single" w:sz="4" w:space="0" w:color="000000"/>
              <w:right w:val="single" w:sz="4" w:space="0" w:color="000000"/>
            </w:tcBorders>
            <w:hideMark/>
          </w:tcPr>
          <w:p w14:paraId="32F1B3A3" w14:textId="77777777" w:rsidR="00CF0534" w:rsidRPr="006C6977" w:rsidRDefault="00CF0534" w:rsidP="00147AEF">
            <w:pPr>
              <w:numPr>
                <w:ilvl w:val="12"/>
                <w:numId w:val="0"/>
              </w:numPr>
              <w:tabs>
                <w:tab w:val="left" w:pos="0"/>
                <w:tab w:val="left" w:pos="720"/>
                <w:tab w:val="left" w:pos="4860"/>
              </w:tabs>
              <w:spacing w:after="0"/>
              <w:rPr>
                <w:rFonts w:asciiTheme="majorHAnsi" w:hAnsiTheme="majorHAnsi" w:cs="Tahoma"/>
              </w:rPr>
            </w:pPr>
            <w:r w:rsidRPr="006C6977">
              <w:rPr>
                <w:rFonts w:asciiTheme="majorHAnsi" w:hAnsiTheme="majorHAnsi" w:cs="Tahoma"/>
              </w:rPr>
              <w:t>Rescue Blanket</w:t>
            </w:r>
          </w:p>
        </w:tc>
        <w:tc>
          <w:tcPr>
            <w:tcW w:w="1350" w:type="dxa"/>
            <w:tcBorders>
              <w:top w:val="single" w:sz="4" w:space="0" w:color="000000"/>
              <w:left w:val="single" w:sz="4" w:space="0" w:color="000000"/>
              <w:bottom w:val="single" w:sz="4" w:space="0" w:color="000000"/>
              <w:right w:val="single" w:sz="4" w:space="0" w:color="000000"/>
            </w:tcBorders>
            <w:hideMark/>
          </w:tcPr>
          <w:p w14:paraId="7D853C5E" w14:textId="77777777" w:rsidR="00CF0534" w:rsidRPr="006C6977" w:rsidRDefault="00CF0534" w:rsidP="00147AEF">
            <w:pPr>
              <w:numPr>
                <w:ilvl w:val="12"/>
                <w:numId w:val="0"/>
              </w:numPr>
              <w:tabs>
                <w:tab w:val="left" w:pos="0"/>
                <w:tab w:val="left" w:pos="720"/>
                <w:tab w:val="left" w:pos="4860"/>
              </w:tabs>
              <w:spacing w:after="0"/>
              <w:rPr>
                <w:rFonts w:asciiTheme="majorHAnsi" w:hAnsiTheme="majorHAnsi" w:cs="Tahoma"/>
                <w:color w:val="000000"/>
              </w:rPr>
            </w:pPr>
            <w:r w:rsidRPr="006C6977">
              <w:rPr>
                <w:rFonts w:asciiTheme="majorHAnsi" w:hAnsiTheme="majorHAnsi" w:cs="Tahoma"/>
                <w:color w:val="000000"/>
              </w:rPr>
              <w:t>N632460</w:t>
            </w:r>
          </w:p>
        </w:tc>
      </w:tr>
      <w:tr w:rsidR="00CF0534" w:rsidRPr="006C6977" w14:paraId="1599D2B3" w14:textId="77777777" w:rsidTr="00640BAC">
        <w:tc>
          <w:tcPr>
            <w:tcW w:w="5850" w:type="dxa"/>
            <w:tcBorders>
              <w:top w:val="single" w:sz="4" w:space="0" w:color="000000"/>
              <w:left w:val="single" w:sz="4" w:space="0" w:color="000000"/>
              <w:bottom w:val="single" w:sz="4" w:space="0" w:color="000000"/>
              <w:right w:val="single" w:sz="4" w:space="0" w:color="000000"/>
            </w:tcBorders>
            <w:vAlign w:val="bottom"/>
            <w:hideMark/>
          </w:tcPr>
          <w:p w14:paraId="27A78DD2" w14:textId="77777777" w:rsidR="00CF0534" w:rsidRPr="006C6977" w:rsidRDefault="00CF0534" w:rsidP="00147AEF">
            <w:pPr>
              <w:spacing w:after="0"/>
              <w:rPr>
                <w:rFonts w:asciiTheme="majorHAnsi" w:hAnsiTheme="majorHAnsi" w:cs="Times New Roman"/>
              </w:rPr>
            </w:pPr>
            <w:r w:rsidRPr="006C6977">
              <w:rPr>
                <w:rFonts w:asciiTheme="majorHAnsi" w:hAnsiTheme="majorHAnsi"/>
              </w:rPr>
              <w:t>Eye Irrigation Solution</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61F881D6" w14:textId="77777777" w:rsidR="00CF0534" w:rsidRPr="006C6977" w:rsidRDefault="00CF0534" w:rsidP="00147AEF">
            <w:pPr>
              <w:spacing w:after="0"/>
              <w:rPr>
                <w:rFonts w:asciiTheme="majorHAnsi" w:hAnsiTheme="majorHAnsi"/>
                <w:color w:val="000000"/>
              </w:rPr>
            </w:pPr>
            <w:r w:rsidRPr="006C6977">
              <w:rPr>
                <w:rFonts w:asciiTheme="majorHAnsi" w:hAnsiTheme="majorHAnsi"/>
                <w:color w:val="000000"/>
              </w:rPr>
              <w:t>N637051</w:t>
            </w:r>
          </w:p>
        </w:tc>
      </w:tr>
      <w:tr w:rsidR="00CF0534" w:rsidRPr="006C6977" w14:paraId="72EFD9E2" w14:textId="77777777" w:rsidTr="00640BAC">
        <w:tc>
          <w:tcPr>
            <w:tcW w:w="5850" w:type="dxa"/>
            <w:tcBorders>
              <w:top w:val="single" w:sz="4" w:space="0" w:color="000000"/>
              <w:left w:val="single" w:sz="4" w:space="0" w:color="000000"/>
              <w:bottom w:val="single" w:sz="4" w:space="0" w:color="000000"/>
              <w:right w:val="single" w:sz="4" w:space="0" w:color="000000"/>
            </w:tcBorders>
            <w:vAlign w:val="bottom"/>
            <w:hideMark/>
          </w:tcPr>
          <w:p w14:paraId="4934DC57" w14:textId="77777777" w:rsidR="00CF0534" w:rsidRPr="006C6977" w:rsidRDefault="00CF0534" w:rsidP="00147AEF">
            <w:pPr>
              <w:spacing w:after="0"/>
              <w:rPr>
                <w:rFonts w:asciiTheme="majorHAnsi" w:hAnsiTheme="majorHAnsi"/>
              </w:rPr>
            </w:pPr>
            <w:r w:rsidRPr="006C6977">
              <w:rPr>
                <w:rFonts w:asciiTheme="majorHAnsi" w:hAnsiTheme="majorHAnsi"/>
              </w:rPr>
              <w:t>Cold Pack, Disposable Instant Ice Pack</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0BF5E21B" w14:textId="77777777" w:rsidR="00CF0534" w:rsidRPr="006C6977" w:rsidRDefault="00CF0534" w:rsidP="00147AEF">
            <w:pPr>
              <w:spacing w:after="0"/>
              <w:rPr>
                <w:rFonts w:asciiTheme="majorHAnsi" w:hAnsiTheme="majorHAnsi"/>
                <w:color w:val="000000"/>
              </w:rPr>
            </w:pPr>
            <w:r w:rsidRPr="006C6977">
              <w:rPr>
                <w:rFonts w:asciiTheme="majorHAnsi" w:hAnsiTheme="majorHAnsi"/>
                <w:color w:val="000000"/>
              </w:rPr>
              <w:t>N632730</w:t>
            </w:r>
          </w:p>
        </w:tc>
      </w:tr>
      <w:tr w:rsidR="00CF0534" w:rsidRPr="006C6977" w14:paraId="1430C378" w14:textId="77777777" w:rsidTr="00640BAC">
        <w:tc>
          <w:tcPr>
            <w:tcW w:w="5850" w:type="dxa"/>
            <w:tcBorders>
              <w:top w:val="single" w:sz="4" w:space="0" w:color="000000"/>
              <w:left w:val="single" w:sz="4" w:space="0" w:color="000000"/>
              <w:bottom w:val="single" w:sz="4" w:space="0" w:color="000000"/>
              <w:right w:val="single" w:sz="4" w:space="0" w:color="000000"/>
            </w:tcBorders>
            <w:vAlign w:val="bottom"/>
            <w:hideMark/>
          </w:tcPr>
          <w:p w14:paraId="76869627" w14:textId="77777777" w:rsidR="00CF0534" w:rsidRPr="006C6977" w:rsidRDefault="00CF0534" w:rsidP="00147AEF">
            <w:pPr>
              <w:spacing w:after="0"/>
              <w:rPr>
                <w:rFonts w:asciiTheme="majorHAnsi" w:hAnsiTheme="majorHAnsi"/>
              </w:rPr>
            </w:pPr>
            <w:r w:rsidRPr="006C6977">
              <w:rPr>
                <w:rFonts w:asciiTheme="majorHAnsi" w:hAnsiTheme="majorHAnsi"/>
              </w:rPr>
              <w:t>Kit, First Aid Pocket Packages</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243B5B78" w14:textId="77777777" w:rsidR="00CF0534" w:rsidRPr="006C6977" w:rsidRDefault="00CF0534" w:rsidP="00147AEF">
            <w:pPr>
              <w:spacing w:after="0"/>
              <w:rPr>
                <w:rFonts w:asciiTheme="majorHAnsi" w:hAnsiTheme="majorHAnsi"/>
                <w:color w:val="000000"/>
              </w:rPr>
            </w:pPr>
            <w:r w:rsidRPr="006C6977">
              <w:rPr>
                <w:rFonts w:asciiTheme="majorHAnsi" w:hAnsiTheme="majorHAnsi"/>
                <w:color w:val="000000"/>
              </w:rPr>
              <w:t>N635890</w:t>
            </w:r>
          </w:p>
        </w:tc>
      </w:tr>
      <w:tr w:rsidR="00CF0534" w:rsidRPr="006C6977" w14:paraId="3DEB908D" w14:textId="77777777" w:rsidTr="00640BAC">
        <w:tc>
          <w:tcPr>
            <w:tcW w:w="5850" w:type="dxa"/>
            <w:tcBorders>
              <w:top w:val="single" w:sz="4" w:space="0" w:color="000000"/>
              <w:left w:val="single" w:sz="4" w:space="0" w:color="000000"/>
              <w:bottom w:val="single" w:sz="4" w:space="0" w:color="000000"/>
              <w:right w:val="single" w:sz="4" w:space="0" w:color="000000"/>
            </w:tcBorders>
            <w:vAlign w:val="bottom"/>
            <w:hideMark/>
          </w:tcPr>
          <w:p w14:paraId="2DC780E7" w14:textId="77777777" w:rsidR="00CF0534" w:rsidRPr="006C6977" w:rsidRDefault="00CF0534" w:rsidP="00147AEF">
            <w:pPr>
              <w:spacing w:after="0"/>
              <w:rPr>
                <w:rFonts w:asciiTheme="majorHAnsi" w:hAnsiTheme="majorHAnsi"/>
              </w:rPr>
            </w:pPr>
            <w:r w:rsidRPr="006C6977">
              <w:rPr>
                <w:rFonts w:asciiTheme="majorHAnsi" w:hAnsiTheme="majorHAnsi"/>
              </w:rPr>
              <w:t>Sun Protection Lotion (Min. 15 SPF)</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59A8DB22" w14:textId="77777777" w:rsidR="00CF0534" w:rsidRPr="006C6977" w:rsidRDefault="00CF0534" w:rsidP="00147AEF">
            <w:pPr>
              <w:spacing w:after="0"/>
              <w:rPr>
                <w:rFonts w:asciiTheme="majorHAnsi" w:hAnsiTheme="majorHAnsi"/>
                <w:color w:val="000000"/>
              </w:rPr>
            </w:pPr>
            <w:r w:rsidRPr="006C6977">
              <w:rPr>
                <w:rFonts w:asciiTheme="majorHAnsi" w:hAnsiTheme="majorHAnsi"/>
                <w:color w:val="000000"/>
              </w:rPr>
              <w:t>N636300</w:t>
            </w:r>
          </w:p>
        </w:tc>
      </w:tr>
      <w:tr w:rsidR="00CF0534" w:rsidRPr="006C6977" w14:paraId="7434431F" w14:textId="77777777" w:rsidTr="00640BAC">
        <w:tc>
          <w:tcPr>
            <w:tcW w:w="5850" w:type="dxa"/>
            <w:tcBorders>
              <w:top w:val="single" w:sz="4" w:space="0" w:color="000000"/>
              <w:left w:val="single" w:sz="4" w:space="0" w:color="000000"/>
              <w:bottom w:val="single" w:sz="4" w:space="0" w:color="000000"/>
              <w:right w:val="single" w:sz="4" w:space="0" w:color="000000"/>
            </w:tcBorders>
            <w:hideMark/>
          </w:tcPr>
          <w:p w14:paraId="11154BF7" w14:textId="77777777" w:rsidR="00CF0534" w:rsidRPr="006C6977" w:rsidRDefault="00CF0534" w:rsidP="00147AEF">
            <w:pPr>
              <w:numPr>
                <w:ilvl w:val="12"/>
                <w:numId w:val="0"/>
              </w:numPr>
              <w:tabs>
                <w:tab w:val="left" w:pos="0"/>
                <w:tab w:val="left" w:pos="720"/>
                <w:tab w:val="left" w:pos="4860"/>
              </w:tabs>
              <w:spacing w:after="0"/>
              <w:rPr>
                <w:rFonts w:asciiTheme="majorHAnsi" w:hAnsiTheme="majorHAnsi" w:cs="Tahoma"/>
              </w:rPr>
            </w:pPr>
            <w:r w:rsidRPr="006C6977">
              <w:rPr>
                <w:rFonts w:asciiTheme="majorHAnsi" w:hAnsiTheme="majorHAnsi"/>
              </w:rPr>
              <w:t>Insect Repellent</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790FF4EE" w14:textId="77777777" w:rsidR="00CF0534" w:rsidRPr="006C6977" w:rsidRDefault="00CF0534" w:rsidP="00147AEF">
            <w:pPr>
              <w:spacing w:after="0"/>
              <w:rPr>
                <w:rFonts w:asciiTheme="majorHAnsi" w:hAnsiTheme="majorHAnsi" w:cs="Times New Roman"/>
                <w:color w:val="000000"/>
              </w:rPr>
            </w:pPr>
            <w:r w:rsidRPr="006C6977">
              <w:rPr>
                <w:rFonts w:asciiTheme="majorHAnsi" w:hAnsiTheme="majorHAnsi"/>
                <w:color w:val="000000"/>
              </w:rPr>
              <w:t>N468000</w:t>
            </w:r>
          </w:p>
        </w:tc>
      </w:tr>
      <w:tr w:rsidR="00CF0534" w:rsidRPr="006C6977" w14:paraId="39269F75" w14:textId="77777777" w:rsidTr="00640BAC">
        <w:tc>
          <w:tcPr>
            <w:tcW w:w="5850" w:type="dxa"/>
            <w:tcBorders>
              <w:top w:val="single" w:sz="4" w:space="0" w:color="000000"/>
              <w:left w:val="single" w:sz="4" w:space="0" w:color="000000"/>
              <w:bottom w:val="single" w:sz="4" w:space="0" w:color="000000"/>
              <w:right w:val="single" w:sz="4" w:space="0" w:color="000000"/>
            </w:tcBorders>
            <w:hideMark/>
          </w:tcPr>
          <w:p w14:paraId="13FFF56C" w14:textId="77777777" w:rsidR="00CF0534" w:rsidRPr="006C6977" w:rsidRDefault="00CF0534" w:rsidP="00147AEF">
            <w:pPr>
              <w:numPr>
                <w:ilvl w:val="12"/>
                <w:numId w:val="0"/>
              </w:numPr>
              <w:tabs>
                <w:tab w:val="left" w:pos="0"/>
                <w:tab w:val="left" w:pos="720"/>
                <w:tab w:val="left" w:pos="4860"/>
              </w:tabs>
              <w:spacing w:after="0"/>
              <w:rPr>
                <w:rFonts w:asciiTheme="majorHAnsi" w:hAnsiTheme="majorHAnsi"/>
              </w:rPr>
            </w:pPr>
            <w:r w:rsidRPr="006C6977">
              <w:rPr>
                <w:rFonts w:asciiTheme="majorHAnsi" w:hAnsiTheme="majorHAnsi"/>
              </w:rPr>
              <w:t>Sting Relief Wipes</w:t>
            </w:r>
          </w:p>
        </w:tc>
        <w:tc>
          <w:tcPr>
            <w:tcW w:w="1350" w:type="dxa"/>
            <w:tcBorders>
              <w:top w:val="single" w:sz="4" w:space="0" w:color="000000"/>
              <w:left w:val="single" w:sz="4" w:space="0" w:color="000000"/>
              <w:bottom w:val="single" w:sz="4" w:space="0" w:color="000000"/>
              <w:right w:val="single" w:sz="4" w:space="0" w:color="000000"/>
            </w:tcBorders>
            <w:vAlign w:val="bottom"/>
            <w:hideMark/>
          </w:tcPr>
          <w:p w14:paraId="5D76FF22" w14:textId="77777777" w:rsidR="00CF0534" w:rsidRPr="006C6977" w:rsidRDefault="00CF0534" w:rsidP="00147AEF">
            <w:pPr>
              <w:spacing w:after="0"/>
              <w:rPr>
                <w:rFonts w:asciiTheme="majorHAnsi" w:hAnsiTheme="majorHAnsi"/>
                <w:color w:val="000000"/>
              </w:rPr>
            </w:pPr>
            <w:r w:rsidRPr="006C6977">
              <w:rPr>
                <w:rFonts w:asciiTheme="majorHAnsi" w:hAnsiTheme="majorHAnsi"/>
                <w:color w:val="000000"/>
              </w:rPr>
              <w:t>N632718</w:t>
            </w:r>
          </w:p>
        </w:tc>
      </w:tr>
    </w:tbl>
    <w:p w14:paraId="6EE46B31" w14:textId="77777777" w:rsidR="00E60951" w:rsidRDefault="00E60951" w:rsidP="00D542A7"/>
    <w:p w14:paraId="501983D5" w14:textId="5ED7C9D9" w:rsidR="00E60951" w:rsidRDefault="00E60951"/>
    <w:p w14:paraId="7D45A9F0" w14:textId="77777777" w:rsidR="007B5E7B" w:rsidRDefault="007B5E7B">
      <w:pPr>
        <w:rPr>
          <w:rFonts w:asciiTheme="majorHAnsi" w:eastAsiaTheme="majorEastAsia" w:hAnsiTheme="majorHAnsi" w:cstheme="majorBidi"/>
          <w:color w:val="0F4761" w:themeColor="accent1" w:themeShade="BF"/>
          <w:sz w:val="28"/>
          <w:szCs w:val="28"/>
        </w:rPr>
      </w:pPr>
      <w:bookmarkStart w:id="204" w:name="_Infectious_Materials"/>
      <w:bookmarkStart w:id="205" w:name="_Burn_Kit_Contents"/>
      <w:bookmarkEnd w:id="204"/>
      <w:bookmarkEnd w:id="205"/>
      <w:r>
        <w:br w:type="page"/>
      </w:r>
    </w:p>
    <w:p w14:paraId="787A56E5" w14:textId="6F111453" w:rsidR="00CF0534" w:rsidRDefault="006C5FD1" w:rsidP="003A24D9">
      <w:pPr>
        <w:pStyle w:val="Heading2"/>
      </w:pPr>
      <w:bookmarkStart w:id="206" w:name="_Toc210042609"/>
      <w:r>
        <w:lastRenderedPageBreak/>
        <w:t>Burn Kit Contents</w:t>
      </w:r>
      <w:bookmarkEnd w:id="206"/>
    </w:p>
    <w:p w14:paraId="75B8967B" w14:textId="77777777" w:rsidR="006F4630" w:rsidRDefault="009B6ADE" w:rsidP="00D542A7">
      <w:r>
        <w:t>The Burn Kit</w:t>
      </w:r>
      <w:r w:rsidR="00EA0D15">
        <w:t>, available through Ariba Procurement</w:t>
      </w:r>
      <w:r w:rsidR="008B7151">
        <w:t xml:space="preserve"> </w:t>
      </w:r>
      <w:r w:rsidRPr="009B6ADE">
        <w:t>Includes</w:t>
      </w:r>
    </w:p>
    <w:p w14:paraId="02E7ABB1" w14:textId="60B4088B" w:rsidR="008B7151" w:rsidRDefault="009B6ADE" w:rsidP="008B7151">
      <w:pPr>
        <w:ind w:firstLine="720"/>
      </w:pPr>
      <w:r w:rsidRPr="009B6ADE">
        <w:t>6 Burn Gels</w:t>
      </w:r>
    </w:p>
    <w:p w14:paraId="2BA78BC1" w14:textId="77777777" w:rsidR="008B7151" w:rsidRDefault="009B6ADE" w:rsidP="008B7151">
      <w:pPr>
        <w:ind w:firstLine="720"/>
      </w:pPr>
      <w:r w:rsidRPr="009B6ADE">
        <w:t>First Aid Facts Guide</w:t>
      </w:r>
    </w:p>
    <w:p w14:paraId="4DA9E339" w14:textId="77777777" w:rsidR="008B7151" w:rsidRDefault="009B6ADE" w:rsidP="008B7151">
      <w:pPr>
        <w:ind w:firstLine="720"/>
      </w:pPr>
      <w:r w:rsidRPr="009B6ADE">
        <w:t>First Aid Tape</w:t>
      </w:r>
    </w:p>
    <w:p w14:paraId="743DD226" w14:textId="77777777" w:rsidR="008B7151" w:rsidRDefault="009B6ADE" w:rsidP="008B7151">
      <w:pPr>
        <w:ind w:firstLine="720"/>
      </w:pPr>
      <w:r w:rsidRPr="009B6ADE">
        <w:t>Gause Bandage Compress</w:t>
      </w:r>
    </w:p>
    <w:p w14:paraId="2E5640B2" w14:textId="77777777" w:rsidR="008B7151" w:rsidRDefault="009B6ADE" w:rsidP="008B7151">
      <w:pPr>
        <w:ind w:firstLine="720"/>
      </w:pPr>
      <w:r w:rsidRPr="009B6ADE">
        <w:t>Instant Ice Pack</w:t>
      </w:r>
    </w:p>
    <w:p w14:paraId="417F68C0" w14:textId="77777777" w:rsidR="008B7151" w:rsidRDefault="009B6ADE" w:rsidP="008B7151">
      <w:pPr>
        <w:ind w:firstLine="720"/>
      </w:pPr>
      <w:r w:rsidRPr="009B6ADE">
        <w:t>2 Nitrile Gloves</w:t>
      </w:r>
    </w:p>
    <w:p w14:paraId="78A09BB5" w14:textId="77777777" w:rsidR="008B7151" w:rsidRDefault="009B6ADE" w:rsidP="008B7151">
      <w:pPr>
        <w:ind w:firstLine="720"/>
      </w:pPr>
      <w:r w:rsidRPr="009B6ADE">
        <w:t>4 Non-Stick Pads</w:t>
      </w:r>
    </w:p>
    <w:p w14:paraId="6B8ECF07" w14:textId="77777777" w:rsidR="008B7151" w:rsidRDefault="009B6ADE" w:rsidP="008B7151">
      <w:pPr>
        <w:ind w:firstLine="720"/>
      </w:pPr>
      <w:r w:rsidRPr="009B6ADE">
        <w:t>16 1x3” plastic bandages,</w:t>
      </w:r>
    </w:p>
    <w:p w14:paraId="24EEE360" w14:textId="77777777" w:rsidR="008B7151" w:rsidRDefault="009B6ADE" w:rsidP="008B7151">
      <w:pPr>
        <w:ind w:firstLine="720"/>
      </w:pPr>
      <w:r w:rsidRPr="009B6ADE">
        <w:t>6 2x3” plastic bandages</w:t>
      </w:r>
    </w:p>
    <w:p w14:paraId="140D6E56" w14:textId="3C2F791A" w:rsidR="008B7151" w:rsidRDefault="009B6ADE" w:rsidP="00A4772E">
      <w:pPr>
        <w:tabs>
          <w:tab w:val="left" w:pos="4935"/>
        </w:tabs>
        <w:ind w:firstLine="720"/>
      </w:pPr>
      <w:r w:rsidRPr="009B6ADE">
        <w:t>Rescue Blanket</w:t>
      </w:r>
      <w:r w:rsidR="007537C7">
        <w:tab/>
      </w:r>
    </w:p>
    <w:p w14:paraId="2A73D0BF" w14:textId="77777777" w:rsidR="008B7151" w:rsidRDefault="009B6ADE" w:rsidP="008B7151">
      <w:pPr>
        <w:ind w:firstLine="720"/>
      </w:pPr>
      <w:r w:rsidRPr="009B6ADE">
        <w:t>2 4x4” Water-Jel Burn Dressing</w:t>
      </w:r>
    </w:p>
    <w:p w14:paraId="38FA6467" w14:textId="0A52EDA7" w:rsidR="006C5FD1" w:rsidRDefault="009B6ADE" w:rsidP="008B7151">
      <w:pPr>
        <w:ind w:firstLine="720"/>
      </w:pPr>
      <w:r w:rsidRPr="009B6ADE">
        <w:t>1 4x16” Water-Jel Burn Dressing</w:t>
      </w:r>
    </w:p>
    <w:p w14:paraId="427B59C8" w14:textId="77777777" w:rsidR="007E2EA1" w:rsidRDefault="007E2EA1" w:rsidP="008B7151">
      <w:pPr>
        <w:ind w:firstLine="720"/>
      </w:pPr>
    </w:p>
    <w:p w14:paraId="4AB8BAC7" w14:textId="57E0F62D" w:rsidR="00375B83" w:rsidRDefault="007D0695" w:rsidP="007D0695">
      <w:r>
        <w:t>Order the Burn Kit through Ariba Procurement - $71.05</w:t>
      </w:r>
    </w:p>
    <w:p w14:paraId="3C65572B" w14:textId="37037262" w:rsidR="007D0695" w:rsidRDefault="00375B83" w:rsidP="003A24D9">
      <w:pPr>
        <w:ind w:left="720"/>
      </w:pPr>
      <w:r>
        <w:t>Q</w:t>
      </w:r>
      <w:r w:rsidR="007D0695" w:rsidRPr="007D0695">
        <w:t xml:space="preserve">uick Catalog Purchase&gt;Total Safety Supplies &amp; Solutions&gt; Buy from supplier&gt;So Cal Gas Co Coupa Sempra&gt; and then search "MSA </w:t>
      </w:r>
      <w:r w:rsidR="00435DDC" w:rsidRPr="007D0695">
        <w:t>Storage.</w:t>
      </w:r>
      <w:r w:rsidR="007D0695" w:rsidRPr="007D0695">
        <w:t>"</w:t>
      </w:r>
    </w:p>
    <w:p w14:paraId="68BFBDE8" w14:textId="77777777" w:rsidR="00813B58" w:rsidRDefault="00813B58" w:rsidP="003A24D9">
      <w:pPr>
        <w:ind w:left="720"/>
      </w:pPr>
    </w:p>
    <w:p w14:paraId="20F0EA62" w14:textId="0CA6481C" w:rsidR="00813B58" w:rsidRDefault="00813B58">
      <w:r>
        <w:br w:type="page"/>
      </w:r>
    </w:p>
    <w:p w14:paraId="18E202A5" w14:textId="77777777" w:rsidR="00134374" w:rsidRPr="00394419" w:rsidRDefault="00134374" w:rsidP="00134374">
      <w:pPr>
        <w:pStyle w:val="Heading3"/>
        <w:rPr>
          <w:highlight w:val="yellow"/>
        </w:rPr>
      </w:pPr>
      <w:bookmarkStart w:id="207" w:name="_Toc210042610"/>
      <w:r>
        <w:lastRenderedPageBreak/>
        <w:t>Conducting a Meeting with Safety in Mind</w:t>
      </w:r>
      <w:bookmarkEnd w:id="207"/>
    </w:p>
    <w:p w14:paraId="318C4085" w14:textId="77777777" w:rsidR="00134374" w:rsidRDefault="00134374" w:rsidP="00134374">
      <w:pPr>
        <w:pStyle w:val="GreenBullet"/>
      </w:pPr>
      <w:r>
        <w:t>Each meeting, whether in the office or field, in-person, or on-line, is an opportunity for sharing and strengthening the safety culture at SoCalGas. Incorporating the safety-focused elements below can bring curiosity, collaboration, and safety into each meeting. These ideas increase communication and reflect our commitment to doing the right thing every day.</w:t>
      </w:r>
    </w:p>
    <w:p w14:paraId="6C93FA37" w14:textId="30763E9D" w:rsidR="00134374" w:rsidRDefault="00134374" w:rsidP="00134374">
      <w:pPr>
        <w:pStyle w:val="GreenBullet"/>
      </w:pPr>
      <w:r>
        <w:t xml:space="preserve">Use techniques that are </w:t>
      </w:r>
      <w:r w:rsidR="00A31EB7">
        <w:t>appropriate for</w:t>
      </w:r>
      <w:r>
        <w:t xml:space="preserve"> the purpose of the meeting, the needs of the participants, and the allotted time.</w:t>
      </w:r>
    </w:p>
    <w:p w14:paraId="03F31043" w14:textId="77777777" w:rsidR="00134374" w:rsidRPr="00C3637F" w:rsidRDefault="00134374" w:rsidP="00134374">
      <w:pPr>
        <w:pStyle w:val="GreenBullet"/>
        <w:rPr>
          <w:b/>
          <w:bCs/>
        </w:rPr>
      </w:pPr>
      <w:r w:rsidRPr="00C3637F">
        <w:rPr>
          <w:b/>
          <w:bCs/>
        </w:rPr>
        <w:t>Opening a Meeting with Safety in Mind</w:t>
      </w:r>
    </w:p>
    <w:p w14:paraId="1EC38C9E" w14:textId="77777777" w:rsidR="00134374" w:rsidRPr="00C45ED4" w:rsidRDefault="00134374" w:rsidP="00134374">
      <w:pPr>
        <w:pStyle w:val="Green2"/>
        <w:numPr>
          <w:ilvl w:val="0"/>
          <w:numId w:val="0"/>
        </w:numPr>
        <w:ind w:left="1440"/>
      </w:pPr>
      <w:r w:rsidRPr="00C45ED4">
        <w:t>Each meeting should incorporate a review of emergency procedures including emergency exits, the location of AED and First Aid Kits, and the role of each person in case of an emergency.</w:t>
      </w:r>
    </w:p>
    <w:p w14:paraId="4EF65EAB" w14:textId="77777777" w:rsidR="00134374" w:rsidRPr="00C3637F" w:rsidRDefault="00134374" w:rsidP="00134374">
      <w:pPr>
        <w:pStyle w:val="GreenBullet"/>
        <w:rPr>
          <w:b/>
          <w:bCs/>
        </w:rPr>
      </w:pPr>
      <w:r w:rsidRPr="00C3637F">
        <w:rPr>
          <w:b/>
          <w:bCs/>
        </w:rPr>
        <w:t>Safety Moments</w:t>
      </w:r>
    </w:p>
    <w:p w14:paraId="5C9A94B8" w14:textId="77777777" w:rsidR="00134374" w:rsidRPr="00B70564" w:rsidRDefault="00134374" w:rsidP="00134374">
      <w:pPr>
        <w:pStyle w:val="Green3"/>
        <w:numPr>
          <w:ilvl w:val="0"/>
          <w:numId w:val="0"/>
        </w:numPr>
        <w:ind w:left="1440"/>
      </w:pPr>
      <w:hyperlink r:id="rId163">
        <w:r w:rsidRPr="00B70564">
          <w:t xml:space="preserve">A Safety Moment Is a </w:t>
        </w:r>
        <w:r>
          <w:t>brief</w:t>
        </w:r>
        <w:r w:rsidRPr="00B70564">
          <w:t>, focused discussion that highlights a safety topic, a specific workplace hazard or best practice for working safely</w:t>
        </w:r>
      </w:hyperlink>
      <w:r w:rsidRPr="00B70564">
        <w:t>. It aims to improve communication, increase knowledge, reinforce safety procedures, and motivate employees to prioritize safety.</w:t>
      </w:r>
    </w:p>
    <w:p w14:paraId="31484570" w14:textId="77777777" w:rsidR="00134374" w:rsidRPr="00C3637F" w:rsidRDefault="00134374" w:rsidP="00134374">
      <w:pPr>
        <w:pStyle w:val="GreenBullet"/>
        <w:rPr>
          <w:b/>
          <w:bCs/>
        </w:rPr>
      </w:pPr>
      <w:r w:rsidRPr="00C3637F">
        <w:rPr>
          <w:b/>
          <w:bCs/>
        </w:rPr>
        <w:t>The Culture Contrarian/Devil’s Advocate</w:t>
      </w:r>
    </w:p>
    <w:p w14:paraId="3C9CB76C" w14:textId="77777777" w:rsidR="00134374" w:rsidRDefault="00134374" w:rsidP="00134374">
      <w:pPr>
        <w:pStyle w:val="Green2"/>
        <w:numPr>
          <w:ilvl w:val="0"/>
          <w:numId w:val="0"/>
        </w:numPr>
        <w:ind w:left="1440"/>
      </w:pPr>
      <w:r>
        <w:t xml:space="preserve">A </w:t>
      </w:r>
      <w:r w:rsidRPr="00B70564">
        <w:t>devil's advocate</w:t>
      </w:r>
      <w:r w:rsidRPr="00B70564">
        <w:rPr>
          <w:u w:val="single"/>
        </w:rPr>
        <w:t xml:space="preserve"> or “Culture Contrarian”</w:t>
      </w:r>
      <w:r w:rsidRPr="00B70564">
        <w:t xml:space="preserve"> is</w:t>
      </w:r>
      <w:r>
        <w:t xml:space="preserve"> someone assigned to intentionally challenge ideas, assumptions, and decisions, during a meeting, to foster critical thinking and ensure all potential risks and alternatives are considered.</w:t>
      </w:r>
    </w:p>
    <w:p w14:paraId="63358CFD" w14:textId="77777777" w:rsidR="00134374" w:rsidRPr="00C3637F" w:rsidRDefault="00134374" w:rsidP="00134374">
      <w:pPr>
        <w:pStyle w:val="GreenBullet"/>
        <w:rPr>
          <w:b/>
          <w:bCs/>
        </w:rPr>
      </w:pPr>
      <w:r w:rsidRPr="00C3637F">
        <w:rPr>
          <w:b/>
          <w:bCs/>
        </w:rPr>
        <w:t>The Plus/Delta Meeting Summaries</w:t>
      </w:r>
    </w:p>
    <w:p w14:paraId="186EAF30" w14:textId="77777777" w:rsidR="00134374" w:rsidRPr="001E1057" w:rsidRDefault="00134374" w:rsidP="00134374">
      <w:pPr>
        <w:pStyle w:val="Green2"/>
        <w:numPr>
          <w:ilvl w:val="0"/>
          <w:numId w:val="0"/>
        </w:numPr>
        <w:ind w:left="1440"/>
      </w:pPr>
      <w:r w:rsidRPr="001E1057">
        <w:t>The</w:t>
      </w:r>
      <w:r>
        <w:t xml:space="preserve"> </w:t>
      </w:r>
      <w:r w:rsidRPr="00B70564">
        <w:t>Plus/Delta technique is a powerful feedback tool used to promote continuous improvement by reflecting on what went well and what could be improved in a given</w:t>
      </w:r>
      <w:r w:rsidRPr="001E1057">
        <w:t xml:space="preserve"> activity, meeting, or process.</w:t>
      </w:r>
      <w:r>
        <w:t xml:space="preserve"> </w:t>
      </w:r>
      <w:r w:rsidRPr="001E1057">
        <w:t xml:space="preserve">It involves </w:t>
      </w:r>
      <w:r>
        <w:t xml:space="preserve">capturing meeting feedback in </w:t>
      </w:r>
      <w:r w:rsidRPr="001E1057">
        <w:t>two columns: the</w:t>
      </w:r>
      <w:r>
        <w:t xml:space="preserve"> </w:t>
      </w:r>
      <w:r w:rsidRPr="00D933B8">
        <w:rPr>
          <w:b/>
          <w:bCs/>
        </w:rPr>
        <w:t>“Plus”</w:t>
      </w:r>
      <w:r>
        <w:t xml:space="preserve"> </w:t>
      </w:r>
      <w:r w:rsidRPr="001E1057">
        <w:t>side captures successes, strengths, or positive outcomes, while the</w:t>
      </w:r>
      <w:r>
        <w:t xml:space="preserve"> </w:t>
      </w:r>
      <w:r w:rsidRPr="00D933B8">
        <w:rPr>
          <w:b/>
          <w:bCs/>
        </w:rPr>
        <w:t>“Delta”</w:t>
      </w:r>
      <w:r>
        <w:t xml:space="preserve"> </w:t>
      </w:r>
      <w:r w:rsidRPr="001E1057">
        <w:t>side identifies areas for improvement, or refinement.</w:t>
      </w:r>
    </w:p>
    <w:p w14:paraId="69437FC7" w14:textId="77777777" w:rsidR="00134374" w:rsidRDefault="00134374" w:rsidP="00C1653C">
      <w:pPr>
        <w:pStyle w:val="Purp1"/>
      </w:pPr>
      <w:r>
        <w:t xml:space="preserve">Click the link for more information: </w:t>
      </w:r>
      <w:hyperlink r:id="rId164" w:history="1">
        <w:r>
          <w:rPr>
            <w:rStyle w:val="Hyperlink"/>
          </w:rPr>
          <w:t>Conducting a Meeting with Safety in Mind</w:t>
        </w:r>
      </w:hyperlink>
    </w:p>
    <w:p w14:paraId="64C4C367" w14:textId="77777777" w:rsidR="004C3CBB" w:rsidRDefault="004C3CBB">
      <w:pPr>
        <w:rPr>
          <w:rFonts w:eastAsiaTheme="majorEastAsia" w:cstheme="majorBidi"/>
          <w:color w:val="0F4761" w:themeColor="accent1" w:themeShade="BF"/>
          <w:sz w:val="28"/>
          <w:szCs w:val="28"/>
        </w:rPr>
      </w:pPr>
      <w:r>
        <w:br w:type="page"/>
      </w:r>
    </w:p>
    <w:p w14:paraId="4DAF32C0" w14:textId="3F1BE527" w:rsidR="001447EF" w:rsidRPr="00D50B10" w:rsidRDefault="001447EF" w:rsidP="001447EF">
      <w:pPr>
        <w:rPr>
          <w:b/>
          <w:bCs/>
        </w:rPr>
      </w:pPr>
      <w:r w:rsidRPr="00D50B10">
        <w:rPr>
          <w:b/>
          <w:bCs/>
        </w:rPr>
        <w:lastRenderedPageBreak/>
        <w:t>Example in the Gas Industry</w:t>
      </w:r>
    </w:p>
    <w:p w14:paraId="553AC445" w14:textId="77777777" w:rsidR="001447EF" w:rsidRDefault="001447EF" w:rsidP="001447EF">
      <w:r w:rsidRPr="00D50B10">
        <w:t>Imagine a pipeline maintenance procedure that assumes ideal weather, full staffing, and all tools available (Black Line). In reality, workers may face rain, missing equipment, or time pressure, leading them to improvise or skip steps (Blue Line). The graph helps visualize and analyze these deviations to enhance safety and reliability.</w:t>
      </w:r>
    </w:p>
    <w:p w14:paraId="4A8860B6" w14:textId="77777777" w:rsidR="001447EF" w:rsidRDefault="001447EF" w:rsidP="001447EF">
      <w:pPr>
        <w:pStyle w:val="ListParagraph"/>
        <w:numPr>
          <w:ilvl w:val="0"/>
          <w:numId w:val="45"/>
        </w:numPr>
      </w:pPr>
      <w:r w:rsidRPr="00D50B10">
        <w:t>This visualization helps safety professionals identify where and why deviations occur, enabling better alignment between planning and execution.</w:t>
      </w:r>
    </w:p>
    <w:p w14:paraId="6CF2F131" w14:textId="77777777" w:rsidR="001447EF" w:rsidRPr="00D50B10" w:rsidRDefault="001447EF" w:rsidP="001447EF">
      <w:pPr>
        <w:pStyle w:val="ListParagraph"/>
        <w:numPr>
          <w:ilvl w:val="0"/>
          <w:numId w:val="45"/>
        </w:numPr>
      </w:pPr>
      <w:r w:rsidRPr="00D50B10">
        <w:t>This visualization is especially useful for safety reviews, incident investigations, and proactive risk management in gas operations.</w:t>
      </w:r>
    </w:p>
    <w:p w14:paraId="410E1E69" w14:textId="2F4FC7DF" w:rsidR="00C340A2" w:rsidRPr="00394419" w:rsidRDefault="00C340A2" w:rsidP="001447EF">
      <w:pPr>
        <w:pStyle w:val="Green2"/>
        <w:numPr>
          <w:ilvl w:val="0"/>
          <w:numId w:val="0"/>
        </w:numPr>
        <w:ind w:left="1440" w:hanging="360"/>
      </w:pPr>
    </w:p>
    <w:sectPr w:rsidR="00C340A2" w:rsidRPr="00394419" w:rsidSect="0034644D">
      <w:headerReference w:type="default" r:id="rId165"/>
      <w:footerReference w:type="default" r:id="rId166"/>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ll, James (Contractor)" w:date="2025-10-09T14:07:00Z" w:initials="JH">
    <w:p w14:paraId="57587A11" w14:textId="77777777" w:rsidR="0086646B" w:rsidRDefault="0086646B" w:rsidP="0086646B">
      <w:pPr>
        <w:pStyle w:val="CommentText"/>
      </w:pPr>
      <w:r>
        <w:rPr>
          <w:rStyle w:val="CommentReference"/>
        </w:rPr>
        <w:annotationRef/>
      </w:r>
      <w:r>
        <w:rPr>
          <w:b/>
          <w:bCs/>
          <w:color w:val="242424"/>
        </w:rPr>
        <w:t>Delgado, Andrew D</w:t>
      </w:r>
    </w:p>
    <w:p w14:paraId="784FB7DD" w14:textId="77777777" w:rsidR="0086646B" w:rsidRDefault="0086646B" w:rsidP="0086646B">
      <w:pPr>
        <w:pStyle w:val="CommentText"/>
        <w:ind w:left="40"/>
      </w:pPr>
      <w:r>
        <w:rPr>
          <w:color w:val="333333"/>
        </w:rPr>
        <w:t xml:space="preserve">Will the table contents be linkable? Once the Safety Manual is published? </w:t>
      </w:r>
    </w:p>
    <w:p w14:paraId="254D8363" w14:textId="77777777" w:rsidR="0086646B" w:rsidRDefault="0086646B" w:rsidP="0086646B">
      <w:pPr>
        <w:pStyle w:val="CommentText"/>
        <w:ind w:left="120"/>
      </w:pPr>
      <w:r>
        <w:rPr>
          <w:color w:val="666666"/>
        </w:rPr>
        <w:t>October 1, 2025 at 6:39 AM</w:t>
      </w:r>
    </w:p>
    <w:p w14:paraId="29B6283C" w14:textId="77777777" w:rsidR="0086646B" w:rsidRDefault="0086646B" w:rsidP="0086646B">
      <w:pPr>
        <w:pStyle w:val="CommentText"/>
        <w:ind w:left="40"/>
      </w:pPr>
    </w:p>
    <w:p w14:paraId="4C325346" w14:textId="77777777" w:rsidR="0086646B" w:rsidRDefault="0086646B" w:rsidP="0086646B">
      <w:pPr>
        <w:pStyle w:val="CommentText"/>
        <w:ind w:left="40"/>
      </w:pPr>
    </w:p>
    <w:p w14:paraId="41B1773A" w14:textId="77777777" w:rsidR="0086646B" w:rsidRDefault="0086646B" w:rsidP="0086646B">
      <w:pPr>
        <w:pStyle w:val="CommentText"/>
        <w:ind w:left="120"/>
      </w:pPr>
      <w:r>
        <w:rPr>
          <w:b/>
          <w:bCs/>
          <w:color w:val="242424"/>
        </w:rPr>
        <w:t>Hall, James (Contractor)</w:t>
      </w:r>
    </w:p>
    <w:p w14:paraId="5037BAE5" w14:textId="77777777" w:rsidR="0086646B" w:rsidRDefault="0086646B" w:rsidP="0086646B">
      <w:pPr>
        <w:pStyle w:val="CommentText"/>
        <w:ind w:left="40"/>
      </w:pPr>
      <w:r>
        <w:rPr>
          <w:color w:val="333333"/>
        </w:rPr>
        <w:t>That's a great question, I hope so. When we push out the final version, we'll work on that.</w:t>
      </w:r>
    </w:p>
    <w:p w14:paraId="28F97E91" w14:textId="77777777" w:rsidR="0086646B" w:rsidRDefault="0086646B" w:rsidP="0086646B">
      <w:pPr>
        <w:pStyle w:val="CommentText"/>
        <w:ind w:left="120"/>
      </w:pPr>
      <w:r>
        <w:rPr>
          <w:color w:val="666666"/>
        </w:rPr>
        <w:t>October 1, 2025 at 6:55 AM</w:t>
      </w:r>
    </w:p>
  </w:comment>
  <w:comment w:id="9" w:author="Hall, James (Contractor)" w:date="2025-10-09T14:08:00Z" w:initials="JH">
    <w:p w14:paraId="541A745C" w14:textId="77777777" w:rsidR="0086646B" w:rsidRDefault="0086646B" w:rsidP="0086646B">
      <w:pPr>
        <w:pStyle w:val="CommentText"/>
      </w:pPr>
      <w:r>
        <w:rPr>
          <w:rStyle w:val="CommentReference"/>
        </w:rPr>
        <w:annotationRef/>
      </w:r>
      <w:r>
        <w:t>This email does not work.</w:t>
      </w:r>
      <w:r>
        <w:br/>
      </w:r>
      <w:r>
        <w:br/>
        <w:t>Your message to </w:t>
      </w:r>
      <w:r>
        <w:rPr>
          <w:color w:val="0072C6"/>
        </w:rPr>
        <w:t>SafetyMgmt@SoCalGas.com</w:t>
      </w:r>
      <w:r>
        <w:t> </w:t>
      </w:r>
      <w:r>
        <w:br/>
        <w:t>couldn't be delivered.</w:t>
      </w:r>
      <w:r>
        <w:br/>
      </w:r>
      <w:r>
        <w:rPr>
          <w:color w:val="0072C6"/>
        </w:rPr>
        <w:t>SafetyMgmt</w:t>
      </w:r>
      <w:r>
        <w:t> wasn't found at </w:t>
      </w:r>
      <w:r>
        <w:rPr>
          <w:color w:val="0072C6"/>
        </w:rPr>
        <w:t>socalgas.com</w:t>
      </w:r>
      <w:r>
        <w:t xml:space="preserve">. </w:t>
      </w:r>
    </w:p>
  </w:comment>
  <w:comment w:id="12" w:author="Hall, James (Contractor)" w:date="2025-10-09T14:16:00Z" w:initials="JH">
    <w:p w14:paraId="57212A2B" w14:textId="77777777" w:rsidR="001A5D3C" w:rsidRDefault="001A5D3C" w:rsidP="001A5D3C">
      <w:pPr>
        <w:pStyle w:val="CommentText"/>
        <w:ind w:left="40"/>
      </w:pPr>
      <w:r>
        <w:rPr>
          <w:rStyle w:val="CommentReference"/>
        </w:rPr>
        <w:annotationRef/>
      </w:r>
      <w:r>
        <w:rPr>
          <w:b/>
          <w:bCs/>
          <w:color w:val="333333"/>
          <w:highlight w:val="white"/>
        </w:rPr>
        <w:t>Delgado, Andrew D</w:t>
      </w:r>
    </w:p>
    <w:p w14:paraId="2E5B9F12" w14:textId="77777777" w:rsidR="001A5D3C" w:rsidRDefault="001A5D3C" w:rsidP="001A5D3C">
      <w:pPr>
        <w:pStyle w:val="CommentText"/>
        <w:ind w:left="40"/>
      </w:pPr>
      <w:r>
        <w:rPr>
          <w:color w:val="333333"/>
          <w:highlight w:val="white"/>
        </w:rPr>
        <w:t>What's the difference between this executive message for SoCalGas approach to the leadership message above? Perhaps combine them?</w:t>
      </w:r>
    </w:p>
    <w:p w14:paraId="0BF23B27" w14:textId="77777777" w:rsidR="001A5D3C" w:rsidRDefault="001A5D3C" w:rsidP="001A5D3C">
      <w:pPr>
        <w:pStyle w:val="CommentText"/>
        <w:ind w:left="120"/>
      </w:pPr>
      <w:r>
        <w:rPr>
          <w:color w:val="666666"/>
          <w:highlight w:val="white"/>
        </w:rPr>
        <w:t>October 1, 2025 at 6:56 AM</w:t>
      </w:r>
    </w:p>
    <w:p w14:paraId="66D3F0D3" w14:textId="77777777" w:rsidR="001A5D3C" w:rsidRDefault="001A5D3C" w:rsidP="001A5D3C">
      <w:pPr>
        <w:pStyle w:val="CommentText"/>
        <w:ind w:left="40"/>
      </w:pPr>
    </w:p>
    <w:p w14:paraId="6BCACE8D" w14:textId="77777777" w:rsidR="001A5D3C" w:rsidRDefault="001A5D3C" w:rsidP="001A5D3C">
      <w:pPr>
        <w:pStyle w:val="CommentText"/>
        <w:ind w:left="40"/>
      </w:pPr>
    </w:p>
    <w:p w14:paraId="5E62F9BF" w14:textId="77777777" w:rsidR="001A5D3C" w:rsidRDefault="001A5D3C" w:rsidP="001A5D3C">
      <w:pPr>
        <w:pStyle w:val="CommentText"/>
        <w:ind w:left="120"/>
      </w:pPr>
      <w:r>
        <w:rPr>
          <w:b/>
          <w:bCs/>
          <w:color w:val="242424"/>
          <w:highlight w:val="white"/>
        </w:rPr>
        <w:t>Hall, James (Contractor)</w:t>
      </w:r>
    </w:p>
    <w:p w14:paraId="1613FE6A" w14:textId="77777777" w:rsidR="001A5D3C" w:rsidRDefault="001A5D3C" w:rsidP="001A5D3C">
      <w:pPr>
        <w:pStyle w:val="CommentText"/>
        <w:ind w:left="40"/>
      </w:pPr>
      <w:r>
        <w:rPr>
          <w:color w:val="333333"/>
          <w:highlight w:val="white"/>
        </w:rPr>
        <w:t>This will be edited after we get a new executive message in place. Thanks for the feedback.</w:t>
      </w:r>
    </w:p>
    <w:p w14:paraId="6A15E1B7" w14:textId="77777777" w:rsidR="001A5D3C" w:rsidRDefault="001A5D3C" w:rsidP="001A5D3C">
      <w:pPr>
        <w:pStyle w:val="CommentText"/>
        <w:ind w:left="120"/>
      </w:pPr>
      <w:r>
        <w:rPr>
          <w:color w:val="666666"/>
          <w:highlight w:val="white"/>
        </w:rPr>
        <w:t>October 9, 2025 at 2:15 PM</w:t>
      </w:r>
    </w:p>
  </w:comment>
  <w:comment w:id="23" w:author="Hall, James (Contractor)" w:date="2025-10-09T13:44:00Z" w:initials="JH">
    <w:p w14:paraId="70EDFB55" w14:textId="4D0AC2CC" w:rsidR="002A03AF" w:rsidRDefault="002A03AF" w:rsidP="002A03AF">
      <w:pPr>
        <w:pStyle w:val="CommentText"/>
      </w:pPr>
      <w:r>
        <w:rPr>
          <w:rStyle w:val="CommentReference"/>
        </w:rPr>
        <w:annotationRef/>
      </w:r>
      <w:r>
        <w:rPr>
          <w:b/>
          <w:bCs/>
          <w:color w:val="242424"/>
        </w:rPr>
        <w:t>Araiza, Melissa N</w:t>
      </w:r>
    </w:p>
    <w:p w14:paraId="6E63E85F" w14:textId="77777777" w:rsidR="002A03AF" w:rsidRDefault="002A03AF" w:rsidP="002A03AF">
      <w:pPr>
        <w:pStyle w:val="CommentText"/>
      </w:pPr>
      <w:r>
        <w:rPr>
          <w:color w:val="333333"/>
        </w:rPr>
        <w:t>If Employee Safety Manual comes out before STJ policy maybe indicate that is under approval process or that there will be a standalone policy</w:t>
      </w:r>
    </w:p>
  </w:comment>
  <w:comment w:id="25" w:author="Hall, James (Contractor)" w:date="2025-09-30T11:24:00Z" w:initials="JH">
    <w:p w14:paraId="0A841151" w14:textId="67F9CF70" w:rsidR="00FA3C1C" w:rsidRDefault="00FA3C1C" w:rsidP="00FA3C1C">
      <w:pPr>
        <w:pStyle w:val="CommentText"/>
      </w:pPr>
      <w:r>
        <w:rPr>
          <w:rStyle w:val="CommentReference"/>
        </w:rPr>
        <w:annotationRef/>
      </w:r>
      <w:r>
        <w:fldChar w:fldCharType="begin"/>
      </w:r>
      <w:r>
        <w:instrText>HYPERLINK "mailto:SRodriguez3@semprautilities.com"</w:instrText>
      </w:r>
      <w:bookmarkStart w:id="26" w:name="_@_8B10D8F4676346BF9D865F8E1CC5BB5EZ"/>
      <w:r>
        <w:fldChar w:fldCharType="separate"/>
      </w:r>
      <w:bookmarkEnd w:id="26"/>
      <w:r w:rsidRPr="00CC6506">
        <w:rPr>
          <w:rStyle w:val="Mention"/>
          <w:noProof/>
        </w:rPr>
        <w:t>@Rodriguez, Sonia</w:t>
      </w:r>
      <w:r>
        <w:fldChar w:fldCharType="end"/>
      </w:r>
      <w:r>
        <w:t xml:space="preserve">  - We may want to move HOP out of the Appendix and back into the body of the manual based on our feedback with the FSAs.  It was mentioned several times.</w:t>
      </w:r>
    </w:p>
  </w:comment>
  <w:comment w:id="27" w:author="Hall, James (Contractor)" w:date="2025-10-01T10:00:00Z" w:initials="JH">
    <w:p w14:paraId="73814CCE" w14:textId="1A994CDA" w:rsidR="00FA3C1C" w:rsidRDefault="00FA3C1C" w:rsidP="00FA3C1C">
      <w:pPr>
        <w:pStyle w:val="CommentText"/>
      </w:pPr>
      <w:r>
        <w:rPr>
          <w:rStyle w:val="CommentReference"/>
        </w:rPr>
        <w:annotationRef/>
      </w:r>
      <w:r>
        <w:fldChar w:fldCharType="begin"/>
      </w:r>
      <w:r>
        <w:instrText>HYPERLINK "mailto:AEstrada4@semprautilities.com"</w:instrText>
      </w:r>
      <w:bookmarkStart w:id="28" w:name="_@_24B827DA0F5647D78EBFE9ECCA700C61Z"/>
      <w:r>
        <w:fldChar w:fldCharType="separate"/>
      </w:r>
      <w:bookmarkEnd w:id="28"/>
      <w:r w:rsidRPr="00FA3C1C">
        <w:rPr>
          <w:rStyle w:val="Mention"/>
          <w:noProof/>
        </w:rPr>
        <w:t>@Estrada, Andrew</w:t>
      </w:r>
      <w:r>
        <w:fldChar w:fldCharType="end"/>
      </w:r>
      <w:r>
        <w:t xml:space="preserve">  - Can review this section, tell me if it is too much, not enough, or if we should link out to more material outside of the manual.</w:t>
      </w:r>
    </w:p>
  </w:comment>
  <w:comment w:id="61" w:author="Hall, James (Contractor)" w:date="2025-10-09T13:45:00Z" w:initials="JH">
    <w:p w14:paraId="01D6C9CA" w14:textId="77777777" w:rsidR="00A1186B" w:rsidRDefault="00A1186B" w:rsidP="00A1186B">
      <w:pPr>
        <w:pStyle w:val="CommentText"/>
        <w:ind w:left="600"/>
      </w:pPr>
      <w:r>
        <w:rPr>
          <w:rStyle w:val="CommentReference"/>
        </w:rPr>
        <w:annotationRef/>
      </w:r>
      <w:r>
        <w:rPr>
          <w:b/>
          <w:bCs/>
          <w:color w:val="242424"/>
          <w:highlight w:val="white"/>
        </w:rPr>
        <w:t>Araiza, Melissa N</w:t>
      </w:r>
    </w:p>
    <w:p w14:paraId="6EE007A0" w14:textId="77777777" w:rsidR="00A1186B" w:rsidRDefault="00A1186B" w:rsidP="00A1186B">
      <w:pPr>
        <w:pStyle w:val="CommentText"/>
        <w:ind w:left="640"/>
      </w:pPr>
      <w:r>
        <w:rPr>
          <w:color w:val="333333"/>
          <w:highlight w:val="white"/>
        </w:rPr>
        <w:t xml:space="preserve">Sound and Biological </w:t>
      </w:r>
    </w:p>
  </w:comment>
  <w:comment w:id="67" w:author="Hall, James (Contractor)" w:date="2025-10-09T13:45:00Z" w:initials="JH">
    <w:p w14:paraId="1FDA84DA" w14:textId="77777777" w:rsidR="00E54640" w:rsidRDefault="00E54640" w:rsidP="00E54640">
      <w:pPr>
        <w:pStyle w:val="CommentText"/>
      </w:pPr>
      <w:r>
        <w:rPr>
          <w:rStyle w:val="CommentReference"/>
        </w:rPr>
        <w:annotationRef/>
      </w:r>
      <w:r>
        <w:rPr>
          <w:b/>
          <w:bCs/>
          <w:color w:val="242424"/>
        </w:rPr>
        <w:t>Araiza, Melissa N</w:t>
      </w:r>
    </w:p>
    <w:p w14:paraId="52795242" w14:textId="77777777" w:rsidR="00E54640" w:rsidRDefault="00E54640" w:rsidP="00E54640">
      <w:pPr>
        <w:pStyle w:val="CommentText"/>
        <w:ind w:left="40"/>
      </w:pPr>
      <w:r>
        <w:rPr>
          <w:color w:val="333333"/>
        </w:rPr>
        <w:t xml:space="preserve">High Energy Hazards in the construction industry include Chemical, Electrical, Gravity, Mechanical, Motion, Pressure, and Radiation. </w:t>
      </w:r>
    </w:p>
  </w:comment>
  <w:comment w:id="135" w:author="Hall, James (Contractor)" w:date="2025-10-09T08:03:00Z" w:initials="JH">
    <w:p w14:paraId="04206C5E" w14:textId="098FB72B" w:rsidR="0003540E" w:rsidRDefault="0003540E" w:rsidP="0003540E">
      <w:pPr>
        <w:pStyle w:val="CommentText"/>
      </w:pPr>
      <w:r>
        <w:rPr>
          <w:rStyle w:val="CommentReference"/>
        </w:rPr>
        <w:annotationRef/>
      </w:r>
      <w:r>
        <w:fldChar w:fldCharType="begin"/>
      </w:r>
      <w:r>
        <w:instrText>HYPERLINK "mailto:RJauregu@socalgas.com"</w:instrText>
      </w:r>
      <w:bookmarkStart w:id="136" w:name="_@_7E62D344F3024043BFB4B41D11265F09Z"/>
      <w:r>
        <w:fldChar w:fldCharType="separate"/>
      </w:r>
      <w:bookmarkEnd w:id="136"/>
      <w:r w:rsidRPr="0003540E">
        <w:rPr>
          <w:rStyle w:val="Mention"/>
          <w:noProof/>
        </w:rPr>
        <w:t>@Jauregui, Rafael F</w:t>
      </w:r>
      <w:r>
        <w:fldChar w:fldCharType="end"/>
      </w:r>
      <w:r>
        <w:t xml:space="preserve">  - We need a link to the new footwear policy as soon as it is approved</w:t>
      </w:r>
    </w:p>
  </w:comment>
  <w:comment w:id="148" w:author="Hall, James (Contractor)" w:date="2025-10-09T08:04:00Z" w:initials="JH">
    <w:p w14:paraId="57970C0C" w14:textId="77777777" w:rsidR="0003540E" w:rsidRDefault="0003540E" w:rsidP="0003540E">
      <w:pPr>
        <w:pStyle w:val="CommentText"/>
      </w:pPr>
      <w:r>
        <w:rPr>
          <w:rStyle w:val="CommentReference"/>
        </w:rPr>
        <w:annotationRef/>
      </w:r>
      <w:r>
        <w:fldChar w:fldCharType="begin"/>
      </w:r>
      <w:r>
        <w:instrText>HYPERLINK "mailto:RJauregu@socalgas.com"</w:instrText>
      </w:r>
      <w:bookmarkStart w:id="149" w:name="_@_176078119EAC48C5A6AB4F2C759053A2Z"/>
      <w:r>
        <w:fldChar w:fldCharType="separate"/>
      </w:r>
      <w:bookmarkEnd w:id="149"/>
      <w:r w:rsidRPr="0003540E">
        <w:rPr>
          <w:rStyle w:val="Mention"/>
          <w:noProof/>
        </w:rPr>
        <w:t>@Jauregui, Rafael F</w:t>
      </w:r>
      <w:r>
        <w:fldChar w:fldCharType="end"/>
      </w:r>
      <w:r>
        <w:t xml:space="preserve">   - We need to update this section based on the new Footwear policy and add a link to the new footwear policy as soon as it is approved</w:t>
      </w:r>
    </w:p>
    <w:p w14:paraId="7056B6F8" w14:textId="036298AC" w:rsidR="00297C1C" w:rsidRDefault="00297C1C" w:rsidP="0003540E">
      <w:pPr>
        <w:pStyle w:val="CommentText"/>
      </w:pPr>
    </w:p>
  </w:comment>
  <w:comment w:id="150" w:author="Hall, James (Contractor)" w:date="2025-09-29T08:03:00Z" w:initials="JH">
    <w:p w14:paraId="0A2C81DC" w14:textId="44D500A2" w:rsidR="009F2C69" w:rsidRDefault="009F2C69" w:rsidP="009F2C69">
      <w:pPr>
        <w:pStyle w:val="CommentText"/>
      </w:pPr>
      <w:r>
        <w:rPr>
          <w:rStyle w:val="CommentReference"/>
        </w:rPr>
        <w:annotationRef/>
      </w:r>
      <w:r>
        <w:fldChar w:fldCharType="begin"/>
      </w:r>
      <w:r>
        <w:instrText>HYPERLINK "mailto:SRodriguez3@semprautilities.com"</w:instrText>
      </w:r>
      <w:bookmarkStart w:id="151" w:name="_@_B8403A27A68D4A589AE89DED75BE576CZ"/>
      <w:r>
        <w:fldChar w:fldCharType="separate"/>
      </w:r>
      <w:bookmarkEnd w:id="151"/>
      <w:r w:rsidRPr="009F2C69">
        <w:rPr>
          <w:rStyle w:val="Mention"/>
          <w:noProof/>
        </w:rPr>
        <w:t>@Rodriguez, Sonia</w:t>
      </w:r>
      <w:r>
        <w:fldChar w:fldCharType="end"/>
      </w:r>
      <w:r>
        <w:t xml:space="preserve"> </w:t>
      </w:r>
    </w:p>
    <w:p w14:paraId="2A98E558" w14:textId="77777777" w:rsidR="009F2C69" w:rsidRDefault="009F2C69" w:rsidP="009F2C69">
      <w:pPr>
        <w:pStyle w:val="CommentText"/>
      </w:pPr>
      <w:r>
        <w:t>Do we remove the “Approved Gloves” list or just add the two new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F97E91" w15:done="0"/>
  <w15:commentEx w15:paraId="541A745C" w15:done="0"/>
  <w15:commentEx w15:paraId="6A15E1B7" w15:done="0"/>
  <w15:commentEx w15:paraId="6E63E85F" w15:done="0"/>
  <w15:commentEx w15:paraId="0A841151" w15:done="1"/>
  <w15:commentEx w15:paraId="73814CCE" w15:done="0"/>
  <w15:commentEx w15:paraId="6EE007A0" w15:done="0"/>
  <w15:commentEx w15:paraId="52795242" w15:done="0"/>
  <w15:commentEx w15:paraId="04206C5E" w15:done="0"/>
  <w15:commentEx w15:paraId="7056B6F8" w15:done="0"/>
  <w15:commentEx w15:paraId="2A98E55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F90634" w16cex:dateUtc="2025-10-09T21:07:00Z"/>
  <w16cex:commentExtensible w16cex:durableId="013BD610" w16cex:dateUtc="2025-10-09T21:08:00Z"/>
  <w16cex:commentExtensible w16cex:durableId="1CBCFF49" w16cex:dateUtc="2025-10-09T21:16:00Z"/>
  <w16cex:commentExtensible w16cex:durableId="4E139EC6" w16cex:dateUtc="2025-10-09T20:44:00Z"/>
  <w16cex:commentExtensible w16cex:durableId="259F97B3" w16cex:dateUtc="2025-09-30T18:24:00Z"/>
  <w16cex:commentExtensible w16cex:durableId="5CEA1C33" w16cex:dateUtc="2025-10-01T17:00:00Z"/>
  <w16cex:commentExtensible w16cex:durableId="4FF55CBE" w16cex:dateUtc="2025-10-09T20:45:00Z"/>
  <w16cex:commentExtensible w16cex:durableId="1E8EE163" w16cex:dateUtc="2025-10-09T20:45:00Z"/>
  <w16cex:commentExtensible w16cex:durableId="040D759C" w16cex:dateUtc="2025-10-09T15:03:00Z"/>
  <w16cex:commentExtensible w16cex:durableId="0607BF7E" w16cex:dateUtc="2025-10-09T15:04:00Z"/>
  <w16cex:commentExtensible w16cex:durableId="5857D887" w16cex:dateUtc="2025-09-2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F97E91" w16cid:durableId="7EF90634"/>
  <w16cid:commentId w16cid:paraId="541A745C" w16cid:durableId="013BD610"/>
  <w16cid:commentId w16cid:paraId="6A15E1B7" w16cid:durableId="1CBCFF49"/>
  <w16cid:commentId w16cid:paraId="6E63E85F" w16cid:durableId="4E139EC6"/>
  <w16cid:commentId w16cid:paraId="0A841151" w16cid:durableId="259F97B3"/>
  <w16cid:commentId w16cid:paraId="73814CCE" w16cid:durableId="5CEA1C33"/>
  <w16cid:commentId w16cid:paraId="6EE007A0" w16cid:durableId="4FF55CBE"/>
  <w16cid:commentId w16cid:paraId="52795242" w16cid:durableId="1E8EE163"/>
  <w16cid:commentId w16cid:paraId="04206C5E" w16cid:durableId="040D759C"/>
  <w16cid:commentId w16cid:paraId="7056B6F8" w16cid:durableId="0607BF7E"/>
  <w16cid:commentId w16cid:paraId="2A98E558" w16cid:durableId="5857D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71F9C" w14:textId="77777777" w:rsidR="004C3A2C" w:rsidRDefault="004C3A2C" w:rsidP="00530C24">
      <w:pPr>
        <w:spacing w:after="0" w:line="240" w:lineRule="auto"/>
      </w:pPr>
      <w:r>
        <w:separator/>
      </w:r>
    </w:p>
  </w:endnote>
  <w:endnote w:type="continuationSeparator" w:id="0">
    <w:p w14:paraId="376B6C4D" w14:textId="77777777" w:rsidR="004C3A2C" w:rsidRDefault="004C3A2C" w:rsidP="00530C24">
      <w:pPr>
        <w:spacing w:after="0" w:line="240" w:lineRule="auto"/>
      </w:pPr>
      <w:r>
        <w:continuationSeparator/>
      </w:r>
    </w:p>
  </w:endnote>
  <w:endnote w:type="continuationNotice" w:id="1">
    <w:p w14:paraId="73D42E03" w14:textId="77777777" w:rsidR="004C3A2C" w:rsidRDefault="004C3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0F9D5" w14:textId="01C690BD" w:rsidR="626C69F0" w:rsidRDefault="626C69F0" w:rsidP="626C69F0">
    <w:pPr>
      <w:pStyle w:val="Footer"/>
    </w:pPr>
  </w:p>
  <w:p w14:paraId="3B48A6BD" w14:textId="3FF5BE9C" w:rsidR="007C493E" w:rsidRPr="00F248E3" w:rsidRDefault="00ED7DB2" w:rsidP="00F248E3">
    <w:pPr>
      <w:pStyle w:val="Footer"/>
      <w:tabs>
        <w:tab w:val="clear" w:pos="4680"/>
        <w:tab w:val="clear" w:pos="9360"/>
        <w:tab w:val="center" w:pos="5760"/>
        <w:tab w:val="right" w:pos="10710"/>
      </w:tabs>
      <w:rPr>
        <w:sz w:val="18"/>
        <w:szCs w:val="18"/>
      </w:rPr>
    </w:pPr>
    <w:r w:rsidRPr="00F248E3">
      <w:rPr>
        <w:sz w:val="18"/>
        <w:szCs w:val="18"/>
      </w:rPr>
      <w:fldChar w:fldCharType="begin"/>
    </w:r>
    <w:r w:rsidRPr="00F248E3">
      <w:rPr>
        <w:sz w:val="18"/>
        <w:szCs w:val="18"/>
      </w:rPr>
      <w:instrText>FILENAME \* MERGEFORMAT</w:instrText>
    </w:r>
    <w:r w:rsidRPr="00F248E3">
      <w:rPr>
        <w:sz w:val="18"/>
        <w:szCs w:val="18"/>
      </w:rPr>
      <w:fldChar w:fldCharType="separate"/>
    </w:r>
    <w:r w:rsidR="00763281">
      <w:rPr>
        <w:noProof/>
        <w:sz w:val="18"/>
        <w:szCs w:val="18"/>
      </w:rPr>
      <w:t>Safety Manual for Employee - Review Copy - V2</w:t>
    </w:r>
    <w:r w:rsidRPr="00F248E3">
      <w:rPr>
        <w:noProof/>
        <w:sz w:val="18"/>
        <w:szCs w:val="18"/>
      </w:rPr>
      <w:fldChar w:fldCharType="end"/>
    </w:r>
    <w:r w:rsidR="007C493E" w:rsidRPr="00F248E3">
      <w:rPr>
        <w:sz w:val="18"/>
        <w:szCs w:val="18"/>
      </w:rPr>
      <w:tab/>
    </w:r>
    <w:r w:rsidR="00C17A22">
      <w:rPr>
        <w:sz w:val="18"/>
        <w:szCs w:val="18"/>
      </w:rPr>
      <w:t xml:space="preserve">Baseline </w:t>
    </w:r>
    <w:r w:rsidR="00F248E3" w:rsidRPr="00F248E3">
      <w:rPr>
        <w:sz w:val="18"/>
        <w:szCs w:val="18"/>
      </w:rPr>
      <w:t>8/15/25</w:t>
    </w:r>
    <w:r w:rsidR="0080558B">
      <w:rPr>
        <w:sz w:val="18"/>
        <w:szCs w:val="18"/>
      </w:rPr>
      <w:t xml:space="preserve"> </w:t>
    </w:r>
    <w:r w:rsidR="00A52CFB">
      <w:rPr>
        <w:sz w:val="18"/>
        <w:szCs w:val="18"/>
      </w:rPr>
      <w:t>-</w:t>
    </w:r>
    <w:r w:rsidR="00596DF2">
      <w:rPr>
        <w:sz w:val="18"/>
        <w:szCs w:val="18"/>
      </w:rPr>
      <w:t xml:space="preserve"> Printed on </w:t>
    </w:r>
    <w:r w:rsidR="00596DF2" w:rsidRPr="00596DF2">
      <w:rPr>
        <w:sz w:val="18"/>
        <w:szCs w:val="18"/>
      </w:rPr>
      <w:fldChar w:fldCharType="begin"/>
    </w:r>
    <w:r w:rsidR="00596DF2" w:rsidRPr="00596DF2">
      <w:rPr>
        <w:sz w:val="18"/>
        <w:szCs w:val="18"/>
      </w:rPr>
      <w:instrText xml:space="preserve"> PAGE   \* MERGEFORMAT </w:instrText>
    </w:r>
    <w:r w:rsidR="00596DF2" w:rsidRPr="00596DF2">
      <w:rPr>
        <w:sz w:val="18"/>
        <w:szCs w:val="18"/>
      </w:rPr>
      <w:fldChar w:fldCharType="separate"/>
    </w:r>
    <w:r w:rsidR="00596DF2" w:rsidRPr="00596DF2">
      <w:rPr>
        <w:noProof/>
        <w:sz w:val="18"/>
        <w:szCs w:val="18"/>
      </w:rPr>
      <w:t>1</w:t>
    </w:r>
    <w:r w:rsidR="00596DF2" w:rsidRPr="00596DF2">
      <w:rPr>
        <w:noProof/>
        <w:sz w:val="18"/>
        <w:szCs w:val="18"/>
      </w:rPr>
      <w:fldChar w:fldCharType="end"/>
    </w:r>
    <w:r w:rsidR="007C493E" w:rsidRPr="00F248E3">
      <w:rPr>
        <w:sz w:val="18"/>
        <w:szCs w:val="18"/>
      </w:rPr>
      <w:tab/>
      <w:t xml:space="preserve">Page </w:t>
    </w:r>
    <w:r w:rsidR="007C493E" w:rsidRPr="00F248E3">
      <w:rPr>
        <w:sz w:val="18"/>
        <w:szCs w:val="18"/>
      </w:rPr>
      <w:fldChar w:fldCharType="begin"/>
    </w:r>
    <w:r w:rsidR="007C493E" w:rsidRPr="00F248E3">
      <w:rPr>
        <w:sz w:val="18"/>
        <w:szCs w:val="18"/>
      </w:rPr>
      <w:instrText xml:space="preserve"> PAGE  \* Arabic  \* MERGEFORMAT </w:instrText>
    </w:r>
    <w:r w:rsidR="007C493E" w:rsidRPr="00F248E3">
      <w:rPr>
        <w:sz w:val="18"/>
        <w:szCs w:val="18"/>
      </w:rPr>
      <w:fldChar w:fldCharType="separate"/>
    </w:r>
    <w:r w:rsidR="007C493E" w:rsidRPr="00F248E3">
      <w:rPr>
        <w:noProof/>
        <w:sz w:val="18"/>
        <w:szCs w:val="18"/>
      </w:rPr>
      <w:t>31</w:t>
    </w:r>
    <w:r w:rsidR="007C493E" w:rsidRPr="00F248E3">
      <w:rPr>
        <w:sz w:val="18"/>
        <w:szCs w:val="18"/>
      </w:rPr>
      <w:fldChar w:fldCharType="end"/>
    </w:r>
    <w:r w:rsidR="007C493E" w:rsidRPr="00F248E3">
      <w:rPr>
        <w:sz w:val="18"/>
        <w:szCs w:val="18"/>
      </w:rPr>
      <w:t xml:space="preserve"> of </w:t>
    </w:r>
    <w:r w:rsidR="007C493E" w:rsidRPr="00F248E3">
      <w:rPr>
        <w:sz w:val="18"/>
        <w:szCs w:val="18"/>
      </w:rPr>
      <w:fldChar w:fldCharType="begin"/>
    </w:r>
    <w:r w:rsidR="007C493E" w:rsidRPr="00F248E3">
      <w:rPr>
        <w:sz w:val="18"/>
        <w:szCs w:val="18"/>
      </w:rPr>
      <w:instrText>NUMPAGES   \* MERGEFORMAT</w:instrText>
    </w:r>
    <w:r w:rsidR="007C493E" w:rsidRPr="00F248E3">
      <w:rPr>
        <w:sz w:val="18"/>
        <w:szCs w:val="18"/>
      </w:rPr>
      <w:fldChar w:fldCharType="separate"/>
    </w:r>
    <w:r w:rsidR="007C493E" w:rsidRPr="00F248E3">
      <w:rPr>
        <w:noProof/>
        <w:sz w:val="18"/>
        <w:szCs w:val="18"/>
      </w:rPr>
      <w:t>65</w:t>
    </w:r>
    <w:r w:rsidR="007C493E" w:rsidRPr="00F248E3">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B162" w14:textId="77777777" w:rsidR="004C3A2C" w:rsidRDefault="004C3A2C" w:rsidP="00530C24">
      <w:pPr>
        <w:spacing w:after="0" w:line="240" w:lineRule="auto"/>
      </w:pPr>
      <w:r>
        <w:separator/>
      </w:r>
    </w:p>
  </w:footnote>
  <w:footnote w:type="continuationSeparator" w:id="0">
    <w:p w14:paraId="259D9AC6" w14:textId="77777777" w:rsidR="004C3A2C" w:rsidRDefault="004C3A2C" w:rsidP="00530C24">
      <w:pPr>
        <w:spacing w:after="0" w:line="240" w:lineRule="auto"/>
      </w:pPr>
      <w:r>
        <w:continuationSeparator/>
      </w:r>
    </w:p>
  </w:footnote>
  <w:footnote w:type="continuationNotice" w:id="1">
    <w:p w14:paraId="0DC2CC2E" w14:textId="77777777" w:rsidR="004C3A2C" w:rsidRDefault="004C3A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9CA36" w14:textId="722F83C2" w:rsidR="00530C24" w:rsidRDefault="00530C24" w:rsidP="001D5F6D">
    <w:pPr>
      <w:pStyle w:val="Header"/>
      <w:spacing w:after="240"/>
      <w:jc w:val="center"/>
      <w:rPr>
        <w:b/>
        <w:bCs/>
        <w:sz w:val="36"/>
        <w:szCs w:val="36"/>
      </w:rPr>
    </w:pPr>
    <w:r w:rsidRPr="00530C24">
      <w:rPr>
        <w:b/>
        <w:bCs/>
        <w:sz w:val="36"/>
        <w:szCs w:val="36"/>
      </w:rPr>
      <w:t>DRAFT Safety Manual</w:t>
    </w:r>
    <w:r w:rsidR="00F141E9">
      <w:rPr>
        <w:b/>
        <w:bCs/>
        <w:sz w:val="36"/>
        <w:szCs w:val="36"/>
      </w:rPr>
      <w:t xml:space="preserve"> for Employees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322EC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B2A98"/>
    <w:multiLevelType w:val="hybridMultilevel"/>
    <w:tmpl w:val="9E34B802"/>
    <w:lvl w:ilvl="0" w:tplc="CC5C9738">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568F3"/>
    <w:multiLevelType w:val="multilevel"/>
    <w:tmpl w:val="10F0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96D1F"/>
    <w:multiLevelType w:val="hybridMultilevel"/>
    <w:tmpl w:val="59BC1BF4"/>
    <w:lvl w:ilvl="0" w:tplc="BC42D620">
      <w:start w:val="1"/>
      <w:numFmt w:val="bullet"/>
      <w:lvlText w:val=""/>
      <w:lvlJc w:val="left"/>
      <w:pPr>
        <w:ind w:left="720" w:hanging="360"/>
      </w:pPr>
      <w:rPr>
        <w:rFonts w:ascii="Symbol" w:hAnsi="Symbol" w:hint="default"/>
      </w:rPr>
    </w:lvl>
    <w:lvl w:ilvl="1" w:tplc="376ECF36">
      <w:start w:val="1"/>
      <w:numFmt w:val="bullet"/>
      <w:lvlText w:val="o"/>
      <w:lvlJc w:val="left"/>
      <w:pPr>
        <w:ind w:left="1440" w:hanging="360"/>
      </w:pPr>
      <w:rPr>
        <w:rFonts w:ascii="Courier New" w:hAnsi="Courier New" w:hint="default"/>
      </w:rPr>
    </w:lvl>
    <w:lvl w:ilvl="2" w:tplc="F5460DEE">
      <w:start w:val="1"/>
      <w:numFmt w:val="bullet"/>
      <w:lvlText w:val=""/>
      <w:lvlJc w:val="left"/>
      <w:pPr>
        <w:ind w:left="2160" w:hanging="360"/>
      </w:pPr>
      <w:rPr>
        <w:rFonts w:ascii="Wingdings" w:hAnsi="Wingdings" w:hint="default"/>
      </w:rPr>
    </w:lvl>
    <w:lvl w:ilvl="3" w:tplc="C7CA270E">
      <w:start w:val="1"/>
      <w:numFmt w:val="bullet"/>
      <w:lvlText w:val=""/>
      <w:lvlJc w:val="left"/>
      <w:pPr>
        <w:ind w:left="2880" w:hanging="360"/>
      </w:pPr>
      <w:rPr>
        <w:rFonts w:ascii="Symbol" w:hAnsi="Symbol" w:hint="default"/>
      </w:rPr>
    </w:lvl>
    <w:lvl w:ilvl="4" w:tplc="9EB63986">
      <w:start w:val="1"/>
      <w:numFmt w:val="bullet"/>
      <w:lvlText w:val="o"/>
      <w:lvlJc w:val="left"/>
      <w:pPr>
        <w:ind w:left="3600" w:hanging="360"/>
      </w:pPr>
      <w:rPr>
        <w:rFonts w:ascii="Courier New" w:hAnsi="Courier New" w:hint="default"/>
      </w:rPr>
    </w:lvl>
    <w:lvl w:ilvl="5" w:tplc="55C2676A">
      <w:start w:val="1"/>
      <w:numFmt w:val="bullet"/>
      <w:lvlText w:val=""/>
      <w:lvlJc w:val="left"/>
      <w:pPr>
        <w:ind w:left="4320" w:hanging="360"/>
      </w:pPr>
      <w:rPr>
        <w:rFonts w:ascii="Wingdings" w:hAnsi="Wingdings" w:hint="default"/>
      </w:rPr>
    </w:lvl>
    <w:lvl w:ilvl="6" w:tplc="C822785C">
      <w:start w:val="1"/>
      <w:numFmt w:val="bullet"/>
      <w:lvlText w:val=""/>
      <w:lvlJc w:val="left"/>
      <w:pPr>
        <w:ind w:left="5040" w:hanging="360"/>
      </w:pPr>
      <w:rPr>
        <w:rFonts w:ascii="Symbol" w:hAnsi="Symbol" w:hint="default"/>
      </w:rPr>
    </w:lvl>
    <w:lvl w:ilvl="7" w:tplc="E320FA24">
      <w:start w:val="1"/>
      <w:numFmt w:val="bullet"/>
      <w:lvlText w:val="o"/>
      <w:lvlJc w:val="left"/>
      <w:pPr>
        <w:ind w:left="5760" w:hanging="360"/>
      </w:pPr>
      <w:rPr>
        <w:rFonts w:ascii="Courier New" w:hAnsi="Courier New" w:hint="default"/>
      </w:rPr>
    </w:lvl>
    <w:lvl w:ilvl="8" w:tplc="B980F278">
      <w:start w:val="1"/>
      <w:numFmt w:val="bullet"/>
      <w:lvlText w:val=""/>
      <w:lvlJc w:val="left"/>
      <w:pPr>
        <w:ind w:left="6480" w:hanging="360"/>
      </w:pPr>
      <w:rPr>
        <w:rFonts w:ascii="Wingdings" w:hAnsi="Wingdings" w:hint="default"/>
      </w:rPr>
    </w:lvl>
  </w:abstractNum>
  <w:abstractNum w:abstractNumId="4" w15:restartNumberingAfterBreak="0">
    <w:nsid w:val="0718539F"/>
    <w:multiLevelType w:val="hybridMultilevel"/>
    <w:tmpl w:val="8612070C"/>
    <w:lvl w:ilvl="0" w:tplc="96023E32">
      <w:start w:val="1"/>
      <w:numFmt w:val="bullet"/>
      <w:lvlText w:val=""/>
      <w:lvlJc w:val="left"/>
      <w:pPr>
        <w:ind w:left="2420" w:hanging="360"/>
      </w:pPr>
      <w:rPr>
        <w:rFonts w:ascii="Symbol" w:hAnsi="Symbol"/>
      </w:rPr>
    </w:lvl>
    <w:lvl w:ilvl="1" w:tplc="69B6CF6C">
      <w:start w:val="1"/>
      <w:numFmt w:val="bullet"/>
      <w:lvlText w:val=""/>
      <w:lvlJc w:val="left"/>
      <w:pPr>
        <w:ind w:left="2420" w:hanging="360"/>
      </w:pPr>
      <w:rPr>
        <w:rFonts w:ascii="Symbol" w:hAnsi="Symbol"/>
      </w:rPr>
    </w:lvl>
    <w:lvl w:ilvl="2" w:tplc="E36C6D20">
      <w:start w:val="1"/>
      <w:numFmt w:val="bullet"/>
      <w:lvlText w:val=""/>
      <w:lvlJc w:val="left"/>
      <w:pPr>
        <w:ind w:left="2420" w:hanging="360"/>
      </w:pPr>
      <w:rPr>
        <w:rFonts w:ascii="Symbol" w:hAnsi="Symbol"/>
      </w:rPr>
    </w:lvl>
    <w:lvl w:ilvl="3" w:tplc="E2D0E4C8">
      <w:start w:val="1"/>
      <w:numFmt w:val="bullet"/>
      <w:lvlText w:val=""/>
      <w:lvlJc w:val="left"/>
      <w:pPr>
        <w:ind w:left="2420" w:hanging="360"/>
      </w:pPr>
      <w:rPr>
        <w:rFonts w:ascii="Symbol" w:hAnsi="Symbol"/>
      </w:rPr>
    </w:lvl>
    <w:lvl w:ilvl="4" w:tplc="61D6B17E">
      <w:start w:val="1"/>
      <w:numFmt w:val="bullet"/>
      <w:lvlText w:val=""/>
      <w:lvlJc w:val="left"/>
      <w:pPr>
        <w:ind w:left="2420" w:hanging="360"/>
      </w:pPr>
      <w:rPr>
        <w:rFonts w:ascii="Symbol" w:hAnsi="Symbol"/>
      </w:rPr>
    </w:lvl>
    <w:lvl w:ilvl="5" w:tplc="9E14FC3C">
      <w:start w:val="1"/>
      <w:numFmt w:val="bullet"/>
      <w:lvlText w:val=""/>
      <w:lvlJc w:val="left"/>
      <w:pPr>
        <w:ind w:left="2420" w:hanging="360"/>
      </w:pPr>
      <w:rPr>
        <w:rFonts w:ascii="Symbol" w:hAnsi="Symbol"/>
      </w:rPr>
    </w:lvl>
    <w:lvl w:ilvl="6" w:tplc="253E1576">
      <w:start w:val="1"/>
      <w:numFmt w:val="bullet"/>
      <w:lvlText w:val=""/>
      <w:lvlJc w:val="left"/>
      <w:pPr>
        <w:ind w:left="2420" w:hanging="360"/>
      </w:pPr>
      <w:rPr>
        <w:rFonts w:ascii="Symbol" w:hAnsi="Symbol"/>
      </w:rPr>
    </w:lvl>
    <w:lvl w:ilvl="7" w:tplc="B1BAAE76">
      <w:start w:val="1"/>
      <w:numFmt w:val="bullet"/>
      <w:lvlText w:val=""/>
      <w:lvlJc w:val="left"/>
      <w:pPr>
        <w:ind w:left="2420" w:hanging="360"/>
      </w:pPr>
      <w:rPr>
        <w:rFonts w:ascii="Symbol" w:hAnsi="Symbol"/>
      </w:rPr>
    </w:lvl>
    <w:lvl w:ilvl="8" w:tplc="5336ABBA">
      <w:start w:val="1"/>
      <w:numFmt w:val="bullet"/>
      <w:lvlText w:val=""/>
      <w:lvlJc w:val="left"/>
      <w:pPr>
        <w:ind w:left="2420" w:hanging="360"/>
      </w:pPr>
      <w:rPr>
        <w:rFonts w:ascii="Symbol" w:hAnsi="Symbol"/>
      </w:rPr>
    </w:lvl>
  </w:abstractNum>
  <w:abstractNum w:abstractNumId="5" w15:restartNumberingAfterBreak="0">
    <w:nsid w:val="089E34DC"/>
    <w:multiLevelType w:val="hybridMultilevel"/>
    <w:tmpl w:val="365CD406"/>
    <w:lvl w:ilvl="0" w:tplc="5C045B46">
      <w:start w:val="1"/>
      <w:numFmt w:val="bullet"/>
      <w:pStyle w:val="BLue2"/>
      <w:lvlText w:val=""/>
      <w:lvlJc w:val="left"/>
      <w:pPr>
        <w:ind w:left="81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AD37DE2"/>
    <w:multiLevelType w:val="hybridMultilevel"/>
    <w:tmpl w:val="19923B06"/>
    <w:lvl w:ilvl="0" w:tplc="89A28EA6">
      <w:start w:val="1"/>
      <w:numFmt w:val="bullet"/>
      <w:lvlText w:val=""/>
      <w:lvlJc w:val="left"/>
      <w:pPr>
        <w:ind w:left="5310" w:hanging="360"/>
      </w:pPr>
      <w:rPr>
        <w:rFonts w:ascii="Symbol" w:hAnsi="Symbol" w:hint="default"/>
      </w:rPr>
    </w:lvl>
    <w:lvl w:ilvl="1" w:tplc="04090005">
      <w:start w:val="1"/>
      <w:numFmt w:val="bullet"/>
      <w:lvlText w:val=""/>
      <w:lvlJc w:val="left"/>
      <w:pPr>
        <w:ind w:left="1710" w:hanging="360"/>
      </w:pPr>
      <w:rPr>
        <w:rFonts w:ascii="Wingdings" w:hAnsi="Wingdings" w:hint="default"/>
      </w:rPr>
    </w:lvl>
    <w:lvl w:ilvl="2" w:tplc="CFCAFF14">
      <w:start w:val="1"/>
      <w:numFmt w:val="bullet"/>
      <w:pStyle w:val="Purp3"/>
      <w:lvlText w:val=""/>
      <w:lvlJc w:val="left"/>
      <w:pPr>
        <w:ind w:left="2520" w:hanging="360"/>
      </w:pPr>
      <w:rPr>
        <w:rFonts w:ascii="Wingdings" w:hAnsi="Wingdings" w:hint="default"/>
      </w:rPr>
    </w:lvl>
    <w:lvl w:ilvl="3" w:tplc="C8A270A8">
      <w:start w:val="1"/>
      <w:numFmt w:val="bullet"/>
      <w:pStyle w:val="Purp4"/>
      <w:lvlText w:val=""/>
      <w:lvlJc w:val="left"/>
      <w:pPr>
        <w:ind w:left="3240" w:hanging="360"/>
      </w:pPr>
      <w:rPr>
        <w:rFonts w:ascii="Symbol" w:hAnsi="Symbol" w:hint="default"/>
      </w:rPr>
    </w:lvl>
    <w:lvl w:ilvl="4" w:tplc="A7CA9374">
      <w:start w:val="1"/>
      <w:numFmt w:val="bullet"/>
      <w:pStyle w:val="Purp5"/>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4D594D"/>
    <w:multiLevelType w:val="hybridMultilevel"/>
    <w:tmpl w:val="527A8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7691C"/>
    <w:multiLevelType w:val="hybridMultilevel"/>
    <w:tmpl w:val="DD0A4CFC"/>
    <w:lvl w:ilvl="0" w:tplc="DAD80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43CE4"/>
    <w:multiLevelType w:val="hybridMultilevel"/>
    <w:tmpl w:val="5080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83B6F"/>
    <w:multiLevelType w:val="multilevel"/>
    <w:tmpl w:val="A23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F2CF9"/>
    <w:multiLevelType w:val="hybridMultilevel"/>
    <w:tmpl w:val="3F58A38E"/>
    <w:lvl w:ilvl="0" w:tplc="EEA6F286">
      <w:start w:val="1"/>
      <w:numFmt w:val="bullet"/>
      <w:pStyle w:val="Green2"/>
      <w:lvlText w:val=""/>
      <w:lvlJc w:val="left"/>
      <w:pPr>
        <w:ind w:left="11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F33C1B"/>
    <w:multiLevelType w:val="hybridMultilevel"/>
    <w:tmpl w:val="1AB29038"/>
    <w:lvl w:ilvl="0" w:tplc="27E84E1C">
      <w:start w:val="1"/>
      <w:numFmt w:val="bullet"/>
      <w:lvlText w:val=""/>
      <w:lvlJc w:val="left"/>
      <w:pPr>
        <w:ind w:left="2420" w:hanging="360"/>
      </w:pPr>
      <w:rPr>
        <w:rFonts w:ascii="Symbol" w:hAnsi="Symbol"/>
      </w:rPr>
    </w:lvl>
    <w:lvl w:ilvl="1" w:tplc="E7D094C2">
      <w:start w:val="1"/>
      <w:numFmt w:val="bullet"/>
      <w:lvlText w:val=""/>
      <w:lvlJc w:val="left"/>
      <w:pPr>
        <w:ind w:left="2420" w:hanging="360"/>
      </w:pPr>
      <w:rPr>
        <w:rFonts w:ascii="Symbol" w:hAnsi="Symbol"/>
      </w:rPr>
    </w:lvl>
    <w:lvl w:ilvl="2" w:tplc="4F9EF60C">
      <w:start w:val="1"/>
      <w:numFmt w:val="bullet"/>
      <w:lvlText w:val=""/>
      <w:lvlJc w:val="left"/>
      <w:pPr>
        <w:ind w:left="2420" w:hanging="360"/>
      </w:pPr>
      <w:rPr>
        <w:rFonts w:ascii="Symbol" w:hAnsi="Symbol"/>
      </w:rPr>
    </w:lvl>
    <w:lvl w:ilvl="3" w:tplc="BC569EC0">
      <w:start w:val="1"/>
      <w:numFmt w:val="bullet"/>
      <w:lvlText w:val=""/>
      <w:lvlJc w:val="left"/>
      <w:pPr>
        <w:ind w:left="2420" w:hanging="360"/>
      </w:pPr>
      <w:rPr>
        <w:rFonts w:ascii="Symbol" w:hAnsi="Symbol"/>
      </w:rPr>
    </w:lvl>
    <w:lvl w:ilvl="4" w:tplc="A4585A3A">
      <w:start w:val="1"/>
      <w:numFmt w:val="bullet"/>
      <w:lvlText w:val=""/>
      <w:lvlJc w:val="left"/>
      <w:pPr>
        <w:ind w:left="2420" w:hanging="360"/>
      </w:pPr>
      <w:rPr>
        <w:rFonts w:ascii="Symbol" w:hAnsi="Symbol"/>
      </w:rPr>
    </w:lvl>
    <w:lvl w:ilvl="5" w:tplc="DC925368">
      <w:start w:val="1"/>
      <w:numFmt w:val="bullet"/>
      <w:lvlText w:val=""/>
      <w:lvlJc w:val="left"/>
      <w:pPr>
        <w:ind w:left="2420" w:hanging="360"/>
      </w:pPr>
      <w:rPr>
        <w:rFonts w:ascii="Symbol" w:hAnsi="Symbol"/>
      </w:rPr>
    </w:lvl>
    <w:lvl w:ilvl="6" w:tplc="2E001E88">
      <w:start w:val="1"/>
      <w:numFmt w:val="bullet"/>
      <w:lvlText w:val=""/>
      <w:lvlJc w:val="left"/>
      <w:pPr>
        <w:ind w:left="2420" w:hanging="360"/>
      </w:pPr>
      <w:rPr>
        <w:rFonts w:ascii="Symbol" w:hAnsi="Symbol"/>
      </w:rPr>
    </w:lvl>
    <w:lvl w:ilvl="7" w:tplc="AD3455E4">
      <w:start w:val="1"/>
      <w:numFmt w:val="bullet"/>
      <w:lvlText w:val=""/>
      <w:lvlJc w:val="left"/>
      <w:pPr>
        <w:ind w:left="2420" w:hanging="360"/>
      </w:pPr>
      <w:rPr>
        <w:rFonts w:ascii="Symbol" w:hAnsi="Symbol"/>
      </w:rPr>
    </w:lvl>
    <w:lvl w:ilvl="8" w:tplc="982C6510">
      <w:start w:val="1"/>
      <w:numFmt w:val="bullet"/>
      <w:lvlText w:val=""/>
      <w:lvlJc w:val="left"/>
      <w:pPr>
        <w:ind w:left="2420" w:hanging="360"/>
      </w:pPr>
      <w:rPr>
        <w:rFonts w:ascii="Symbol" w:hAnsi="Symbol"/>
      </w:rPr>
    </w:lvl>
  </w:abstractNum>
  <w:abstractNum w:abstractNumId="13" w15:restartNumberingAfterBreak="0">
    <w:nsid w:val="1F78080F"/>
    <w:multiLevelType w:val="multilevel"/>
    <w:tmpl w:val="C38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90CFE"/>
    <w:multiLevelType w:val="hybridMultilevel"/>
    <w:tmpl w:val="5D8AED58"/>
    <w:lvl w:ilvl="0" w:tplc="0118726C">
      <w:start w:val="1"/>
      <w:numFmt w:val="bullet"/>
      <w:lvlText w:val=""/>
      <w:lvlJc w:val="left"/>
      <w:pPr>
        <w:ind w:left="1080" w:hanging="360"/>
      </w:pPr>
      <w:rPr>
        <w:rFonts w:ascii="Symbol" w:hAnsi="Symbol"/>
      </w:rPr>
    </w:lvl>
    <w:lvl w:ilvl="1" w:tplc="01F0962A">
      <w:start w:val="1"/>
      <w:numFmt w:val="bullet"/>
      <w:lvlText w:val=""/>
      <w:lvlJc w:val="left"/>
      <w:pPr>
        <w:ind w:left="1080" w:hanging="360"/>
      </w:pPr>
      <w:rPr>
        <w:rFonts w:ascii="Symbol" w:hAnsi="Symbol"/>
      </w:rPr>
    </w:lvl>
    <w:lvl w:ilvl="2" w:tplc="5EC65AC6">
      <w:start w:val="1"/>
      <w:numFmt w:val="bullet"/>
      <w:lvlText w:val=""/>
      <w:lvlJc w:val="left"/>
      <w:pPr>
        <w:ind w:left="1080" w:hanging="360"/>
      </w:pPr>
      <w:rPr>
        <w:rFonts w:ascii="Symbol" w:hAnsi="Symbol"/>
      </w:rPr>
    </w:lvl>
    <w:lvl w:ilvl="3" w:tplc="B7BC53CA">
      <w:start w:val="1"/>
      <w:numFmt w:val="bullet"/>
      <w:lvlText w:val=""/>
      <w:lvlJc w:val="left"/>
      <w:pPr>
        <w:ind w:left="1080" w:hanging="360"/>
      </w:pPr>
      <w:rPr>
        <w:rFonts w:ascii="Symbol" w:hAnsi="Symbol"/>
      </w:rPr>
    </w:lvl>
    <w:lvl w:ilvl="4" w:tplc="CAD4CE0E">
      <w:start w:val="1"/>
      <w:numFmt w:val="bullet"/>
      <w:lvlText w:val=""/>
      <w:lvlJc w:val="left"/>
      <w:pPr>
        <w:ind w:left="1080" w:hanging="360"/>
      </w:pPr>
      <w:rPr>
        <w:rFonts w:ascii="Symbol" w:hAnsi="Symbol"/>
      </w:rPr>
    </w:lvl>
    <w:lvl w:ilvl="5" w:tplc="7DFA5936">
      <w:start w:val="1"/>
      <w:numFmt w:val="bullet"/>
      <w:lvlText w:val=""/>
      <w:lvlJc w:val="left"/>
      <w:pPr>
        <w:ind w:left="1080" w:hanging="360"/>
      </w:pPr>
      <w:rPr>
        <w:rFonts w:ascii="Symbol" w:hAnsi="Symbol"/>
      </w:rPr>
    </w:lvl>
    <w:lvl w:ilvl="6" w:tplc="F24AC300">
      <w:start w:val="1"/>
      <w:numFmt w:val="bullet"/>
      <w:lvlText w:val=""/>
      <w:lvlJc w:val="left"/>
      <w:pPr>
        <w:ind w:left="1080" w:hanging="360"/>
      </w:pPr>
      <w:rPr>
        <w:rFonts w:ascii="Symbol" w:hAnsi="Symbol"/>
      </w:rPr>
    </w:lvl>
    <w:lvl w:ilvl="7" w:tplc="4C74661A">
      <w:start w:val="1"/>
      <w:numFmt w:val="bullet"/>
      <w:lvlText w:val=""/>
      <w:lvlJc w:val="left"/>
      <w:pPr>
        <w:ind w:left="1080" w:hanging="360"/>
      </w:pPr>
      <w:rPr>
        <w:rFonts w:ascii="Symbol" w:hAnsi="Symbol"/>
      </w:rPr>
    </w:lvl>
    <w:lvl w:ilvl="8" w:tplc="5B0A1700">
      <w:start w:val="1"/>
      <w:numFmt w:val="bullet"/>
      <w:lvlText w:val=""/>
      <w:lvlJc w:val="left"/>
      <w:pPr>
        <w:ind w:left="1080" w:hanging="360"/>
      </w:pPr>
      <w:rPr>
        <w:rFonts w:ascii="Symbol" w:hAnsi="Symbol"/>
      </w:rPr>
    </w:lvl>
  </w:abstractNum>
  <w:abstractNum w:abstractNumId="15" w15:restartNumberingAfterBreak="0">
    <w:nsid w:val="219473F9"/>
    <w:multiLevelType w:val="multilevel"/>
    <w:tmpl w:val="B128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AA2F75"/>
    <w:multiLevelType w:val="hybridMultilevel"/>
    <w:tmpl w:val="9CB0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335DFB"/>
    <w:multiLevelType w:val="hybridMultilevel"/>
    <w:tmpl w:val="462C5D44"/>
    <w:lvl w:ilvl="0" w:tplc="57DC1866">
      <w:start w:val="1"/>
      <w:numFmt w:val="bullet"/>
      <w:lvlText w:val=""/>
      <w:lvlJc w:val="left"/>
      <w:pPr>
        <w:ind w:left="1080" w:hanging="360"/>
      </w:pPr>
      <w:rPr>
        <w:rFonts w:ascii="Symbol" w:hAnsi="Symbol" w:hint="default"/>
      </w:rPr>
    </w:lvl>
    <w:lvl w:ilvl="1" w:tplc="55C86AC6">
      <w:start w:val="1"/>
      <w:numFmt w:val="bullet"/>
      <w:lvlText w:val="o"/>
      <w:lvlJc w:val="left"/>
      <w:pPr>
        <w:ind w:left="1800" w:hanging="360"/>
      </w:pPr>
      <w:rPr>
        <w:rFonts w:ascii="Courier New" w:hAnsi="Courier New" w:hint="default"/>
      </w:rPr>
    </w:lvl>
    <w:lvl w:ilvl="2" w:tplc="BD4ED342">
      <w:start w:val="1"/>
      <w:numFmt w:val="bullet"/>
      <w:lvlText w:val=""/>
      <w:lvlJc w:val="left"/>
      <w:pPr>
        <w:ind w:left="2520" w:hanging="360"/>
      </w:pPr>
      <w:rPr>
        <w:rFonts w:ascii="Wingdings" w:hAnsi="Wingdings" w:hint="default"/>
      </w:rPr>
    </w:lvl>
    <w:lvl w:ilvl="3" w:tplc="2B9C6D78">
      <w:start w:val="1"/>
      <w:numFmt w:val="bullet"/>
      <w:lvlText w:val=""/>
      <w:lvlJc w:val="left"/>
      <w:pPr>
        <w:ind w:left="3240" w:hanging="360"/>
      </w:pPr>
      <w:rPr>
        <w:rFonts w:ascii="Symbol" w:hAnsi="Symbol" w:hint="default"/>
      </w:rPr>
    </w:lvl>
    <w:lvl w:ilvl="4" w:tplc="FF74A8F8">
      <w:start w:val="1"/>
      <w:numFmt w:val="bullet"/>
      <w:lvlText w:val="o"/>
      <w:lvlJc w:val="left"/>
      <w:pPr>
        <w:ind w:left="3960" w:hanging="360"/>
      </w:pPr>
      <w:rPr>
        <w:rFonts w:ascii="Courier New" w:hAnsi="Courier New" w:hint="default"/>
      </w:rPr>
    </w:lvl>
    <w:lvl w:ilvl="5" w:tplc="C7F0D6A2">
      <w:start w:val="1"/>
      <w:numFmt w:val="bullet"/>
      <w:lvlText w:val=""/>
      <w:lvlJc w:val="left"/>
      <w:pPr>
        <w:ind w:left="4680" w:hanging="360"/>
      </w:pPr>
      <w:rPr>
        <w:rFonts w:ascii="Wingdings" w:hAnsi="Wingdings" w:hint="default"/>
      </w:rPr>
    </w:lvl>
    <w:lvl w:ilvl="6" w:tplc="815E789A">
      <w:start w:val="1"/>
      <w:numFmt w:val="bullet"/>
      <w:lvlText w:val=""/>
      <w:lvlJc w:val="left"/>
      <w:pPr>
        <w:ind w:left="5400" w:hanging="360"/>
      </w:pPr>
      <w:rPr>
        <w:rFonts w:ascii="Symbol" w:hAnsi="Symbol" w:hint="default"/>
      </w:rPr>
    </w:lvl>
    <w:lvl w:ilvl="7" w:tplc="166443AE">
      <w:start w:val="1"/>
      <w:numFmt w:val="bullet"/>
      <w:lvlText w:val="o"/>
      <w:lvlJc w:val="left"/>
      <w:pPr>
        <w:ind w:left="6120" w:hanging="360"/>
      </w:pPr>
      <w:rPr>
        <w:rFonts w:ascii="Courier New" w:hAnsi="Courier New" w:hint="default"/>
      </w:rPr>
    </w:lvl>
    <w:lvl w:ilvl="8" w:tplc="BDEE03DA">
      <w:start w:val="1"/>
      <w:numFmt w:val="bullet"/>
      <w:lvlText w:val=""/>
      <w:lvlJc w:val="left"/>
      <w:pPr>
        <w:ind w:left="6840" w:hanging="360"/>
      </w:pPr>
      <w:rPr>
        <w:rFonts w:ascii="Wingdings" w:hAnsi="Wingdings" w:hint="default"/>
      </w:rPr>
    </w:lvl>
  </w:abstractNum>
  <w:abstractNum w:abstractNumId="18" w15:restartNumberingAfterBreak="0">
    <w:nsid w:val="27F34ADE"/>
    <w:multiLevelType w:val="multilevel"/>
    <w:tmpl w:val="C8D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56D22"/>
    <w:multiLevelType w:val="hybridMultilevel"/>
    <w:tmpl w:val="06CE61A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9586AB8">
      <w:start w:val="1"/>
      <w:numFmt w:val="bullet"/>
      <w:pStyle w:val="Blue5"/>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611416"/>
    <w:multiLevelType w:val="hybridMultilevel"/>
    <w:tmpl w:val="FFA867AA"/>
    <w:lvl w:ilvl="0" w:tplc="0409000F">
      <w:start w:val="1"/>
      <w:numFmt w:val="decimal"/>
      <w:lvlText w:val="%1."/>
      <w:lvlJc w:val="left"/>
      <w:pPr>
        <w:ind w:left="1080" w:hanging="360"/>
      </w:pPr>
      <w:rPr>
        <w:rFonts w:hint="default"/>
      </w:rPr>
    </w:lvl>
    <w:lvl w:ilvl="1" w:tplc="0409000F">
      <w:start w:val="1"/>
      <w:numFmt w:val="decimal"/>
      <w:lvlText w:val="%2."/>
      <w:lvlJc w:val="left"/>
      <w:pPr>
        <w:ind w:left="-12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E217CA"/>
    <w:multiLevelType w:val="hybridMultilevel"/>
    <w:tmpl w:val="322AD198"/>
    <w:lvl w:ilvl="0" w:tplc="2B24579A">
      <w:start w:val="1"/>
      <w:numFmt w:val="bullet"/>
      <w:lvlText w:val=""/>
      <w:lvlJc w:val="left"/>
      <w:pPr>
        <w:ind w:left="1080" w:hanging="360"/>
      </w:pPr>
      <w:rPr>
        <w:rFonts w:ascii="Symbol" w:hAnsi="Symbol" w:hint="default"/>
      </w:rPr>
    </w:lvl>
    <w:lvl w:ilvl="1" w:tplc="446402CA">
      <w:start w:val="1"/>
      <w:numFmt w:val="bullet"/>
      <w:lvlText w:val="o"/>
      <w:lvlJc w:val="left"/>
      <w:pPr>
        <w:ind w:left="1800" w:hanging="360"/>
      </w:pPr>
      <w:rPr>
        <w:rFonts w:ascii="Courier New" w:hAnsi="Courier New" w:hint="default"/>
      </w:rPr>
    </w:lvl>
    <w:lvl w:ilvl="2" w:tplc="5FE8CD96">
      <w:start w:val="1"/>
      <w:numFmt w:val="bullet"/>
      <w:lvlText w:val=""/>
      <w:lvlJc w:val="left"/>
      <w:pPr>
        <w:ind w:left="2520" w:hanging="360"/>
      </w:pPr>
      <w:rPr>
        <w:rFonts w:ascii="Wingdings" w:hAnsi="Wingdings" w:hint="default"/>
      </w:rPr>
    </w:lvl>
    <w:lvl w:ilvl="3" w:tplc="78889450">
      <w:start w:val="1"/>
      <w:numFmt w:val="bullet"/>
      <w:lvlText w:val=""/>
      <w:lvlJc w:val="left"/>
      <w:pPr>
        <w:ind w:left="3240" w:hanging="360"/>
      </w:pPr>
      <w:rPr>
        <w:rFonts w:ascii="Symbol" w:hAnsi="Symbol" w:hint="default"/>
      </w:rPr>
    </w:lvl>
    <w:lvl w:ilvl="4" w:tplc="5CE067D0">
      <w:start w:val="1"/>
      <w:numFmt w:val="bullet"/>
      <w:lvlText w:val="o"/>
      <w:lvlJc w:val="left"/>
      <w:pPr>
        <w:ind w:left="3960" w:hanging="360"/>
      </w:pPr>
      <w:rPr>
        <w:rFonts w:ascii="Courier New" w:hAnsi="Courier New" w:hint="default"/>
      </w:rPr>
    </w:lvl>
    <w:lvl w:ilvl="5" w:tplc="028E6468">
      <w:start w:val="1"/>
      <w:numFmt w:val="bullet"/>
      <w:lvlText w:val=""/>
      <w:lvlJc w:val="left"/>
      <w:pPr>
        <w:ind w:left="4680" w:hanging="360"/>
      </w:pPr>
      <w:rPr>
        <w:rFonts w:ascii="Wingdings" w:hAnsi="Wingdings" w:hint="default"/>
      </w:rPr>
    </w:lvl>
    <w:lvl w:ilvl="6" w:tplc="41BAE2F2">
      <w:start w:val="1"/>
      <w:numFmt w:val="bullet"/>
      <w:lvlText w:val=""/>
      <w:lvlJc w:val="left"/>
      <w:pPr>
        <w:ind w:left="5400" w:hanging="360"/>
      </w:pPr>
      <w:rPr>
        <w:rFonts w:ascii="Symbol" w:hAnsi="Symbol" w:hint="default"/>
      </w:rPr>
    </w:lvl>
    <w:lvl w:ilvl="7" w:tplc="E556ADC2">
      <w:start w:val="1"/>
      <w:numFmt w:val="bullet"/>
      <w:lvlText w:val="o"/>
      <w:lvlJc w:val="left"/>
      <w:pPr>
        <w:ind w:left="6120" w:hanging="360"/>
      </w:pPr>
      <w:rPr>
        <w:rFonts w:ascii="Courier New" w:hAnsi="Courier New" w:hint="default"/>
      </w:rPr>
    </w:lvl>
    <w:lvl w:ilvl="8" w:tplc="5F443188">
      <w:start w:val="1"/>
      <w:numFmt w:val="bullet"/>
      <w:lvlText w:val=""/>
      <w:lvlJc w:val="left"/>
      <w:pPr>
        <w:ind w:left="6840" w:hanging="360"/>
      </w:pPr>
      <w:rPr>
        <w:rFonts w:ascii="Wingdings" w:hAnsi="Wingdings" w:hint="default"/>
      </w:rPr>
    </w:lvl>
  </w:abstractNum>
  <w:abstractNum w:abstractNumId="22" w15:restartNumberingAfterBreak="0">
    <w:nsid w:val="423E7D28"/>
    <w:multiLevelType w:val="multilevel"/>
    <w:tmpl w:val="53EE3F0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2985222"/>
    <w:multiLevelType w:val="hybridMultilevel"/>
    <w:tmpl w:val="AF08408C"/>
    <w:lvl w:ilvl="0" w:tplc="AA0C0F56">
      <w:start w:val="1"/>
      <w:numFmt w:val="decimal"/>
      <w:lvlText w:val="(%1)"/>
      <w:lvlJc w:val="left"/>
      <w:pPr>
        <w:ind w:left="720" w:firstLine="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0E627E"/>
    <w:multiLevelType w:val="hybridMultilevel"/>
    <w:tmpl w:val="AB6245AA"/>
    <w:lvl w:ilvl="0" w:tplc="FFFFFFFF">
      <w:start w:val="1"/>
      <w:numFmt w:val="bullet"/>
      <w:lvlText w:val=""/>
      <w:lvlJc w:val="left"/>
      <w:pPr>
        <w:ind w:left="1080" w:hanging="360"/>
      </w:pPr>
      <w:rPr>
        <w:rFonts w:ascii="Symbol" w:hAnsi="Symbol" w:hint="default"/>
      </w:rPr>
    </w:lvl>
    <w:lvl w:ilvl="1" w:tplc="604CD948">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55A2A17"/>
    <w:multiLevelType w:val="hybridMultilevel"/>
    <w:tmpl w:val="B82E5DC6"/>
    <w:lvl w:ilvl="0" w:tplc="604CD9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093773"/>
    <w:multiLevelType w:val="hybridMultilevel"/>
    <w:tmpl w:val="0BA0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4773B"/>
    <w:multiLevelType w:val="multilevel"/>
    <w:tmpl w:val="AEFC7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AD4EE8"/>
    <w:multiLevelType w:val="hybridMultilevel"/>
    <w:tmpl w:val="CA4E9E3C"/>
    <w:lvl w:ilvl="0" w:tplc="75F81480">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A0E49"/>
    <w:multiLevelType w:val="multilevel"/>
    <w:tmpl w:val="85B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75CC6"/>
    <w:multiLevelType w:val="hybridMultilevel"/>
    <w:tmpl w:val="DAE65FB2"/>
    <w:lvl w:ilvl="0" w:tplc="85300A8C">
      <w:start w:val="1"/>
      <w:numFmt w:val="bullet"/>
      <w:lvlText w:val=""/>
      <w:lvlJc w:val="left"/>
      <w:pPr>
        <w:ind w:left="2160" w:hanging="360"/>
      </w:pPr>
      <w:rPr>
        <w:rFonts w:ascii="Symbol" w:hAnsi="Symbol"/>
      </w:rPr>
    </w:lvl>
    <w:lvl w:ilvl="1" w:tplc="1178AFEC">
      <w:start w:val="1"/>
      <w:numFmt w:val="bullet"/>
      <w:lvlText w:val=""/>
      <w:lvlJc w:val="left"/>
      <w:pPr>
        <w:ind w:left="2160" w:hanging="360"/>
      </w:pPr>
      <w:rPr>
        <w:rFonts w:ascii="Symbol" w:hAnsi="Symbol"/>
      </w:rPr>
    </w:lvl>
    <w:lvl w:ilvl="2" w:tplc="67D03472">
      <w:start w:val="1"/>
      <w:numFmt w:val="bullet"/>
      <w:lvlText w:val=""/>
      <w:lvlJc w:val="left"/>
      <w:pPr>
        <w:ind w:left="2160" w:hanging="360"/>
      </w:pPr>
      <w:rPr>
        <w:rFonts w:ascii="Symbol" w:hAnsi="Symbol"/>
      </w:rPr>
    </w:lvl>
    <w:lvl w:ilvl="3" w:tplc="63504CC0">
      <w:start w:val="1"/>
      <w:numFmt w:val="bullet"/>
      <w:lvlText w:val=""/>
      <w:lvlJc w:val="left"/>
      <w:pPr>
        <w:ind w:left="2160" w:hanging="360"/>
      </w:pPr>
      <w:rPr>
        <w:rFonts w:ascii="Symbol" w:hAnsi="Symbol"/>
      </w:rPr>
    </w:lvl>
    <w:lvl w:ilvl="4" w:tplc="D04C8896">
      <w:start w:val="1"/>
      <w:numFmt w:val="bullet"/>
      <w:lvlText w:val=""/>
      <w:lvlJc w:val="left"/>
      <w:pPr>
        <w:ind w:left="2160" w:hanging="360"/>
      </w:pPr>
      <w:rPr>
        <w:rFonts w:ascii="Symbol" w:hAnsi="Symbol"/>
      </w:rPr>
    </w:lvl>
    <w:lvl w:ilvl="5" w:tplc="71C4DB6E">
      <w:start w:val="1"/>
      <w:numFmt w:val="bullet"/>
      <w:lvlText w:val=""/>
      <w:lvlJc w:val="left"/>
      <w:pPr>
        <w:ind w:left="2160" w:hanging="360"/>
      </w:pPr>
      <w:rPr>
        <w:rFonts w:ascii="Symbol" w:hAnsi="Symbol"/>
      </w:rPr>
    </w:lvl>
    <w:lvl w:ilvl="6" w:tplc="B94ABFC6">
      <w:start w:val="1"/>
      <w:numFmt w:val="bullet"/>
      <w:lvlText w:val=""/>
      <w:lvlJc w:val="left"/>
      <w:pPr>
        <w:ind w:left="2160" w:hanging="360"/>
      </w:pPr>
      <w:rPr>
        <w:rFonts w:ascii="Symbol" w:hAnsi="Symbol"/>
      </w:rPr>
    </w:lvl>
    <w:lvl w:ilvl="7" w:tplc="AEFC95DC">
      <w:start w:val="1"/>
      <w:numFmt w:val="bullet"/>
      <w:lvlText w:val=""/>
      <w:lvlJc w:val="left"/>
      <w:pPr>
        <w:ind w:left="2160" w:hanging="360"/>
      </w:pPr>
      <w:rPr>
        <w:rFonts w:ascii="Symbol" w:hAnsi="Symbol"/>
      </w:rPr>
    </w:lvl>
    <w:lvl w:ilvl="8" w:tplc="9AF8C204">
      <w:start w:val="1"/>
      <w:numFmt w:val="bullet"/>
      <w:lvlText w:val=""/>
      <w:lvlJc w:val="left"/>
      <w:pPr>
        <w:ind w:left="2160" w:hanging="360"/>
      </w:pPr>
      <w:rPr>
        <w:rFonts w:ascii="Symbol" w:hAnsi="Symbol"/>
      </w:rPr>
    </w:lvl>
  </w:abstractNum>
  <w:abstractNum w:abstractNumId="31" w15:restartNumberingAfterBreak="0">
    <w:nsid w:val="6BE751A2"/>
    <w:multiLevelType w:val="hybridMultilevel"/>
    <w:tmpl w:val="D294FD1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E203D6"/>
    <w:multiLevelType w:val="hybridMultilevel"/>
    <w:tmpl w:val="B134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4153A"/>
    <w:multiLevelType w:val="hybridMultilevel"/>
    <w:tmpl w:val="3EB4F9E0"/>
    <w:lvl w:ilvl="0" w:tplc="FFFFFFFF">
      <w:start w:val="1"/>
      <w:numFmt w:val="bullet"/>
      <w:lvlText w:val=""/>
      <w:lvlJc w:val="left"/>
      <w:pPr>
        <w:ind w:left="5850" w:hanging="360"/>
      </w:pPr>
      <w:rPr>
        <w:rFonts w:ascii="Wingdings" w:hAnsi="Wingdings" w:hint="default"/>
      </w:rPr>
    </w:lvl>
    <w:lvl w:ilvl="1" w:tplc="B5C615E4">
      <w:start w:val="1"/>
      <w:numFmt w:val="bullet"/>
      <w:pStyle w:val="Purp2"/>
      <w:lvlText w:val=""/>
      <w:lvlJc w:val="left"/>
      <w:pPr>
        <w:ind w:left="3510" w:hanging="360"/>
      </w:pPr>
      <w:rPr>
        <w:rFonts w:ascii="Wingdings" w:hAnsi="Wingdings" w:hint="default"/>
      </w:rPr>
    </w:lvl>
    <w:lvl w:ilvl="2" w:tplc="FFFFFFFF">
      <w:start w:val="1"/>
      <w:numFmt w:val="bullet"/>
      <w:lvlText w:val=""/>
      <w:lvlJc w:val="left"/>
      <w:pPr>
        <w:ind w:left="7290" w:hanging="360"/>
      </w:pPr>
      <w:rPr>
        <w:rFonts w:ascii="Wingdings" w:hAnsi="Wingdings" w:hint="default"/>
      </w:rPr>
    </w:lvl>
    <w:lvl w:ilvl="3" w:tplc="FFFFFFFF" w:tentative="1">
      <w:start w:val="1"/>
      <w:numFmt w:val="bullet"/>
      <w:lvlText w:val=""/>
      <w:lvlJc w:val="left"/>
      <w:pPr>
        <w:ind w:left="8010" w:hanging="360"/>
      </w:pPr>
      <w:rPr>
        <w:rFonts w:ascii="Symbol" w:hAnsi="Symbol" w:hint="default"/>
      </w:rPr>
    </w:lvl>
    <w:lvl w:ilvl="4" w:tplc="FFFFFFFF" w:tentative="1">
      <w:start w:val="1"/>
      <w:numFmt w:val="bullet"/>
      <w:lvlText w:val="o"/>
      <w:lvlJc w:val="left"/>
      <w:pPr>
        <w:ind w:left="8730" w:hanging="360"/>
      </w:pPr>
      <w:rPr>
        <w:rFonts w:ascii="Courier New" w:hAnsi="Courier New" w:cs="Courier New" w:hint="default"/>
      </w:rPr>
    </w:lvl>
    <w:lvl w:ilvl="5" w:tplc="FFFFFFFF" w:tentative="1">
      <w:start w:val="1"/>
      <w:numFmt w:val="bullet"/>
      <w:lvlText w:val=""/>
      <w:lvlJc w:val="left"/>
      <w:pPr>
        <w:ind w:left="9450" w:hanging="360"/>
      </w:pPr>
      <w:rPr>
        <w:rFonts w:ascii="Wingdings" w:hAnsi="Wingdings" w:hint="default"/>
      </w:rPr>
    </w:lvl>
    <w:lvl w:ilvl="6" w:tplc="FFFFFFFF" w:tentative="1">
      <w:start w:val="1"/>
      <w:numFmt w:val="bullet"/>
      <w:lvlText w:val=""/>
      <w:lvlJc w:val="left"/>
      <w:pPr>
        <w:ind w:left="10170" w:hanging="360"/>
      </w:pPr>
      <w:rPr>
        <w:rFonts w:ascii="Symbol" w:hAnsi="Symbol" w:hint="default"/>
      </w:rPr>
    </w:lvl>
    <w:lvl w:ilvl="7" w:tplc="FFFFFFFF" w:tentative="1">
      <w:start w:val="1"/>
      <w:numFmt w:val="bullet"/>
      <w:lvlText w:val="o"/>
      <w:lvlJc w:val="left"/>
      <w:pPr>
        <w:ind w:left="10890" w:hanging="360"/>
      </w:pPr>
      <w:rPr>
        <w:rFonts w:ascii="Courier New" w:hAnsi="Courier New" w:cs="Courier New" w:hint="default"/>
      </w:rPr>
    </w:lvl>
    <w:lvl w:ilvl="8" w:tplc="FFFFFFFF" w:tentative="1">
      <w:start w:val="1"/>
      <w:numFmt w:val="bullet"/>
      <w:lvlText w:val=""/>
      <w:lvlJc w:val="left"/>
      <w:pPr>
        <w:ind w:left="11610" w:hanging="360"/>
      </w:pPr>
      <w:rPr>
        <w:rFonts w:ascii="Wingdings" w:hAnsi="Wingdings" w:hint="default"/>
      </w:rPr>
    </w:lvl>
  </w:abstractNum>
  <w:abstractNum w:abstractNumId="34" w15:restartNumberingAfterBreak="0">
    <w:nsid w:val="7B7165E1"/>
    <w:multiLevelType w:val="hybridMultilevel"/>
    <w:tmpl w:val="524241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DB5528E"/>
    <w:multiLevelType w:val="hybridMultilevel"/>
    <w:tmpl w:val="A564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4159">
    <w:abstractNumId w:val="6"/>
  </w:num>
  <w:num w:numId="2" w16cid:durableId="210116733">
    <w:abstractNumId w:val="19"/>
  </w:num>
  <w:num w:numId="3" w16cid:durableId="1607807032">
    <w:abstractNumId w:val="8"/>
  </w:num>
  <w:num w:numId="4" w16cid:durableId="109906520">
    <w:abstractNumId w:val="34"/>
  </w:num>
  <w:num w:numId="5" w16cid:durableId="573970170">
    <w:abstractNumId w:val="5"/>
  </w:num>
  <w:num w:numId="6" w16cid:durableId="191309006">
    <w:abstractNumId w:val="33"/>
  </w:num>
  <w:num w:numId="7" w16cid:durableId="618335821">
    <w:abstractNumId w:val="0"/>
  </w:num>
  <w:num w:numId="8" w16cid:durableId="1259828340">
    <w:abstractNumId w:val="24"/>
  </w:num>
  <w:num w:numId="9" w16cid:durableId="1065835716">
    <w:abstractNumId w:val="11"/>
  </w:num>
  <w:num w:numId="10" w16cid:durableId="561403378">
    <w:abstractNumId w:val="1"/>
  </w:num>
  <w:num w:numId="11" w16cid:durableId="1462381308">
    <w:abstractNumId w:val="20"/>
  </w:num>
  <w:num w:numId="12" w16cid:durableId="178281075">
    <w:abstractNumId w:val="15"/>
  </w:num>
  <w:num w:numId="13" w16cid:durableId="1017004402">
    <w:abstractNumId w:val="31"/>
  </w:num>
  <w:num w:numId="14" w16cid:durableId="1173104117">
    <w:abstractNumId w:val="25"/>
  </w:num>
  <w:num w:numId="15" w16cid:durableId="1755125138">
    <w:abstractNumId w:val="10"/>
  </w:num>
  <w:num w:numId="16" w16cid:durableId="1154293971">
    <w:abstractNumId w:val="3"/>
  </w:num>
  <w:num w:numId="17" w16cid:durableId="1675260616">
    <w:abstractNumId w:val="21"/>
  </w:num>
  <w:num w:numId="18" w16cid:durableId="1920944105">
    <w:abstractNumId w:val="17"/>
  </w:num>
  <w:num w:numId="19" w16cid:durableId="1971593172">
    <w:abstractNumId w:val="28"/>
  </w:num>
  <w:num w:numId="20" w16cid:durableId="1740008284">
    <w:abstractNumId w:val="22"/>
  </w:num>
  <w:num w:numId="21" w16cid:durableId="236476650">
    <w:abstractNumId w:val="23"/>
  </w:num>
  <w:num w:numId="22" w16cid:durableId="1306814660">
    <w:abstractNumId w:val="30"/>
  </w:num>
  <w:num w:numId="23" w16cid:durableId="2084911227">
    <w:abstractNumId w:val="27"/>
  </w:num>
  <w:num w:numId="24" w16cid:durableId="563610090">
    <w:abstractNumId w:val="11"/>
  </w:num>
  <w:num w:numId="25" w16cid:durableId="402725129">
    <w:abstractNumId w:val="29"/>
  </w:num>
  <w:num w:numId="26" w16cid:durableId="1668511674">
    <w:abstractNumId w:val="35"/>
  </w:num>
  <w:num w:numId="27" w16cid:durableId="371538014">
    <w:abstractNumId w:val="16"/>
  </w:num>
  <w:num w:numId="28" w16cid:durableId="1918632391">
    <w:abstractNumId w:val="32"/>
  </w:num>
  <w:num w:numId="29" w16cid:durableId="463890728">
    <w:abstractNumId w:val="11"/>
  </w:num>
  <w:num w:numId="30" w16cid:durableId="244150379">
    <w:abstractNumId w:val="9"/>
  </w:num>
  <w:num w:numId="31" w16cid:durableId="2121410190">
    <w:abstractNumId w:val="26"/>
  </w:num>
  <w:num w:numId="32" w16cid:durableId="1591623514">
    <w:abstractNumId w:val="14"/>
  </w:num>
  <w:num w:numId="33" w16cid:durableId="186411980">
    <w:abstractNumId w:val="18"/>
  </w:num>
  <w:num w:numId="34" w16cid:durableId="668144159">
    <w:abstractNumId w:val="5"/>
  </w:num>
  <w:num w:numId="35" w16cid:durableId="840044765">
    <w:abstractNumId w:val="7"/>
  </w:num>
  <w:num w:numId="36" w16cid:durableId="943803877">
    <w:abstractNumId w:val="12"/>
  </w:num>
  <w:num w:numId="37" w16cid:durableId="963190444">
    <w:abstractNumId w:val="4"/>
  </w:num>
  <w:num w:numId="38" w16cid:durableId="1989937653">
    <w:abstractNumId w:val="5"/>
  </w:num>
  <w:num w:numId="39" w16cid:durableId="1316954787">
    <w:abstractNumId w:val="5"/>
  </w:num>
  <w:num w:numId="40" w16cid:durableId="504704953">
    <w:abstractNumId w:val="5"/>
  </w:num>
  <w:num w:numId="41" w16cid:durableId="1570114753">
    <w:abstractNumId w:val="5"/>
  </w:num>
  <w:num w:numId="42" w16cid:durableId="240023349">
    <w:abstractNumId w:val="5"/>
  </w:num>
  <w:num w:numId="43" w16cid:durableId="675693152">
    <w:abstractNumId w:val="5"/>
  </w:num>
  <w:num w:numId="44" w16cid:durableId="1967076470">
    <w:abstractNumId w:val="5"/>
  </w:num>
  <w:num w:numId="45" w16cid:durableId="1474829108">
    <w:abstractNumId w:val="13"/>
  </w:num>
  <w:num w:numId="46" w16cid:durableId="2104522788">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ll, James (Contractor)">
    <w15:presenceInfo w15:providerId="AD" w15:userId="S::JHall7@scgcontractor.com::43e9a634-9aec-46b8-ab97-aef9bade4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4"/>
    <w:rsid w:val="00000728"/>
    <w:rsid w:val="000007BE"/>
    <w:rsid w:val="00000927"/>
    <w:rsid w:val="00000BFD"/>
    <w:rsid w:val="000013E9"/>
    <w:rsid w:val="00001655"/>
    <w:rsid w:val="000019C2"/>
    <w:rsid w:val="0000268C"/>
    <w:rsid w:val="00002BBB"/>
    <w:rsid w:val="00002BED"/>
    <w:rsid w:val="00003F4B"/>
    <w:rsid w:val="00003F7E"/>
    <w:rsid w:val="000041A5"/>
    <w:rsid w:val="0000496F"/>
    <w:rsid w:val="00005057"/>
    <w:rsid w:val="00005543"/>
    <w:rsid w:val="00005C42"/>
    <w:rsid w:val="00006400"/>
    <w:rsid w:val="0000730B"/>
    <w:rsid w:val="0000767E"/>
    <w:rsid w:val="000077B1"/>
    <w:rsid w:val="00007F02"/>
    <w:rsid w:val="000108EA"/>
    <w:rsid w:val="00010BF8"/>
    <w:rsid w:val="00010E11"/>
    <w:rsid w:val="00011107"/>
    <w:rsid w:val="0001116A"/>
    <w:rsid w:val="0001132E"/>
    <w:rsid w:val="0001171B"/>
    <w:rsid w:val="00011C3D"/>
    <w:rsid w:val="0001237F"/>
    <w:rsid w:val="000124C4"/>
    <w:rsid w:val="00012637"/>
    <w:rsid w:val="0001337E"/>
    <w:rsid w:val="00013522"/>
    <w:rsid w:val="00013DC8"/>
    <w:rsid w:val="000149A9"/>
    <w:rsid w:val="00014D9B"/>
    <w:rsid w:val="0001506F"/>
    <w:rsid w:val="00015109"/>
    <w:rsid w:val="00015836"/>
    <w:rsid w:val="00015EF1"/>
    <w:rsid w:val="00015F27"/>
    <w:rsid w:val="00015FCB"/>
    <w:rsid w:val="000168B4"/>
    <w:rsid w:val="00016AFB"/>
    <w:rsid w:val="00016D52"/>
    <w:rsid w:val="00017166"/>
    <w:rsid w:val="000172E3"/>
    <w:rsid w:val="00017967"/>
    <w:rsid w:val="0002038C"/>
    <w:rsid w:val="000205A5"/>
    <w:rsid w:val="00020BD1"/>
    <w:rsid w:val="00020E2A"/>
    <w:rsid w:val="00020F04"/>
    <w:rsid w:val="00021436"/>
    <w:rsid w:val="000217BD"/>
    <w:rsid w:val="00021F55"/>
    <w:rsid w:val="00021FEB"/>
    <w:rsid w:val="000222D6"/>
    <w:rsid w:val="00022380"/>
    <w:rsid w:val="000238F3"/>
    <w:rsid w:val="00023989"/>
    <w:rsid w:val="00023F1C"/>
    <w:rsid w:val="000243C1"/>
    <w:rsid w:val="000248E4"/>
    <w:rsid w:val="00024AC4"/>
    <w:rsid w:val="00024D36"/>
    <w:rsid w:val="00024E10"/>
    <w:rsid w:val="0002590D"/>
    <w:rsid w:val="0002693D"/>
    <w:rsid w:val="000269A1"/>
    <w:rsid w:val="00027630"/>
    <w:rsid w:val="00030428"/>
    <w:rsid w:val="00030630"/>
    <w:rsid w:val="00030745"/>
    <w:rsid w:val="0003089C"/>
    <w:rsid w:val="00030910"/>
    <w:rsid w:val="00031B82"/>
    <w:rsid w:val="00031D35"/>
    <w:rsid w:val="00032918"/>
    <w:rsid w:val="0003295A"/>
    <w:rsid w:val="0003297C"/>
    <w:rsid w:val="00032AC6"/>
    <w:rsid w:val="00032B7B"/>
    <w:rsid w:val="000339DC"/>
    <w:rsid w:val="00034649"/>
    <w:rsid w:val="0003540E"/>
    <w:rsid w:val="00035E40"/>
    <w:rsid w:val="00035E44"/>
    <w:rsid w:val="000362AA"/>
    <w:rsid w:val="000363EB"/>
    <w:rsid w:val="0003653B"/>
    <w:rsid w:val="00036807"/>
    <w:rsid w:val="00036EC6"/>
    <w:rsid w:val="0003730A"/>
    <w:rsid w:val="00037689"/>
    <w:rsid w:val="00040DFA"/>
    <w:rsid w:val="00040ED7"/>
    <w:rsid w:val="00040F72"/>
    <w:rsid w:val="000410DB"/>
    <w:rsid w:val="00041D37"/>
    <w:rsid w:val="000426EE"/>
    <w:rsid w:val="0004292A"/>
    <w:rsid w:val="0004294D"/>
    <w:rsid w:val="0004297B"/>
    <w:rsid w:val="00042BC0"/>
    <w:rsid w:val="0004405F"/>
    <w:rsid w:val="000440D6"/>
    <w:rsid w:val="000442DE"/>
    <w:rsid w:val="00044CB6"/>
    <w:rsid w:val="000452A7"/>
    <w:rsid w:val="00045D1B"/>
    <w:rsid w:val="00045FFA"/>
    <w:rsid w:val="0004621C"/>
    <w:rsid w:val="0004633E"/>
    <w:rsid w:val="000467AD"/>
    <w:rsid w:val="000474C1"/>
    <w:rsid w:val="00047540"/>
    <w:rsid w:val="00050147"/>
    <w:rsid w:val="00050CFC"/>
    <w:rsid w:val="000514AD"/>
    <w:rsid w:val="000518A7"/>
    <w:rsid w:val="00051E89"/>
    <w:rsid w:val="0005259B"/>
    <w:rsid w:val="00052D49"/>
    <w:rsid w:val="000531D3"/>
    <w:rsid w:val="0005360F"/>
    <w:rsid w:val="0005437E"/>
    <w:rsid w:val="000543C4"/>
    <w:rsid w:val="000544D1"/>
    <w:rsid w:val="00054C7E"/>
    <w:rsid w:val="00056015"/>
    <w:rsid w:val="000562BA"/>
    <w:rsid w:val="000565AA"/>
    <w:rsid w:val="000566FD"/>
    <w:rsid w:val="00056AB4"/>
    <w:rsid w:val="00056C03"/>
    <w:rsid w:val="000570BC"/>
    <w:rsid w:val="000573ED"/>
    <w:rsid w:val="00057499"/>
    <w:rsid w:val="00060707"/>
    <w:rsid w:val="000610FC"/>
    <w:rsid w:val="000612A5"/>
    <w:rsid w:val="000612C4"/>
    <w:rsid w:val="000615AF"/>
    <w:rsid w:val="0006197E"/>
    <w:rsid w:val="00061AFA"/>
    <w:rsid w:val="00061C08"/>
    <w:rsid w:val="00061E6F"/>
    <w:rsid w:val="00062650"/>
    <w:rsid w:val="000629AB"/>
    <w:rsid w:val="00062D6B"/>
    <w:rsid w:val="00062DE9"/>
    <w:rsid w:val="000630E5"/>
    <w:rsid w:val="00063234"/>
    <w:rsid w:val="00063F99"/>
    <w:rsid w:val="000643AC"/>
    <w:rsid w:val="000644C5"/>
    <w:rsid w:val="00064AD3"/>
    <w:rsid w:val="00064B98"/>
    <w:rsid w:val="00064E6A"/>
    <w:rsid w:val="00065205"/>
    <w:rsid w:val="00065BBA"/>
    <w:rsid w:val="0006625D"/>
    <w:rsid w:val="0006626B"/>
    <w:rsid w:val="00066320"/>
    <w:rsid w:val="00066455"/>
    <w:rsid w:val="0006684B"/>
    <w:rsid w:val="00067213"/>
    <w:rsid w:val="0006750B"/>
    <w:rsid w:val="00067D18"/>
    <w:rsid w:val="0007012F"/>
    <w:rsid w:val="00070A07"/>
    <w:rsid w:val="00070CD8"/>
    <w:rsid w:val="000713AD"/>
    <w:rsid w:val="00071A9A"/>
    <w:rsid w:val="00073250"/>
    <w:rsid w:val="00073333"/>
    <w:rsid w:val="000735E4"/>
    <w:rsid w:val="00073613"/>
    <w:rsid w:val="0007365F"/>
    <w:rsid w:val="000736BD"/>
    <w:rsid w:val="00073714"/>
    <w:rsid w:val="0007392D"/>
    <w:rsid w:val="000747EC"/>
    <w:rsid w:val="00074BAD"/>
    <w:rsid w:val="00074D38"/>
    <w:rsid w:val="00074F68"/>
    <w:rsid w:val="00075012"/>
    <w:rsid w:val="000750C0"/>
    <w:rsid w:val="000756C9"/>
    <w:rsid w:val="00075D81"/>
    <w:rsid w:val="00075FD1"/>
    <w:rsid w:val="000761C8"/>
    <w:rsid w:val="00076D0E"/>
    <w:rsid w:val="00076F32"/>
    <w:rsid w:val="000773F4"/>
    <w:rsid w:val="00077402"/>
    <w:rsid w:val="000779C9"/>
    <w:rsid w:val="00077A00"/>
    <w:rsid w:val="00077C2B"/>
    <w:rsid w:val="00077CED"/>
    <w:rsid w:val="00077D47"/>
    <w:rsid w:val="00077EC9"/>
    <w:rsid w:val="00080AF4"/>
    <w:rsid w:val="00080B0B"/>
    <w:rsid w:val="000814F9"/>
    <w:rsid w:val="00081BD0"/>
    <w:rsid w:val="00082054"/>
    <w:rsid w:val="00082301"/>
    <w:rsid w:val="00082660"/>
    <w:rsid w:val="00082B56"/>
    <w:rsid w:val="00082FFB"/>
    <w:rsid w:val="0008314D"/>
    <w:rsid w:val="0008381A"/>
    <w:rsid w:val="00083B07"/>
    <w:rsid w:val="00083F82"/>
    <w:rsid w:val="000843DC"/>
    <w:rsid w:val="000847B2"/>
    <w:rsid w:val="00084832"/>
    <w:rsid w:val="000848F9"/>
    <w:rsid w:val="00084D78"/>
    <w:rsid w:val="00084DCD"/>
    <w:rsid w:val="0008589B"/>
    <w:rsid w:val="00085AD0"/>
    <w:rsid w:val="00085EB2"/>
    <w:rsid w:val="00085F06"/>
    <w:rsid w:val="00086ABC"/>
    <w:rsid w:val="00086C8E"/>
    <w:rsid w:val="00086E5F"/>
    <w:rsid w:val="00086FF0"/>
    <w:rsid w:val="000870EE"/>
    <w:rsid w:val="00087239"/>
    <w:rsid w:val="00087343"/>
    <w:rsid w:val="00087B07"/>
    <w:rsid w:val="00087D74"/>
    <w:rsid w:val="00090882"/>
    <w:rsid w:val="00090EEE"/>
    <w:rsid w:val="00091943"/>
    <w:rsid w:val="00091E03"/>
    <w:rsid w:val="00092BDC"/>
    <w:rsid w:val="00092C1C"/>
    <w:rsid w:val="00092E40"/>
    <w:rsid w:val="00093E32"/>
    <w:rsid w:val="0009464D"/>
    <w:rsid w:val="00096A79"/>
    <w:rsid w:val="00097333"/>
    <w:rsid w:val="00097478"/>
    <w:rsid w:val="000976C5"/>
    <w:rsid w:val="00097C1C"/>
    <w:rsid w:val="00097F36"/>
    <w:rsid w:val="00097FE4"/>
    <w:rsid w:val="000A0306"/>
    <w:rsid w:val="000A036A"/>
    <w:rsid w:val="000A06C6"/>
    <w:rsid w:val="000A0918"/>
    <w:rsid w:val="000A115C"/>
    <w:rsid w:val="000A1432"/>
    <w:rsid w:val="000A17F3"/>
    <w:rsid w:val="000A1DA8"/>
    <w:rsid w:val="000A22FD"/>
    <w:rsid w:val="000A36CB"/>
    <w:rsid w:val="000A3E65"/>
    <w:rsid w:val="000A3F0E"/>
    <w:rsid w:val="000A48EB"/>
    <w:rsid w:val="000A4E30"/>
    <w:rsid w:val="000A5614"/>
    <w:rsid w:val="000A5965"/>
    <w:rsid w:val="000A5FFD"/>
    <w:rsid w:val="000A6BDD"/>
    <w:rsid w:val="000A6C6A"/>
    <w:rsid w:val="000A7302"/>
    <w:rsid w:val="000A7B40"/>
    <w:rsid w:val="000B00B0"/>
    <w:rsid w:val="000B094D"/>
    <w:rsid w:val="000B0BAE"/>
    <w:rsid w:val="000B0D49"/>
    <w:rsid w:val="000B0E93"/>
    <w:rsid w:val="000B1006"/>
    <w:rsid w:val="000B12DC"/>
    <w:rsid w:val="000B162B"/>
    <w:rsid w:val="000B24B0"/>
    <w:rsid w:val="000B284C"/>
    <w:rsid w:val="000B2968"/>
    <w:rsid w:val="000B2E70"/>
    <w:rsid w:val="000B314A"/>
    <w:rsid w:val="000B34F4"/>
    <w:rsid w:val="000B35D7"/>
    <w:rsid w:val="000B35EE"/>
    <w:rsid w:val="000B3745"/>
    <w:rsid w:val="000B3914"/>
    <w:rsid w:val="000B3BE1"/>
    <w:rsid w:val="000B3F94"/>
    <w:rsid w:val="000B40B8"/>
    <w:rsid w:val="000B41AE"/>
    <w:rsid w:val="000B4E17"/>
    <w:rsid w:val="000B5937"/>
    <w:rsid w:val="000B5DF4"/>
    <w:rsid w:val="000B602B"/>
    <w:rsid w:val="000B65EB"/>
    <w:rsid w:val="000B6F27"/>
    <w:rsid w:val="000B72A6"/>
    <w:rsid w:val="000B7A85"/>
    <w:rsid w:val="000B7AF0"/>
    <w:rsid w:val="000B7D0E"/>
    <w:rsid w:val="000B7FF7"/>
    <w:rsid w:val="000C004B"/>
    <w:rsid w:val="000C098D"/>
    <w:rsid w:val="000C0A6A"/>
    <w:rsid w:val="000C1C24"/>
    <w:rsid w:val="000C1E14"/>
    <w:rsid w:val="000C27DF"/>
    <w:rsid w:val="000C29A4"/>
    <w:rsid w:val="000C2AF1"/>
    <w:rsid w:val="000C2ECA"/>
    <w:rsid w:val="000C36C3"/>
    <w:rsid w:val="000C3D86"/>
    <w:rsid w:val="000C6CC3"/>
    <w:rsid w:val="000C7194"/>
    <w:rsid w:val="000C76AB"/>
    <w:rsid w:val="000C79AA"/>
    <w:rsid w:val="000C7A7B"/>
    <w:rsid w:val="000D0CB9"/>
    <w:rsid w:val="000D0E35"/>
    <w:rsid w:val="000D0F6E"/>
    <w:rsid w:val="000D1876"/>
    <w:rsid w:val="000D1A69"/>
    <w:rsid w:val="000D39AE"/>
    <w:rsid w:val="000D4306"/>
    <w:rsid w:val="000D504D"/>
    <w:rsid w:val="000D518E"/>
    <w:rsid w:val="000D548F"/>
    <w:rsid w:val="000D5D30"/>
    <w:rsid w:val="000D6426"/>
    <w:rsid w:val="000D6444"/>
    <w:rsid w:val="000D6728"/>
    <w:rsid w:val="000D6AEC"/>
    <w:rsid w:val="000D702E"/>
    <w:rsid w:val="000D71DC"/>
    <w:rsid w:val="000D7440"/>
    <w:rsid w:val="000D74E4"/>
    <w:rsid w:val="000D753F"/>
    <w:rsid w:val="000D7998"/>
    <w:rsid w:val="000D7C93"/>
    <w:rsid w:val="000E017A"/>
    <w:rsid w:val="000E03A8"/>
    <w:rsid w:val="000E11D7"/>
    <w:rsid w:val="000E1C52"/>
    <w:rsid w:val="000E1E32"/>
    <w:rsid w:val="000E212F"/>
    <w:rsid w:val="000E2DB6"/>
    <w:rsid w:val="000E303E"/>
    <w:rsid w:val="000E33C6"/>
    <w:rsid w:val="000E3938"/>
    <w:rsid w:val="000E3D48"/>
    <w:rsid w:val="000E4041"/>
    <w:rsid w:val="000E49C2"/>
    <w:rsid w:val="000E5059"/>
    <w:rsid w:val="000E5354"/>
    <w:rsid w:val="000E59A0"/>
    <w:rsid w:val="000E630E"/>
    <w:rsid w:val="000E63AF"/>
    <w:rsid w:val="000E6A70"/>
    <w:rsid w:val="000E6EDD"/>
    <w:rsid w:val="000E764B"/>
    <w:rsid w:val="000E7A8A"/>
    <w:rsid w:val="000F0361"/>
    <w:rsid w:val="000F0499"/>
    <w:rsid w:val="000F0A1A"/>
    <w:rsid w:val="000F11EA"/>
    <w:rsid w:val="000F1369"/>
    <w:rsid w:val="000F14E8"/>
    <w:rsid w:val="000F158F"/>
    <w:rsid w:val="000F16E0"/>
    <w:rsid w:val="000F1801"/>
    <w:rsid w:val="000F1EA7"/>
    <w:rsid w:val="000F1EB6"/>
    <w:rsid w:val="000F21FB"/>
    <w:rsid w:val="000F2267"/>
    <w:rsid w:val="000F357E"/>
    <w:rsid w:val="000F380E"/>
    <w:rsid w:val="000F3C1F"/>
    <w:rsid w:val="000F3C2D"/>
    <w:rsid w:val="000F3ED0"/>
    <w:rsid w:val="000F424E"/>
    <w:rsid w:val="000F42AE"/>
    <w:rsid w:val="000F49E0"/>
    <w:rsid w:val="000F4CA1"/>
    <w:rsid w:val="000F4FBF"/>
    <w:rsid w:val="000F52FC"/>
    <w:rsid w:val="000F5CD7"/>
    <w:rsid w:val="000F67A6"/>
    <w:rsid w:val="000F77D6"/>
    <w:rsid w:val="000F77E8"/>
    <w:rsid w:val="000F7B08"/>
    <w:rsid w:val="000F7C96"/>
    <w:rsid w:val="000F7EA3"/>
    <w:rsid w:val="000F7FEE"/>
    <w:rsid w:val="00100104"/>
    <w:rsid w:val="001001FA"/>
    <w:rsid w:val="00100F03"/>
    <w:rsid w:val="00100F6E"/>
    <w:rsid w:val="00100F7C"/>
    <w:rsid w:val="00100F90"/>
    <w:rsid w:val="00101065"/>
    <w:rsid w:val="00101150"/>
    <w:rsid w:val="00101875"/>
    <w:rsid w:val="00102791"/>
    <w:rsid w:val="0010290B"/>
    <w:rsid w:val="00102F1B"/>
    <w:rsid w:val="001039A8"/>
    <w:rsid w:val="00103EED"/>
    <w:rsid w:val="00103F0C"/>
    <w:rsid w:val="001044EE"/>
    <w:rsid w:val="00104779"/>
    <w:rsid w:val="00104E19"/>
    <w:rsid w:val="00105650"/>
    <w:rsid w:val="0010571C"/>
    <w:rsid w:val="00105BB6"/>
    <w:rsid w:val="00105D3B"/>
    <w:rsid w:val="0010624A"/>
    <w:rsid w:val="00106300"/>
    <w:rsid w:val="0010663C"/>
    <w:rsid w:val="00106D1F"/>
    <w:rsid w:val="0010716C"/>
    <w:rsid w:val="001071EF"/>
    <w:rsid w:val="00107208"/>
    <w:rsid w:val="00107AE0"/>
    <w:rsid w:val="00107E93"/>
    <w:rsid w:val="001101DF"/>
    <w:rsid w:val="0011097B"/>
    <w:rsid w:val="00110E23"/>
    <w:rsid w:val="001114F4"/>
    <w:rsid w:val="00111B1B"/>
    <w:rsid w:val="00111B83"/>
    <w:rsid w:val="00111C99"/>
    <w:rsid w:val="00111D37"/>
    <w:rsid w:val="00112385"/>
    <w:rsid w:val="001124AE"/>
    <w:rsid w:val="00113828"/>
    <w:rsid w:val="00113DF9"/>
    <w:rsid w:val="001141E2"/>
    <w:rsid w:val="001145A9"/>
    <w:rsid w:val="00114702"/>
    <w:rsid w:val="00114D93"/>
    <w:rsid w:val="00114FE2"/>
    <w:rsid w:val="00115572"/>
    <w:rsid w:val="00116056"/>
    <w:rsid w:val="001165BF"/>
    <w:rsid w:val="00116C5E"/>
    <w:rsid w:val="00116DEC"/>
    <w:rsid w:val="00116E08"/>
    <w:rsid w:val="0011747D"/>
    <w:rsid w:val="0011776A"/>
    <w:rsid w:val="00117FB0"/>
    <w:rsid w:val="0012043A"/>
    <w:rsid w:val="00120738"/>
    <w:rsid w:val="00120AE3"/>
    <w:rsid w:val="00121BCE"/>
    <w:rsid w:val="00121CC9"/>
    <w:rsid w:val="00122B4A"/>
    <w:rsid w:val="00122CA0"/>
    <w:rsid w:val="00122D1E"/>
    <w:rsid w:val="0012430E"/>
    <w:rsid w:val="001247F4"/>
    <w:rsid w:val="001248F5"/>
    <w:rsid w:val="001249D6"/>
    <w:rsid w:val="00125225"/>
    <w:rsid w:val="001254E6"/>
    <w:rsid w:val="001254F7"/>
    <w:rsid w:val="001257AF"/>
    <w:rsid w:val="00125A8D"/>
    <w:rsid w:val="00125F80"/>
    <w:rsid w:val="00126934"/>
    <w:rsid w:val="00126ABF"/>
    <w:rsid w:val="00126DD5"/>
    <w:rsid w:val="00127672"/>
    <w:rsid w:val="001277D8"/>
    <w:rsid w:val="001278E5"/>
    <w:rsid w:val="00127965"/>
    <w:rsid w:val="001302C7"/>
    <w:rsid w:val="00130579"/>
    <w:rsid w:val="0013068D"/>
    <w:rsid w:val="001309E2"/>
    <w:rsid w:val="0013158A"/>
    <w:rsid w:val="0013175B"/>
    <w:rsid w:val="00131832"/>
    <w:rsid w:val="00131D0E"/>
    <w:rsid w:val="0013207C"/>
    <w:rsid w:val="0013217B"/>
    <w:rsid w:val="00132268"/>
    <w:rsid w:val="00132383"/>
    <w:rsid w:val="001325CB"/>
    <w:rsid w:val="0013267D"/>
    <w:rsid w:val="00132737"/>
    <w:rsid w:val="001329E5"/>
    <w:rsid w:val="0013304B"/>
    <w:rsid w:val="001330B3"/>
    <w:rsid w:val="001331A1"/>
    <w:rsid w:val="0013432D"/>
    <w:rsid w:val="00134374"/>
    <w:rsid w:val="001346C0"/>
    <w:rsid w:val="001349FB"/>
    <w:rsid w:val="00134A2B"/>
    <w:rsid w:val="00134F2B"/>
    <w:rsid w:val="00135B41"/>
    <w:rsid w:val="00136A6F"/>
    <w:rsid w:val="00136CE5"/>
    <w:rsid w:val="00136F19"/>
    <w:rsid w:val="00137243"/>
    <w:rsid w:val="00137762"/>
    <w:rsid w:val="00137989"/>
    <w:rsid w:val="001402BF"/>
    <w:rsid w:val="00140847"/>
    <w:rsid w:val="00140CF7"/>
    <w:rsid w:val="0014113A"/>
    <w:rsid w:val="001411A8"/>
    <w:rsid w:val="00141622"/>
    <w:rsid w:val="00141BD5"/>
    <w:rsid w:val="00141E98"/>
    <w:rsid w:val="00142B84"/>
    <w:rsid w:val="00142BF6"/>
    <w:rsid w:val="00143135"/>
    <w:rsid w:val="00143D5E"/>
    <w:rsid w:val="00143D89"/>
    <w:rsid w:val="00144236"/>
    <w:rsid w:val="00144479"/>
    <w:rsid w:val="001447EF"/>
    <w:rsid w:val="00145161"/>
    <w:rsid w:val="00145185"/>
    <w:rsid w:val="001456BB"/>
    <w:rsid w:val="00145747"/>
    <w:rsid w:val="00145907"/>
    <w:rsid w:val="00145DAD"/>
    <w:rsid w:val="001460E4"/>
    <w:rsid w:val="0014652D"/>
    <w:rsid w:val="0014663E"/>
    <w:rsid w:val="0014680C"/>
    <w:rsid w:val="00146945"/>
    <w:rsid w:val="00146A92"/>
    <w:rsid w:val="00146BF0"/>
    <w:rsid w:val="00146D38"/>
    <w:rsid w:val="00146E60"/>
    <w:rsid w:val="001473ED"/>
    <w:rsid w:val="0014785A"/>
    <w:rsid w:val="001479F6"/>
    <w:rsid w:val="00147AEF"/>
    <w:rsid w:val="00147C5D"/>
    <w:rsid w:val="00147EBE"/>
    <w:rsid w:val="00150817"/>
    <w:rsid w:val="00151B70"/>
    <w:rsid w:val="001522D9"/>
    <w:rsid w:val="00152E45"/>
    <w:rsid w:val="00153C09"/>
    <w:rsid w:val="00153E77"/>
    <w:rsid w:val="001544EF"/>
    <w:rsid w:val="001549D3"/>
    <w:rsid w:val="001549DE"/>
    <w:rsid w:val="0015535A"/>
    <w:rsid w:val="00155535"/>
    <w:rsid w:val="001560B1"/>
    <w:rsid w:val="00156265"/>
    <w:rsid w:val="00156364"/>
    <w:rsid w:val="0015671E"/>
    <w:rsid w:val="00156AFF"/>
    <w:rsid w:val="00156FB4"/>
    <w:rsid w:val="00157B88"/>
    <w:rsid w:val="00157D70"/>
    <w:rsid w:val="00157EFD"/>
    <w:rsid w:val="0016041C"/>
    <w:rsid w:val="0016070C"/>
    <w:rsid w:val="00160DC2"/>
    <w:rsid w:val="00160F88"/>
    <w:rsid w:val="0016200E"/>
    <w:rsid w:val="0016214D"/>
    <w:rsid w:val="001621DA"/>
    <w:rsid w:val="001622C8"/>
    <w:rsid w:val="001626B9"/>
    <w:rsid w:val="0016270F"/>
    <w:rsid w:val="001627C7"/>
    <w:rsid w:val="00162C55"/>
    <w:rsid w:val="00163406"/>
    <w:rsid w:val="001641F4"/>
    <w:rsid w:val="00164DB6"/>
    <w:rsid w:val="00164FC8"/>
    <w:rsid w:val="00165ACD"/>
    <w:rsid w:val="0016613A"/>
    <w:rsid w:val="001663D2"/>
    <w:rsid w:val="001665C1"/>
    <w:rsid w:val="00166626"/>
    <w:rsid w:val="0016663E"/>
    <w:rsid w:val="00166661"/>
    <w:rsid w:val="00166A9B"/>
    <w:rsid w:val="001677B2"/>
    <w:rsid w:val="001679B2"/>
    <w:rsid w:val="001679E0"/>
    <w:rsid w:val="00167E38"/>
    <w:rsid w:val="0017017D"/>
    <w:rsid w:val="00170905"/>
    <w:rsid w:val="001711B9"/>
    <w:rsid w:val="00171279"/>
    <w:rsid w:val="00171425"/>
    <w:rsid w:val="001718B3"/>
    <w:rsid w:val="00171993"/>
    <w:rsid w:val="00171BEE"/>
    <w:rsid w:val="00171FA1"/>
    <w:rsid w:val="001723BB"/>
    <w:rsid w:val="001728A7"/>
    <w:rsid w:val="00173F2E"/>
    <w:rsid w:val="00173FE6"/>
    <w:rsid w:val="00173FF5"/>
    <w:rsid w:val="00174B44"/>
    <w:rsid w:val="00174B7C"/>
    <w:rsid w:val="0017606E"/>
    <w:rsid w:val="001761D1"/>
    <w:rsid w:val="00176BCD"/>
    <w:rsid w:val="00176ED5"/>
    <w:rsid w:val="00177D22"/>
    <w:rsid w:val="00177D9D"/>
    <w:rsid w:val="00177E14"/>
    <w:rsid w:val="00180972"/>
    <w:rsid w:val="00180E4C"/>
    <w:rsid w:val="00180ED3"/>
    <w:rsid w:val="00180FAA"/>
    <w:rsid w:val="001810AB"/>
    <w:rsid w:val="00181793"/>
    <w:rsid w:val="00181956"/>
    <w:rsid w:val="00181A6A"/>
    <w:rsid w:val="00181AF4"/>
    <w:rsid w:val="001823CC"/>
    <w:rsid w:val="00182600"/>
    <w:rsid w:val="00182D67"/>
    <w:rsid w:val="00184354"/>
    <w:rsid w:val="00184459"/>
    <w:rsid w:val="0018521D"/>
    <w:rsid w:val="001855AD"/>
    <w:rsid w:val="001859FE"/>
    <w:rsid w:val="00185D50"/>
    <w:rsid w:val="00185F4B"/>
    <w:rsid w:val="001863CC"/>
    <w:rsid w:val="0018666A"/>
    <w:rsid w:val="001873EE"/>
    <w:rsid w:val="001877F1"/>
    <w:rsid w:val="00190C82"/>
    <w:rsid w:val="001910C1"/>
    <w:rsid w:val="00191656"/>
    <w:rsid w:val="00191F9A"/>
    <w:rsid w:val="0019267E"/>
    <w:rsid w:val="001926B4"/>
    <w:rsid w:val="00192A62"/>
    <w:rsid w:val="00192FE6"/>
    <w:rsid w:val="001933A4"/>
    <w:rsid w:val="0019352C"/>
    <w:rsid w:val="0019423D"/>
    <w:rsid w:val="00194601"/>
    <w:rsid w:val="00194B32"/>
    <w:rsid w:val="00195F06"/>
    <w:rsid w:val="00195F41"/>
    <w:rsid w:val="0019625D"/>
    <w:rsid w:val="001969DE"/>
    <w:rsid w:val="00197841"/>
    <w:rsid w:val="00197EB5"/>
    <w:rsid w:val="001A00DF"/>
    <w:rsid w:val="001A0668"/>
    <w:rsid w:val="001A0E5A"/>
    <w:rsid w:val="001A0F38"/>
    <w:rsid w:val="001A1271"/>
    <w:rsid w:val="001A1342"/>
    <w:rsid w:val="001A18E9"/>
    <w:rsid w:val="001A1BEB"/>
    <w:rsid w:val="001A21BC"/>
    <w:rsid w:val="001A2395"/>
    <w:rsid w:val="001A2F90"/>
    <w:rsid w:val="001A3ACE"/>
    <w:rsid w:val="001A4E60"/>
    <w:rsid w:val="001A517A"/>
    <w:rsid w:val="001A5221"/>
    <w:rsid w:val="001A59A8"/>
    <w:rsid w:val="001A59BD"/>
    <w:rsid w:val="001A5D3C"/>
    <w:rsid w:val="001A694B"/>
    <w:rsid w:val="001A69E0"/>
    <w:rsid w:val="001A6A11"/>
    <w:rsid w:val="001A6A2C"/>
    <w:rsid w:val="001A6D5F"/>
    <w:rsid w:val="001A71D0"/>
    <w:rsid w:val="001A7279"/>
    <w:rsid w:val="001A7922"/>
    <w:rsid w:val="001A7EA6"/>
    <w:rsid w:val="001A7FCE"/>
    <w:rsid w:val="001B01E1"/>
    <w:rsid w:val="001B0ADB"/>
    <w:rsid w:val="001B1383"/>
    <w:rsid w:val="001B1C6F"/>
    <w:rsid w:val="001B2DE9"/>
    <w:rsid w:val="001B390B"/>
    <w:rsid w:val="001B3ADF"/>
    <w:rsid w:val="001B3E78"/>
    <w:rsid w:val="001B4558"/>
    <w:rsid w:val="001B4B17"/>
    <w:rsid w:val="001B5058"/>
    <w:rsid w:val="001B558B"/>
    <w:rsid w:val="001B76CA"/>
    <w:rsid w:val="001B77FE"/>
    <w:rsid w:val="001B78AE"/>
    <w:rsid w:val="001B798B"/>
    <w:rsid w:val="001C0444"/>
    <w:rsid w:val="001C0557"/>
    <w:rsid w:val="001C08E3"/>
    <w:rsid w:val="001C13B4"/>
    <w:rsid w:val="001C2BEC"/>
    <w:rsid w:val="001C302B"/>
    <w:rsid w:val="001C337A"/>
    <w:rsid w:val="001C3401"/>
    <w:rsid w:val="001C37D1"/>
    <w:rsid w:val="001C3E95"/>
    <w:rsid w:val="001C3F25"/>
    <w:rsid w:val="001C4A38"/>
    <w:rsid w:val="001C4C61"/>
    <w:rsid w:val="001C53F8"/>
    <w:rsid w:val="001C590D"/>
    <w:rsid w:val="001C5E24"/>
    <w:rsid w:val="001C5FFA"/>
    <w:rsid w:val="001C65F1"/>
    <w:rsid w:val="001C6E69"/>
    <w:rsid w:val="001C7105"/>
    <w:rsid w:val="001C716B"/>
    <w:rsid w:val="001C7AA9"/>
    <w:rsid w:val="001C7E29"/>
    <w:rsid w:val="001D0191"/>
    <w:rsid w:val="001D13B7"/>
    <w:rsid w:val="001D1602"/>
    <w:rsid w:val="001D1961"/>
    <w:rsid w:val="001D2026"/>
    <w:rsid w:val="001D28C5"/>
    <w:rsid w:val="001D3C84"/>
    <w:rsid w:val="001D3FE0"/>
    <w:rsid w:val="001D420B"/>
    <w:rsid w:val="001D4A25"/>
    <w:rsid w:val="001D4BDC"/>
    <w:rsid w:val="001D4F83"/>
    <w:rsid w:val="001D52EC"/>
    <w:rsid w:val="001D53CF"/>
    <w:rsid w:val="001D5765"/>
    <w:rsid w:val="001D5A69"/>
    <w:rsid w:val="001D5F6D"/>
    <w:rsid w:val="001D5FD6"/>
    <w:rsid w:val="001D6B40"/>
    <w:rsid w:val="001D6FE7"/>
    <w:rsid w:val="001D70A9"/>
    <w:rsid w:val="001D7D4C"/>
    <w:rsid w:val="001E0191"/>
    <w:rsid w:val="001E01A2"/>
    <w:rsid w:val="001E0396"/>
    <w:rsid w:val="001E1051"/>
    <w:rsid w:val="001E107B"/>
    <w:rsid w:val="001E16B7"/>
    <w:rsid w:val="001E1D64"/>
    <w:rsid w:val="001E21BF"/>
    <w:rsid w:val="001E265E"/>
    <w:rsid w:val="001E27CF"/>
    <w:rsid w:val="001E28A0"/>
    <w:rsid w:val="001E28D3"/>
    <w:rsid w:val="001E33D9"/>
    <w:rsid w:val="001E381F"/>
    <w:rsid w:val="001E4071"/>
    <w:rsid w:val="001E42B4"/>
    <w:rsid w:val="001E4482"/>
    <w:rsid w:val="001E450F"/>
    <w:rsid w:val="001E4569"/>
    <w:rsid w:val="001E476B"/>
    <w:rsid w:val="001E4CDE"/>
    <w:rsid w:val="001E4F3F"/>
    <w:rsid w:val="001E5C5D"/>
    <w:rsid w:val="001E606C"/>
    <w:rsid w:val="001E61AE"/>
    <w:rsid w:val="001E63ED"/>
    <w:rsid w:val="001E65CE"/>
    <w:rsid w:val="001E66EF"/>
    <w:rsid w:val="001E682E"/>
    <w:rsid w:val="001E6932"/>
    <w:rsid w:val="001E6EAF"/>
    <w:rsid w:val="001E78A6"/>
    <w:rsid w:val="001E7E8C"/>
    <w:rsid w:val="001F090D"/>
    <w:rsid w:val="001F0C2B"/>
    <w:rsid w:val="001F0DA9"/>
    <w:rsid w:val="001F0F60"/>
    <w:rsid w:val="001F1D75"/>
    <w:rsid w:val="001F23D2"/>
    <w:rsid w:val="001F250F"/>
    <w:rsid w:val="001F253D"/>
    <w:rsid w:val="001F2562"/>
    <w:rsid w:val="001F2A62"/>
    <w:rsid w:val="001F2CA3"/>
    <w:rsid w:val="001F2CDE"/>
    <w:rsid w:val="001F2E7D"/>
    <w:rsid w:val="001F3EE9"/>
    <w:rsid w:val="001F44EF"/>
    <w:rsid w:val="001F451C"/>
    <w:rsid w:val="001F4559"/>
    <w:rsid w:val="001F4B22"/>
    <w:rsid w:val="001F52D6"/>
    <w:rsid w:val="001F56F2"/>
    <w:rsid w:val="001F5731"/>
    <w:rsid w:val="001F58CA"/>
    <w:rsid w:val="001F68DB"/>
    <w:rsid w:val="001F6C9A"/>
    <w:rsid w:val="001F6E5C"/>
    <w:rsid w:val="001F6E8E"/>
    <w:rsid w:val="001F7018"/>
    <w:rsid w:val="001F7EF4"/>
    <w:rsid w:val="002005AF"/>
    <w:rsid w:val="00200DD1"/>
    <w:rsid w:val="00201279"/>
    <w:rsid w:val="00201AFF"/>
    <w:rsid w:val="00201E0E"/>
    <w:rsid w:val="00201E87"/>
    <w:rsid w:val="00202670"/>
    <w:rsid w:val="0020274D"/>
    <w:rsid w:val="00203692"/>
    <w:rsid w:val="00203F74"/>
    <w:rsid w:val="00204594"/>
    <w:rsid w:val="002045FE"/>
    <w:rsid w:val="0020465D"/>
    <w:rsid w:val="00204978"/>
    <w:rsid w:val="00204D26"/>
    <w:rsid w:val="00205ABD"/>
    <w:rsid w:val="002061DD"/>
    <w:rsid w:val="00206BC7"/>
    <w:rsid w:val="0020737B"/>
    <w:rsid w:val="00207FED"/>
    <w:rsid w:val="002106DB"/>
    <w:rsid w:val="0021133A"/>
    <w:rsid w:val="00211F5C"/>
    <w:rsid w:val="002122BA"/>
    <w:rsid w:val="0021297E"/>
    <w:rsid w:val="002130E9"/>
    <w:rsid w:val="00213967"/>
    <w:rsid w:val="00213DDE"/>
    <w:rsid w:val="002140B6"/>
    <w:rsid w:val="00214794"/>
    <w:rsid w:val="0021532A"/>
    <w:rsid w:val="00215A9A"/>
    <w:rsid w:val="00215DCE"/>
    <w:rsid w:val="0021600C"/>
    <w:rsid w:val="002160EC"/>
    <w:rsid w:val="0021632B"/>
    <w:rsid w:val="00216AE7"/>
    <w:rsid w:val="00216BEF"/>
    <w:rsid w:val="00216D39"/>
    <w:rsid w:val="00216FE5"/>
    <w:rsid w:val="00217092"/>
    <w:rsid w:val="00217277"/>
    <w:rsid w:val="00217822"/>
    <w:rsid w:val="00217F61"/>
    <w:rsid w:val="0022095B"/>
    <w:rsid w:val="00220BB0"/>
    <w:rsid w:val="00220BC3"/>
    <w:rsid w:val="00220C83"/>
    <w:rsid w:val="00220F38"/>
    <w:rsid w:val="0022187B"/>
    <w:rsid w:val="00222A6E"/>
    <w:rsid w:val="00222C8A"/>
    <w:rsid w:val="00223A79"/>
    <w:rsid w:val="002244BD"/>
    <w:rsid w:val="0022484E"/>
    <w:rsid w:val="00224CE2"/>
    <w:rsid w:val="002259F5"/>
    <w:rsid w:val="00225A51"/>
    <w:rsid w:val="002260B9"/>
    <w:rsid w:val="00226AE2"/>
    <w:rsid w:val="00227022"/>
    <w:rsid w:val="0022734B"/>
    <w:rsid w:val="00227FA7"/>
    <w:rsid w:val="00230EAA"/>
    <w:rsid w:val="00230EED"/>
    <w:rsid w:val="002311F0"/>
    <w:rsid w:val="002317CB"/>
    <w:rsid w:val="00231870"/>
    <w:rsid w:val="00231D9D"/>
    <w:rsid w:val="0023218F"/>
    <w:rsid w:val="00232285"/>
    <w:rsid w:val="002323E8"/>
    <w:rsid w:val="002325B8"/>
    <w:rsid w:val="002329D8"/>
    <w:rsid w:val="00232BC4"/>
    <w:rsid w:val="002331B6"/>
    <w:rsid w:val="002337A5"/>
    <w:rsid w:val="00233810"/>
    <w:rsid w:val="00233882"/>
    <w:rsid w:val="0023388A"/>
    <w:rsid w:val="00233A12"/>
    <w:rsid w:val="00233E18"/>
    <w:rsid w:val="00234301"/>
    <w:rsid w:val="0023497F"/>
    <w:rsid w:val="00235114"/>
    <w:rsid w:val="00235833"/>
    <w:rsid w:val="00236A79"/>
    <w:rsid w:val="00236A8F"/>
    <w:rsid w:val="00237742"/>
    <w:rsid w:val="00237796"/>
    <w:rsid w:val="002401D5"/>
    <w:rsid w:val="00240798"/>
    <w:rsid w:val="002407D0"/>
    <w:rsid w:val="002411A1"/>
    <w:rsid w:val="00241442"/>
    <w:rsid w:val="00241B3D"/>
    <w:rsid w:val="00241CE6"/>
    <w:rsid w:val="00241D51"/>
    <w:rsid w:val="00242325"/>
    <w:rsid w:val="002425E8"/>
    <w:rsid w:val="00242733"/>
    <w:rsid w:val="002429AC"/>
    <w:rsid w:val="00242A68"/>
    <w:rsid w:val="00242B3B"/>
    <w:rsid w:val="002432B6"/>
    <w:rsid w:val="00243A11"/>
    <w:rsid w:val="00243A57"/>
    <w:rsid w:val="00243C88"/>
    <w:rsid w:val="00243CE1"/>
    <w:rsid w:val="00244172"/>
    <w:rsid w:val="00244C36"/>
    <w:rsid w:val="00244F47"/>
    <w:rsid w:val="00245667"/>
    <w:rsid w:val="00246122"/>
    <w:rsid w:val="002462D0"/>
    <w:rsid w:val="00246726"/>
    <w:rsid w:val="0024699E"/>
    <w:rsid w:val="002470C3"/>
    <w:rsid w:val="00247262"/>
    <w:rsid w:val="00247DAE"/>
    <w:rsid w:val="00250AB6"/>
    <w:rsid w:val="002512FA"/>
    <w:rsid w:val="00251A03"/>
    <w:rsid w:val="00251C1C"/>
    <w:rsid w:val="002522AF"/>
    <w:rsid w:val="00252E0A"/>
    <w:rsid w:val="00253110"/>
    <w:rsid w:val="00253FC7"/>
    <w:rsid w:val="002540B7"/>
    <w:rsid w:val="002541F9"/>
    <w:rsid w:val="00254526"/>
    <w:rsid w:val="0025473F"/>
    <w:rsid w:val="002549E4"/>
    <w:rsid w:val="00254D3D"/>
    <w:rsid w:val="00254EBB"/>
    <w:rsid w:val="00255353"/>
    <w:rsid w:val="00255B7A"/>
    <w:rsid w:val="00255BFC"/>
    <w:rsid w:val="00256502"/>
    <w:rsid w:val="00256860"/>
    <w:rsid w:val="00256D56"/>
    <w:rsid w:val="00256E50"/>
    <w:rsid w:val="0025780D"/>
    <w:rsid w:val="00260085"/>
    <w:rsid w:val="00260862"/>
    <w:rsid w:val="00260900"/>
    <w:rsid w:val="00260B6D"/>
    <w:rsid w:val="00260BD4"/>
    <w:rsid w:val="00260E40"/>
    <w:rsid w:val="002610CF"/>
    <w:rsid w:val="00261339"/>
    <w:rsid w:val="002615AF"/>
    <w:rsid w:val="002615B1"/>
    <w:rsid w:val="00261973"/>
    <w:rsid w:val="00261A3F"/>
    <w:rsid w:val="00261ACC"/>
    <w:rsid w:val="00261E0F"/>
    <w:rsid w:val="00262336"/>
    <w:rsid w:val="002626DB"/>
    <w:rsid w:val="00262A26"/>
    <w:rsid w:val="00263BC8"/>
    <w:rsid w:val="00264497"/>
    <w:rsid w:val="00264C73"/>
    <w:rsid w:val="002664C6"/>
    <w:rsid w:val="002665BB"/>
    <w:rsid w:val="002667AC"/>
    <w:rsid w:val="002669BB"/>
    <w:rsid w:val="002670C8"/>
    <w:rsid w:val="002674E9"/>
    <w:rsid w:val="002675F0"/>
    <w:rsid w:val="0027054D"/>
    <w:rsid w:val="00270B00"/>
    <w:rsid w:val="00271304"/>
    <w:rsid w:val="002717EF"/>
    <w:rsid w:val="00272D83"/>
    <w:rsid w:val="0027355D"/>
    <w:rsid w:val="00273D45"/>
    <w:rsid w:val="0027407A"/>
    <w:rsid w:val="002742EE"/>
    <w:rsid w:val="002746CB"/>
    <w:rsid w:val="00274D5B"/>
    <w:rsid w:val="0027575A"/>
    <w:rsid w:val="002757CB"/>
    <w:rsid w:val="002757F0"/>
    <w:rsid w:val="00275AD9"/>
    <w:rsid w:val="00275B06"/>
    <w:rsid w:val="00275B33"/>
    <w:rsid w:val="00275CB8"/>
    <w:rsid w:val="00275D4E"/>
    <w:rsid w:val="00276DDD"/>
    <w:rsid w:val="0027773C"/>
    <w:rsid w:val="00280331"/>
    <w:rsid w:val="00280737"/>
    <w:rsid w:val="00280F54"/>
    <w:rsid w:val="00280F73"/>
    <w:rsid w:val="00281679"/>
    <w:rsid w:val="002825F3"/>
    <w:rsid w:val="0028273C"/>
    <w:rsid w:val="00282C8B"/>
    <w:rsid w:val="002832BB"/>
    <w:rsid w:val="00283505"/>
    <w:rsid w:val="00283981"/>
    <w:rsid w:val="00285353"/>
    <w:rsid w:val="00285A05"/>
    <w:rsid w:val="00285B71"/>
    <w:rsid w:val="00285E51"/>
    <w:rsid w:val="00286F2F"/>
    <w:rsid w:val="00287137"/>
    <w:rsid w:val="00287754"/>
    <w:rsid w:val="0028780E"/>
    <w:rsid w:val="00287CB9"/>
    <w:rsid w:val="00287D68"/>
    <w:rsid w:val="0029024E"/>
    <w:rsid w:val="00291065"/>
    <w:rsid w:val="002913BF"/>
    <w:rsid w:val="002917A2"/>
    <w:rsid w:val="00291977"/>
    <w:rsid w:val="00291AC1"/>
    <w:rsid w:val="00291E2D"/>
    <w:rsid w:val="00292656"/>
    <w:rsid w:val="00292E69"/>
    <w:rsid w:val="0029391C"/>
    <w:rsid w:val="0029406D"/>
    <w:rsid w:val="00294727"/>
    <w:rsid w:val="00294993"/>
    <w:rsid w:val="00294F22"/>
    <w:rsid w:val="00295080"/>
    <w:rsid w:val="00295C32"/>
    <w:rsid w:val="00295F68"/>
    <w:rsid w:val="0029655D"/>
    <w:rsid w:val="00297357"/>
    <w:rsid w:val="002973FD"/>
    <w:rsid w:val="002975E2"/>
    <w:rsid w:val="00297AB2"/>
    <w:rsid w:val="00297C1C"/>
    <w:rsid w:val="002A0235"/>
    <w:rsid w:val="002A02B1"/>
    <w:rsid w:val="002A0397"/>
    <w:rsid w:val="002A03AF"/>
    <w:rsid w:val="002A0788"/>
    <w:rsid w:val="002A0D07"/>
    <w:rsid w:val="002A2292"/>
    <w:rsid w:val="002A2414"/>
    <w:rsid w:val="002A28BE"/>
    <w:rsid w:val="002A2A2A"/>
    <w:rsid w:val="002A2E35"/>
    <w:rsid w:val="002A307C"/>
    <w:rsid w:val="002A316C"/>
    <w:rsid w:val="002A358A"/>
    <w:rsid w:val="002A3869"/>
    <w:rsid w:val="002A3EB4"/>
    <w:rsid w:val="002A450F"/>
    <w:rsid w:val="002A49FB"/>
    <w:rsid w:val="002A4DEE"/>
    <w:rsid w:val="002A5466"/>
    <w:rsid w:val="002A58ED"/>
    <w:rsid w:val="002A5E15"/>
    <w:rsid w:val="002A60CC"/>
    <w:rsid w:val="002A6653"/>
    <w:rsid w:val="002A6A10"/>
    <w:rsid w:val="002A73C1"/>
    <w:rsid w:val="002A77FA"/>
    <w:rsid w:val="002A7C73"/>
    <w:rsid w:val="002B01AF"/>
    <w:rsid w:val="002B032C"/>
    <w:rsid w:val="002B0F56"/>
    <w:rsid w:val="002B1A92"/>
    <w:rsid w:val="002B28FE"/>
    <w:rsid w:val="002B2B66"/>
    <w:rsid w:val="002B2C57"/>
    <w:rsid w:val="002B2EE3"/>
    <w:rsid w:val="002B3183"/>
    <w:rsid w:val="002B3297"/>
    <w:rsid w:val="002B452E"/>
    <w:rsid w:val="002B4644"/>
    <w:rsid w:val="002B4727"/>
    <w:rsid w:val="002B4988"/>
    <w:rsid w:val="002B4E39"/>
    <w:rsid w:val="002B54C0"/>
    <w:rsid w:val="002B55A0"/>
    <w:rsid w:val="002B5958"/>
    <w:rsid w:val="002B59D1"/>
    <w:rsid w:val="002B5E4F"/>
    <w:rsid w:val="002B6214"/>
    <w:rsid w:val="002B6C94"/>
    <w:rsid w:val="002B778D"/>
    <w:rsid w:val="002B7E28"/>
    <w:rsid w:val="002C03AB"/>
    <w:rsid w:val="002C0814"/>
    <w:rsid w:val="002C0947"/>
    <w:rsid w:val="002C0D19"/>
    <w:rsid w:val="002C1E0B"/>
    <w:rsid w:val="002C274C"/>
    <w:rsid w:val="002C2965"/>
    <w:rsid w:val="002C3476"/>
    <w:rsid w:val="002C395A"/>
    <w:rsid w:val="002C3E42"/>
    <w:rsid w:val="002C446F"/>
    <w:rsid w:val="002C4DC8"/>
    <w:rsid w:val="002C55F4"/>
    <w:rsid w:val="002C5957"/>
    <w:rsid w:val="002C5B2B"/>
    <w:rsid w:val="002C60E5"/>
    <w:rsid w:val="002C6284"/>
    <w:rsid w:val="002C66B4"/>
    <w:rsid w:val="002C69A3"/>
    <w:rsid w:val="002C6A3D"/>
    <w:rsid w:val="002C6D12"/>
    <w:rsid w:val="002C74A0"/>
    <w:rsid w:val="002C7AEE"/>
    <w:rsid w:val="002D0035"/>
    <w:rsid w:val="002D04C8"/>
    <w:rsid w:val="002D0AD2"/>
    <w:rsid w:val="002D0C9E"/>
    <w:rsid w:val="002D1655"/>
    <w:rsid w:val="002D168E"/>
    <w:rsid w:val="002D18A7"/>
    <w:rsid w:val="002D18B0"/>
    <w:rsid w:val="002D1BE7"/>
    <w:rsid w:val="002D231B"/>
    <w:rsid w:val="002D24B3"/>
    <w:rsid w:val="002D2AAE"/>
    <w:rsid w:val="002D3189"/>
    <w:rsid w:val="002D3500"/>
    <w:rsid w:val="002D3958"/>
    <w:rsid w:val="002D450A"/>
    <w:rsid w:val="002D477A"/>
    <w:rsid w:val="002D4B04"/>
    <w:rsid w:val="002D4EA7"/>
    <w:rsid w:val="002D52F4"/>
    <w:rsid w:val="002D5494"/>
    <w:rsid w:val="002D59AD"/>
    <w:rsid w:val="002D5B00"/>
    <w:rsid w:val="002D5C00"/>
    <w:rsid w:val="002D5C08"/>
    <w:rsid w:val="002D61C4"/>
    <w:rsid w:val="002D6840"/>
    <w:rsid w:val="002D6BD4"/>
    <w:rsid w:val="002D6EC5"/>
    <w:rsid w:val="002D71D8"/>
    <w:rsid w:val="002D7415"/>
    <w:rsid w:val="002D7523"/>
    <w:rsid w:val="002D7BE0"/>
    <w:rsid w:val="002D7E9B"/>
    <w:rsid w:val="002E060D"/>
    <w:rsid w:val="002E0A32"/>
    <w:rsid w:val="002E0A3F"/>
    <w:rsid w:val="002E0B9E"/>
    <w:rsid w:val="002E0CDE"/>
    <w:rsid w:val="002E0D56"/>
    <w:rsid w:val="002E10AD"/>
    <w:rsid w:val="002E10F7"/>
    <w:rsid w:val="002E160F"/>
    <w:rsid w:val="002E2CC4"/>
    <w:rsid w:val="002E2EAF"/>
    <w:rsid w:val="002E32A1"/>
    <w:rsid w:val="002E3793"/>
    <w:rsid w:val="002E3965"/>
    <w:rsid w:val="002E4103"/>
    <w:rsid w:val="002E4530"/>
    <w:rsid w:val="002E45FD"/>
    <w:rsid w:val="002E55CB"/>
    <w:rsid w:val="002E56A9"/>
    <w:rsid w:val="002E5EAC"/>
    <w:rsid w:val="002E6D47"/>
    <w:rsid w:val="002E73C8"/>
    <w:rsid w:val="002F142A"/>
    <w:rsid w:val="002F153B"/>
    <w:rsid w:val="002F15C8"/>
    <w:rsid w:val="002F1BF1"/>
    <w:rsid w:val="002F1EA2"/>
    <w:rsid w:val="002F2260"/>
    <w:rsid w:val="002F26C8"/>
    <w:rsid w:val="002F2A64"/>
    <w:rsid w:val="002F2AC8"/>
    <w:rsid w:val="002F3A58"/>
    <w:rsid w:val="002F3D1C"/>
    <w:rsid w:val="002F3E45"/>
    <w:rsid w:val="002F48DD"/>
    <w:rsid w:val="002F49EC"/>
    <w:rsid w:val="002F51C2"/>
    <w:rsid w:val="002F58C3"/>
    <w:rsid w:val="002F5905"/>
    <w:rsid w:val="002F5D27"/>
    <w:rsid w:val="002F6D91"/>
    <w:rsid w:val="002F6FDB"/>
    <w:rsid w:val="002F73F6"/>
    <w:rsid w:val="002F7937"/>
    <w:rsid w:val="002F7A10"/>
    <w:rsid w:val="00300406"/>
    <w:rsid w:val="003004E8"/>
    <w:rsid w:val="00300700"/>
    <w:rsid w:val="00300D59"/>
    <w:rsid w:val="00300E11"/>
    <w:rsid w:val="00301646"/>
    <w:rsid w:val="00301FA2"/>
    <w:rsid w:val="003020D8"/>
    <w:rsid w:val="00302B53"/>
    <w:rsid w:val="00302BF3"/>
    <w:rsid w:val="00302DF6"/>
    <w:rsid w:val="00302E8C"/>
    <w:rsid w:val="00303CD7"/>
    <w:rsid w:val="00303D69"/>
    <w:rsid w:val="00303D72"/>
    <w:rsid w:val="003055CC"/>
    <w:rsid w:val="00306238"/>
    <w:rsid w:val="00306DCC"/>
    <w:rsid w:val="00306E88"/>
    <w:rsid w:val="0030708D"/>
    <w:rsid w:val="003071B0"/>
    <w:rsid w:val="00307767"/>
    <w:rsid w:val="00307EFF"/>
    <w:rsid w:val="00307F1B"/>
    <w:rsid w:val="00307F47"/>
    <w:rsid w:val="0031085E"/>
    <w:rsid w:val="003108A6"/>
    <w:rsid w:val="00310BA8"/>
    <w:rsid w:val="00310C65"/>
    <w:rsid w:val="00310C6C"/>
    <w:rsid w:val="00311068"/>
    <w:rsid w:val="0031109D"/>
    <w:rsid w:val="003115A7"/>
    <w:rsid w:val="0031171A"/>
    <w:rsid w:val="00311CC8"/>
    <w:rsid w:val="00312B76"/>
    <w:rsid w:val="00312F70"/>
    <w:rsid w:val="003134F7"/>
    <w:rsid w:val="003137E3"/>
    <w:rsid w:val="00313857"/>
    <w:rsid w:val="0031396B"/>
    <w:rsid w:val="00313A99"/>
    <w:rsid w:val="00314236"/>
    <w:rsid w:val="00314359"/>
    <w:rsid w:val="003148BB"/>
    <w:rsid w:val="00314987"/>
    <w:rsid w:val="00314ED1"/>
    <w:rsid w:val="003151E8"/>
    <w:rsid w:val="00316161"/>
    <w:rsid w:val="00316484"/>
    <w:rsid w:val="0031669A"/>
    <w:rsid w:val="0031776F"/>
    <w:rsid w:val="00320045"/>
    <w:rsid w:val="003200C2"/>
    <w:rsid w:val="0032029C"/>
    <w:rsid w:val="00320522"/>
    <w:rsid w:val="00320A9F"/>
    <w:rsid w:val="00320F81"/>
    <w:rsid w:val="00321123"/>
    <w:rsid w:val="0032123F"/>
    <w:rsid w:val="0032163E"/>
    <w:rsid w:val="003217CA"/>
    <w:rsid w:val="00321D1E"/>
    <w:rsid w:val="00321EE9"/>
    <w:rsid w:val="003220EF"/>
    <w:rsid w:val="0032215B"/>
    <w:rsid w:val="0032227F"/>
    <w:rsid w:val="003225DF"/>
    <w:rsid w:val="00322A6B"/>
    <w:rsid w:val="00322BAD"/>
    <w:rsid w:val="00323290"/>
    <w:rsid w:val="00323576"/>
    <w:rsid w:val="0032399A"/>
    <w:rsid w:val="00323C58"/>
    <w:rsid w:val="00323ECB"/>
    <w:rsid w:val="00324101"/>
    <w:rsid w:val="003242EC"/>
    <w:rsid w:val="00324367"/>
    <w:rsid w:val="00324B15"/>
    <w:rsid w:val="0032512C"/>
    <w:rsid w:val="0032532C"/>
    <w:rsid w:val="0032546E"/>
    <w:rsid w:val="0032567D"/>
    <w:rsid w:val="00325E54"/>
    <w:rsid w:val="003261F4"/>
    <w:rsid w:val="00326246"/>
    <w:rsid w:val="0032644E"/>
    <w:rsid w:val="003271BE"/>
    <w:rsid w:val="00327247"/>
    <w:rsid w:val="00327A2E"/>
    <w:rsid w:val="00327BF6"/>
    <w:rsid w:val="00327D6E"/>
    <w:rsid w:val="00330ACC"/>
    <w:rsid w:val="00331C02"/>
    <w:rsid w:val="00331EFD"/>
    <w:rsid w:val="003329FF"/>
    <w:rsid w:val="00332C51"/>
    <w:rsid w:val="00333CA4"/>
    <w:rsid w:val="0033403A"/>
    <w:rsid w:val="0033422A"/>
    <w:rsid w:val="003342A4"/>
    <w:rsid w:val="0033466D"/>
    <w:rsid w:val="00334788"/>
    <w:rsid w:val="00334981"/>
    <w:rsid w:val="00336527"/>
    <w:rsid w:val="00336FFF"/>
    <w:rsid w:val="0033789D"/>
    <w:rsid w:val="00337B1A"/>
    <w:rsid w:val="00337CB8"/>
    <w:rsid w:val="00337DEA"/>
    <w:rsid w:val="003406FB"/>
    <w:rsid w:val="00340756"/>
    <w:rsid w:val="00340919"/>
    <w:rsid w:val="00340975"/>
    <w:rsid w:val="003409E5"/>
    <w:rsid w:val="00340BC8"/>
    <w:rsid w:val="003411E4"/>
    <w:rsid w:val="003415E2"/>
    <w:rsid w:val="00341C24"/>
    <w:rsid w:val="00341D28"/>
    <w:rsid w:val="00341D74"/>
    <w:rsid w:val="0034213D"/>
    <w:rsid w:val="0034241B"/>
    <w:rsid w:val="003429D3"/>
    <w:rsid w:val="00343B84"/>
    <w:rsid w:val="0034442A"/>
    <w:rsid w:val="00344682"/>
    <w:rsid w:val="003446C0"/>
    <w:rsid w:val="00344D3E"/>
    <w:rsid w:val="00346099"/>
    <w:rsid w:val="003462C7"/>
    <w:rsid w:val="0034644D"/>
    <w:rsid w:val="00351BA6"/>
    <w:rsid w:val="00351F1B"/>
    <w:rsid w:val="0035503E"/>
    <w:rsid w:val="003550B8"/>
    <w:rsid w:val="003551D0"/>
    <w:rsid w:val="00355F54"/>
    <w:rsid w:val="003564D3"/>
    <w:rsid w:val="00356B07"/>
    <w:rsid w:val="00356CE6"/>
    <w:rsid w:val="00356D47"/>
    <w:rsid w:val="00356EF2"/>
    <w:rsid w:val="00357152"/>
    <w:rsid w:val="003575DF"/>
    <w:rsid w:val="00357C9E"/>
    <w:rsid w:val="0036063D"/>
    <w:rsid w:val="00361683"/>
    <w:rsid w:val="00361845"/>
    <w:rsid w:val="0036189F"/>
    <w:rsid w:val="00361958"/>
    <w:rsid w:val="00362A06"/>
    <w:rsid w:val="00362B02"/>
    <w:rsid w:val="00362E91"/>
    <w:rsid w:val="0036315C"/>
    <w:rsid w:val="00363C4F"/>
    <w:rsid w:val="00364CAB"/>
    <w:rsid w:val="003658CD"/>
    <w:rsid w:val="0036595A"/>
    <w:rsid w:val="00365B47"/>
    <w:rsid w:val="003661AD"/>
    <w:rsid w:val="0036673E"/>
    <w:rsid w:val="00366C58"/>
    <w:rsid w:val="00366C66"/>
    <w:rsid w:val="0036711B"/>
    <w:rsid w:val="00367409"/>
    <w:rsid w:val="00367A07"/>
    <w:rsid w:val="00367AF4"/>
    <w:rsid w:val="003702DB"/>
    <w:rsid w:val="00370906"/>
    <w:rsid w:val="0037363A"/>
    <w:rsid w:val="00373923"/>
    <w:rsid w:val="00373CA6"/>
    <w:rsid w:val="0037514D"/>
    <w:rsid w:val="003752B5"/>
    <w:rsid w:val="003752EF"/>
    <w:rsid w:val="00375B83"/>
    <w:rsid w:val="003761DD"/>
    <w:rsid w:val="00376411"/>
    <w:rsid w:val="00376B5D"/>
    <w:rsid w:val="003770F1"/>
    <w:rsid w:val="00377202"/>
    <w:rsid w:val="00377294"/>
    <w:rsid w:val="00377928"/>
    <w:rsid w:val="00377A78"/>
    <w:rsid w:val="00380047"/>
    <w:rsid w:val="00380BF2"/>
    <w:rsid w:val="00380C4D"/>
    <w:rsid w:val="0038162E"/>
    <w:rsid w:val="003822D9"/>
    <w:rsid w:val="003825DF"/>
    <w:rsid w:val="00382B2A"/>
    <w:rsid w:val="00382C2E"/>
    <w:rsid w:val="00382F67"/>
    <w:rsid w:val="00383085"/>
    <w:rsid w:val="003830C0"/>
    <w:rsid w:val="00383190"/>
    <w:rsid w:val="00383C1D"/>
    <w:rsid w:val="0038491C"/>
    <w:rsid w:val="00384948"/>
    <w:rsid w:val="00384C93"/>
    <w:rsid w:val="00384ECB"/>
    <w:rsid w:val="0038539B"/>
    <w:rsid w:val="003854BD"/>
    <w:rsid w:val="00385982"/>
    <w:rsid w:val="00385B21"/>
    <w:rsid w:val="00385BEA"/>
    <w:rsid w:val="00385BFC"/>
    <w:rsid w:val="00385C4E"/>
    <w:rsid w:val="00386F5D"/>
    <w:rsid w:val="00387108"/>
    <w:rsid w:val="003878D5"/>
    <w:rsid w:val="00387AD6"/>
    <w:rsid w:val="00387FDC"/>
    <w:rsid w:val="00390146"/>
    <w:rsid w:val="00390438"/>
    <w:rsid w:val="00390899"/>
    <w:rsid w:val="00390C67"/>
    <w:rsid w:val="00390FD6"/>
    <w:rsid w:val="003916F8"/>
    <w:rsid w:val="003922DB"/>
    <w:rsid w:val="00392538"/>
    <w:rsid w:val="0039253F"/>
    <w:rsid w:val="003925EC"/>
    <w:rsid w:val="00392839"/>
    <w:rsid w:val="00393587"/>
    <w:rsid w:val="003935A2"/>
    <w:rsid w:val="00393648"/>
    <w:rsid w:val="003937F5"/>
    <w:rsid w:val="00393B43"/>
    <w:rsid w:val="00393B96"/>
    <w:rsid w:val="00393E4B"/>
    <w:rsid w:val="00393F48"/>
    <w:rsid w:val="0039402C"/>
    <w:rsid w:val="003943C2"/>
    <w:rsid w:val="00394419"/>
    <w:rsid w:val="003944B6"/>
    <w:rsid w:val="00394B42"/>
    <w:rsid w:val="00394DD3"/>
    <w:rsid w:val="00395356"/>
    <w:rsid w:val="0039563F"/>
    <w:rsid w:val="00395AB8"/>
    <w:rsid w:val="00395C48"/>
    <w:rsid w:val="00396380"/>
    <w:rsid w:val="00396699"/>
    <w:rsid w:val="003966C6"/>
    <w:rsid w:val="00396710"/>
    <w:rsid w:val="0039686A"/>
    <w:rsid w:val="00396BED"/>
    <w:rsid w:val="00396C58"/>
    <w:rsid w:val="00396DDF"/>
    <w:rsid w:val="0039735D"/>
    <w:rsid w:val="00397533"/>
    <w:rsid w:val="003979B3"/>
    <w:rsid w:val="003979D6"/>
    <w:rsid w:val="00397E70"/>
    <w:rsid w:val="003A00E7"/>
    <w:rsid w:val="003A0126"/>
    <w:rsid w:val="003A04C2"/>
    <w:rsid w:val="003A1A3A"/>
    <w:rsid w:val="003A1A83"/>
    <w:rsid w:val="003A1DB5"/>
    <w:rsid w:val="003A21F7"/>
    <w:rsid w:val="003A23CD"/>
    <w:rsid w:val="003A24D9"/>
    <w:rsid w:val="003A255C"/>
    <w:rsid w:val="003A32AB"/>
    <w:rsid w:val="003A3422"/>
    <w:rsid w:val="003A3691"/>
    <w:rsid w:val="003A36AD"/>
    <w:rsid w:val="003A3A84"/>
    <w:rsid w:val="003A3D50"/>
    <w:rsid w:val="003A462C"/>
    <w:rsid w:val="003A4A60"/>
    <w:rsid w:val="003A5306"/>
    <w:rsid w:val="003A56C6"/>
    <w:rsid w:val="003A58AF"/>
    <w:rsid w:val="003A6752"/>
    <w:rsid w:val="003A71C7"/>
    <w:rsid w:val="003A773D"/>
    <w:rsid w:val="003B01ED"/>
    <w:rsid w:val="003B0421"/>
    <w:rsid w:val="003B068C"/>
    <w:rsid w:val="003B0EFA"/>
    <w:rsid w:val="003B128B"/>
    <w:rsid w:val="003B16E1"/>
    <w:rsid w:val="003B1891"/>
    <w:rsid w:val="003B212C"/>
    <w:rsid w:val="003B226C"/>
    <w:rsid w:val="003B24A7"/>
    <w:rsid w:val="003B2E01"/>
    <w:rsid w:val="003B4D37"/>
    <w:rsid w:val="003B54BF"/>
    <w:rsid w:val="003B54D3"/>
    <w:rsid w:val="003B5838"/>
    <w:rsid w:val="003B6716"/>
    <w:rsid w:val="003B68FC"/>
    <w:rsid w:val="003B723F"/>
    <w:rsid w:val="003B728A"/>
    <w:rsid w:val="003B72E1"/>
    <w:rsid w:val="003C05FF"/>
    <w:rsid w:val="003C0999"/>
    <w:rsid w:val="003C215A"/>
    <w:rsid w:val="003C2270"/>
    <w:rsid w:val="003C32B0"/>
    <w:rsid w:val="003C32E3"/>
    <w:rsid w:val="003C3B1A"/>
    <w:rsid w:val="003C3D27"/>
    <w:rsid w:val="003C440D"/>
    <w:rsid w:val="003C4848"/>
    <w:rsid w:val="003C4921"/>
    <w:rsid w:val="003C4B17"/>
    <w:rsid w:val="003C4E99"/>
    <w:rsid w:val="003C5DC6"/>
    <w:rsid w:val="003C5EDD"/>
    <w:rsid w:val="003C65DA"/>
    <w:rsid w:val="003C668D"/>
    <w:rsid w:val="003C6777"/>
    <w:rsid w:val="003C6B17"/>
    <w:rsid w:val="003C6E5E"/>
    <w:rsid w:val="003C70D3"/>
    <w:rsid w:val="003C722D"/>
    <w:rsid w:val="003C7B29"/>
    <w:rsid w:val="003C7D3D"/>
    <w:rsid w:val="003D068F"/>
    <w:rsid w:val="003D0E07"/>
    <w:rsid w:val="003D0F1A"/>
    <w:rsid w:val="003D1040"/>
    <w:rsid w:val="003D18D1"/>
    <w:rsid w:val="003D1961"/>
    <w:rsid w:val="003D1C46"/>
    <w:rsid w:val="003D1F72"/>
    <w:rsid w:val="003D203B"/>
    <w:rsid w:val="003D25B1"/>
    <w:rsid w:val="003D288A"/>
    <w:rsid w:val="003D2B84"/>
    <w:rsid w:val="003D32BF"/>
    <w:rsid w:val="003D3D22"/>
    <w:rsid w:val="003D4139"/>
    <w:rsid w:val="003D45A0"/>
    <w:rsid w:val="003D498B"/>
    <w:rsid w:val="003D58AB"/>
    <w:rsid w:val="003D5BA4"/>
    <w:rsid w:val="003D5E98"/>
    <w:rsid w:val="003D5F90"/>
    <w:rsid w:val="003D6063"/>
    <w:rsid w:val="003D6115"/>
    <w:rsid w:val="003D6331"/>
    <w:rsid w:val="003D6CEF"/>
    <w:rsid w:val="003D79BF"/>
    <w:rsid w:val="003D7B7F"/>
    <w:rsid w:val="003E01A9"/>
    <w:rsid w:val="003E01D3"/>
    <w:rsid w:val="003E0F97"/>
    <w:rsid w:val="003E104E"/>
    <w:rsid w:val="003E138D"/>
    <w:rsid w:val="003E196C"/>
    <w:rsid w:val="003E1A92"/>
    <w:rsid w:val="003E2F1D"/>
    <w:rsid w:val="003E3C12"/>
    <w:rsid w:val="003E3E3C"/>
    <w:rsid w:val="003E4BB4"/>
    <w:rsid w:val="003E4E4F"/>
    <w:rsid w:val="003E4E92"/>
    <w:rsid w:val="003E5173"/>
    <w:rsid w:val="003E5258"/>
    <w:rsid w:val="003E5499"/>
    <w:rsid w:val="003E55CC"/>
    <w:rsid w:val="003E55EB"/>
    <w:rsid w:val="003E5DF6"/>
    <w:rsid w:val="003E7CBA"/>
    <w:rsid w:val="003F0138"/>
    <w:rsid w:val="003F0775"/>
    <w:rsid w:val="003F1430"/>
    <w:rsid w:val="003F1534"/>
    <w:rsid w:val="003F2126"/>
    <w:rsid w:val="003F2179"/>
    <w:rsid w:val="003F2DD0"/>
    <w:rsid w:val="003F302E"/>
    <w:rsid w:val="003F31B1"/>
    <w:rsid w:val="003F366A"/>
    <w:rsid w:val="003F3D19"/>
    <w:rsid w:val="003F3FFC"/>
    <w:rsid w:val="003F4BBA"/>
    <w:rsid w:val="003F50ED"/>
    <w:rsid w:val="003F5229"/>
    <w:rsid w:val="003F5386"/>
    <w:rsid w:val="003F53C8"/>
    <w:rsid w:val="003F55C0"/>
    <w:rsid w:val="003F55E8"/>
    <w:rsid w:val="003F564C"/>
    <w:rsid w:val="003F5B18"/>
    <w:rsid w:val="003F611F"/>
    <w:rsid w:val="003F6336"/>
    <w:rsid w:val="003F671C"/>
    <w:rsid w:val="003F6E62"/>
    <w:rsid w:val="003F7212"/>
    <w:rsid w:val="00400207"/>
    <w:rsid w:val="00400714"/>
    <w:rsid w:val="00400D88"/>
    <w:rsid w:val="004019BD"/>
    <w:rsid w:val="00401EBA"/>
    <w:rsid w:val="004024BB"/>
    <w:rsid w:val="0040272D"/>
    <w:rsid w:val="004027EE"/>
    <w:rsid w:val="0040287A"/>
    <w:rsid w:val="00402A1D"/>
    <w:rsid w:val="00402C38"/>
    <w:rsid w:val="004041A3"/>
    <w:rsid w:val="004042BE"/>
    <w:rsid w:val="004042D5"/>
    <w:rsid w:val="00404880"/>
    <w:rsid w:val="00404AB2"/>
    <w:rsid w:val="00405208"/>
    <w:rsid w:val="00405CD3"/>
    <w:rsid w:val="00406291"/>
    <w:rsid w:val="0040643F"/>
    <w:rsid w:val="00406FDD"/>
    <w:rsid w:val="004075B4"/>
    <w:rsid w:val="004075E8"/>
    <w:rsid w:val="00407A8A"/>
    <w:rsid w:val="004103D5"/>
    <w:rsid w:val="004103F6"/>
    <w:rsid w:val="0041086D"/>
    <w:rsid w:val="004108E9"/>
    <w:rsid w:val="00410D7D"/>
    <w:rsid w:val="00410DE9"/>
    <w:rsid w:val="00411550"/>
    <w:rsid w:val="004118BC"/>
    <w:rsid w:val="004118E4"/>
    <w:rsid w:val="00412428"/>
    <w:rsid w:val="00412DDA"/>
    <w:rsid w:val="004130ED"/>
    <w:rsid w:val="004133C3"/>
    <w:rsid w:val="00413A32"/>
    <w:rsid w:val="00413F0F"/>
    <w:rsid w:val="00414205"/>
    <w:rsid w:val="00414EEF"/>
    <w:rsid w:val="00415377"/>
    <w:rsid w:val="0041548A"/>
    <w:rsid w:val="004154DF"/>
    <w:rsid w:val="004163A2"/>
    <w:rsid w:val="00416856"/>
    <w:rsid w:val="00417468"/>
    <w:rsid w:val="00417485"/>
    <w:rsid w:val="0041760A"/>
    <w:rsid w:val="0041791E"/>
    <w:rsid w:val="00417AB5"/>
    <w:rsid w:val="00420348"/>
    <w:rsid w:val="00421263"/>
    <w:rsid w:val="004213B5"/>
    <w:rsid w:val="004213CB"/>
    <w:rsid w:val="00421DF5"/>
    <w:rsid w:val="00421F97"/>
    <w:rsid w:val="004237A5"/>
    <w:rsid w:val="004237D6"/>
    <w:rsid w:val="00423FBC"/>
    <w:rsid w:val="004245AD"/>
    <w:rsid w:val="004248AD"/>
    <w:rsid w:val="00424973"/>
    <w:rsid w:val="00424C1B"/>
    <w:rsid w:val="004258AD"/>
    <w:rsid w:val="00425B27"/>
    <w:rsid w:val="00425BC1"/>
    <w:rsid w:val="00425D44"/>
    <w:rsid w:val="004262E3"/>
    <w:rsid w:val="004263D3"/>
    <w:rsid w:val="0042663D"/>
    <w:rsid w:val="00426C78"/>
    <w:rsid w:val="00426D23"/>
    <w:rsid w:val="004272E7"/>
    <w:rsid w:val="004274B7"/>
    <w:rsid w:val="00427575"/>
    <w:rsid w:val="00427E65"/>
    <w:rsid w:val="00427F4E"/>
    <w:rsid w:val="00430B2C"/>
    <w:rsid w:val="004314F9"/>
    <w:rsid w:val="00431601"/>
    <w:rsid w:val="0043177B"/>
    <w:rsid w:val="00432DD3"/>
    <w:rsid w:val="00433459"/>
    <w:rsid w:val="0043354E"/>
    <w:rsid w:val="00433A38"/>
    <w:rsid w:val="00433ABD"/>
    <w:rsid w:val="00433B7A"/>
    <w:rsid w:val="00433E48"/>
    <w:rsid w:val="00433E4D"/>
    <w:rsid w:val="004344FA"/>
    <w:rsid w:val="00434536"/>
    <w:rsid w:val="00434938"/>
    <w:rsid w:val="00435310"/>
    <w:rsid w:val="00435DDC"/>
    <w:rsid w:val="00435DEF"/>
    <w:rsid w:val="00435FE1"/>
    <w:rsid w:val="004363CF"/>
    <w:rsid w:val="00436612"/>
    <w:rsid w:val="004401D0"/>
    <w:rsid w:val="00440369"/>
    <w:rsid w:val="00440478"/>
    <w:rsid w:val="004407AF"/>
    <w:rsid w:val="004413D3"/>
    <w:rsid w:val="00441B2E"/>
    <w:rsid w:val="00441B9E"/>
    <w:rsid w:val="00441C00"/>
    <w:rsid w:val="00441D35"/>
    <w:rsid w:val="004423AD"/>
    <w:rsid w:val="00442606"/>
    <w:rsid w:val="00442CB4"/>
    <w:rsid w:val="00442CCC"/>
    <w:rsid w:val="004444C6"/>
    <w:rsid w:val="004446D2"/>
    <w:rsid w:val="00444702"/>
    <w:rsid w:val="00444778"/>
    <w:rsid w:val="00444DA7"/>
    <w:rsid w:val="00445869"/>
    <w:rsid w:val="00445B7D"/>
    <w:rsid w:val="00445D1B"/>
    <w:rsid w:val="004461A1"/>
    <w:rsid w:val="00447CBA"/>
    <w:rsid w:val="00447EEF"/>
    <w:rsid w:val="004511F5"/>
    <w:rsid w:val="004516BA"/>
    <w:rsid w:val="00452572"/>
    <w:rsid w:val="004528E0"/>
    <w:rsid w:val="00452A06"/>
    <w:rsid w:val="004533D4"/>
    <w:rsid w:val="0045378D"/>
    <w:rsid w:val="0045392B"/>
    <w:rsid w:val="004541C1"/>
    <w:rsid w:val="00454591"/>
    <w:rsid w:val="00454C79"/>
    <w:rsid w:val="00454DEB"/>
    <w:rsid w:val="00455BCE"/>
    <w:rsid w:val="00455BFA"/>
    <w:rsid w:val="00455CAC"/>
    <w:rsid w:val="00456A88"/>
    <w:rsid w:val="00456B4F"/>
    <w:rsid w:val="00456D60"/>
    <w:rsid w:val="00457185"/>
    <w:rsid w:val="004571A5"/>
    <w:rsid w:val="0045744C"/>
    <w:rsid w:val="00457566"/>
    <w:rsid w:val="00457BD5"/>
    <w:rsid w:val="0046027D"/>
    <w:rsid w:val="0046059D"/>
    <w:rsid w:val="004608CC"/>
    <w:rsid w:val="004608EF"/>
    <w:rsid w:val="00460BB6"/>
    <w:rsid w:val="00460BE9"/>
    <w:rsid w:val="00460D31"/>
    <w:rsid w:val="00460FA8"/>
    <w:rsid w:val="0046134A"/>
    <w:rsid w:val="004623B5"/>
    <w:rsid w:val="00462938"/>
    <w:rsid w:val="00462F9C"/>
    <w:rsid w:val="00463121"/>
    <w:rsid w:val="0046335D"/>
    <w:rsid w:val="0046376E"/>
    <w:rsid w:val="004637ED"/>
    <w:rsid w:val="004640FB"/>
    <w:rsid w:val="00464106"/>
    <w:rsid w:val="00464926"/>
    <w:rsid w:val="00464AEC"/>
    <w:rsid w:val="00464C34"/>
    <w:rsid w:val="00464D06"/>
    <w:rsid w:val="00465572"/>
    <w:rsid w:val="004658C7"/>
    <w:rsid w:val="00466431"/>
    <w:rsid w:val="004665B9"/>
    <w:rsid w:val="00466D1B"/>
    <w:rsid w:val="00467549"/>
    <w:rsid w:val="00467570"/>
    <w:rsid w:val="004677C5"/>
    <w:rsid w:val="00467D8C"/>
    <w:rsid w:val="0047007A"/>
    <w:rsid w:val="00470946"/>
    <w:rsid w:val="00470C15"/>
    <w:rsid w:val="00470C2F"/>
    <w:rsid w:val="004711A5"/>
    <w:rsid w:val="00471903"/>
    <w:rsid w:val="00471B15"/>
    <w:rsid w:val="0047226E"/>
    <w:rsid w:val="00472CE2"/>
    <w:rsid w:val="00473C7B"/>
    <w:rsid w:val="00473CC6"/>
    <w:rsid w:val="00473EAB"/>
    <w:rsid w:val="00474345"/>
    <w:rsid w:val="00474A8F"/>
    <w:rsid w:val="00474D0F"/>
    <w:rsid w:val="00475E02"/>
    <w:rsid w:val="004763AC"/>
    <w:rsid w:val="004763C7"/>
    <w:rsid w:val="00476EE4"/>
    <w:rsid w:val="0047726E"/>
    <w:rsid w:val="00477982"/>
    <w:rsid w:val="00477A85"/>
    <w:rsid w:val="00480418"/>
    <w:rsid w:val="0048070D"/>
    <w:rsid w:val="00480E89"/>
    <w:rsid w:val="00481067"/>
    <w:rsid w:val="0048259D"/>
    <w:rsid w:val="004827CE"/>
    <w:rsid w:val="00482B07"/>
    <w:rsid w:val="004831F2"/>
    <w:rsid w:val="00483553"/>
    <w:rsid w:val="00483569"/>
    <w:rsid w:val="00483A7E"/>
    <w:rsid w:val="00483DE6"/>
    <w:rsid w:val="00484425"/>
    <w:rsid w:val="00484438"/>
    <w:rsid w:val="00486E3F"/>
    <w:rsid w:val="00486E7D"/>
    <w:rsid w:val="00487078"/>
    <w:rsid w:val="00487144"/>
    <w:rsid w:val="0048723C"/>
    <w:rsid w:val="00487354"/>
    <w:rsid w:val="0048740C"/>
    <w:rsid w:val="0048769F"/>
    <w:rsid w:val="00487D93"/>
    <w:rsid w:val="00490A5A"/>
    <w:rsid w:val="00490EC3"/>
    <w:rsid w:val="00491EE1"/>
    <w:rsid w:val="00491F70"/>
    <w:rsid w:val="004927CD"/>
    <w:rsid w:val="00492ED0"/>
    <w:rsid w:val="0049369E"/>
    <w:rsid w:val="004937A9"/>
    <w:rsid w:val="00493881"/>
    <w:rsid w:val="00493A9A"/>
    <w:rsid w:val="00494030"/>
    <w:rsid w:val="004945D5"/>
    <w:rsid w:val="0049497E"/>
    <w:rsid w:val="00494AEF"/>
    <w:rsid w:val="00494B7A"/>
    <w:rsid w:val="00494E71"/>
    <w:rsid w:val="00495206"/>
    <w:rsid w:val="00495247"/>
    <w:rsid w:val="00495DDD"/>
    <w:rsid w:val="00495E44"/>
    <w:rsid w:val="0049600A"/>
    <w:rsid w:val="00496010"/>
    <w:rsid w:val="004966AE"/>
    <w:rsid w:val="0049699A"/>
    <w:rsid w:val="00497648"/>
    <w:rsid w:val="004978E7"/>
    <w:rsid w:val="00497A9B"/>
    <w:rsid w:val="00497ABF"/>
    <w:rsid w:val="004A0081"/>
    <w:rsid w:val="004A0B80"/>
    <w:rsid w:val="004A10CF"/>
    <w:rsid w:val="004A1686"/>
    <w:rsid w:val="004A223E"/>
    <w:rsid w:val="004A2BB8"/>
    <w:rsid w:val="004A3B90"/>
    <w:rsid w:val="004A3EA0"/>
    <w:rsid w:val="004A4051"/>
    <w:rsid w:val="004A412D"/>
    <w:rsid w:val="004A41DA"/>
    <w:rsid w:val="004A4479"/>
    <w:rsid w:val="004A49E0"/>
    <w:rsid w:val="004A4A9D"/>
    <w:rsid w:val="004A4E43"/>
    <w:rsid w:val="004A5048"/>
    <w:rsid w:val="004A53D8"/>
    <w:rsid w:val="004A5AC2"/>
    <w:rsid w:val="004A6290"/>
    <w:rsid w:val="004A632B"/>
    <w:rsid w:val="004A693A"/>
    <w:rsid w:val="004A6B02"/>
    <w:rsid w:val="004A7928"/>
    <w:rsid w:val="004A7B2D"/>
    <w:rsid w:val="004A7DBF"/>
    <w:rsid w:val="004B04B2"/>
    <w:rsid w:val="004B056B"/>
    <w:rsid w:val="004B0779"/>
    <w:rsid w:val="004B0F51"/>
    <w:rsid w:val="004B11FB"/>
    <w:rsid w:val="004B134D"/>
    <w:rsid w:val="004B1359"/>
    <w:rsid w:val="004B13AD"/>
    <w:rsid w:val="004B158E"/>
    <w:rsid w:val="004B15A5"/>
    <w:rsid w:val="004B20BB"/>
    <w:rsid w:val="004B2CE9"/>
    <w:rsid w:val="004B2EC1"/>
    <w:rsid w:val="004B2FAD"/>
    <w:rsid w:val="004B31EF"/>
    <w:rsid w:val="004B3363"/>
    <w:rsid w:val="004B40BB"/>
    <w:rsid w:val="004B419C"/>
    <w:rsid w:val="004B4463"/>
    <w:rsid w:val="004B4858"/>
    <w:rsid w:val="004B4C5A"/>
    <w:rsid w:val="004B4D8D"/>
    <w:rsid w:val="004B52D5"/>
    <w:rsid w:val="004B52DE"/>
    <w:rsid w:val="004B555D"/>
    <w:rsid w:val="004B57D0"/>
    <w:rsid w:val="004B5B83"/>
    <w:rsid w:val="004B6840"/>
    <w:rsid w:val="004B6DBB"/>
    <w:rsid w:val="004B6F5F"/>
    <w:rsid w:val="004B70E1"/>
    <w:rsid w:val="004B7E35"/>
    <w:rsid w:val="004C0077"/>
    <w:rsid w:val="004C016A"/>
    <w:rsid w:val="004C1186"/>
    <w:rsid w:val="004C119E"/>
    <w:rsid w:val="004C124A"/>
    <w:rsid w:val="004C1319"/>
    <w:rsid w:val="004C1487"/>
    <w:rsid w:val="004C189C"/>
    <w:rsid w:val="004C1AFD"/>
    <w:rsid w:val="004C2049"/>
    <w:rsid w:val="004C243D"/>
    <w:rsid w:val="004C27D0"/>
    <w:rsid w:val="004C2E4F"/>
    <w:rsid w:val="004C3255"/>
    <w:rsid w:val="004C3A2C"/>
    <w:rsid w:val="004C3CBB"/>
    <w:rsid w:val="004C41FC"/>
    <w:rsid w:val="004C429A"/>
    <w:rsid w:val="004C42C8"/>
    <w:rsid w:val="004C440D"/>
    <w:rsid w:val="004C472D"/>
    <w:rsid w:val="004C4F3A"/>
    <w:rsid w:val="004C511D"/>
    <w:rsid w:val="004C524C"/>
    <w:rsid w:val="004C52CD"/>
    <w:rsid w:val="004C534C"/>
    <w:rsid w:val="004C57C1"/>
    <w:rsid w:val="004C58AF"/>
    <w:rsid w:val="004C598F"/>
    <w:rsid w:val="004C5E39"/>
    <w:rsid w:val="004C66EC"/>
    <w:rsid w:val="004C6D60"/>
    <w:rsid w:val="004C71A0"/>
    <w:rsid w:val="004C794C"/>
    <w:rsid w:val="004C7ADB"/>
    <w:rsid w:val="004D09C5"/>
    <w:rsid w:val="004D1864"/>
    <w:rsid w:val="004D1918"/>
    <w:rsid w:val="004D1C91"/>
    <w:rsid w:val="004D23B0"/>
    <w:rsid w:val="004D2941"/>
    <w:rsid w:val="004D2D0F"/>
    <w:rsid w:val="004D36AD"/>
    <w:rsid w:val="004D38E9"/>
    <w:rsid w:val="004D48B8"/>
    <w:rsid w:val="004D5BF0"/>
    <w:rsid w:val="004D63F3"/>
    <w:rsid w:val="004D65CD"/>
    <w:rsid w:val="004D675A"/>
    <w:rsid w:val="004D6D3E"/>
    <w:rsid w:val="004D6ED2"/>
    <w:rsid w:val="004D77F9"/>
    <w:rsid w:val="004D7855"/>
    <w:rsid w:val="004E0267"/>
    <w:rsid w:val="004E0338"/>
    <w:rsid w:val="004E0C64"/>
    <w:rsid w:val="004E0E4B"/>
    <w:rsid w:val="004E1880"/>
    <w:rsid w:val="004E1C24"/>
    <w:rsid w:val="004E1EFE"/>
    <w:rsid w:val="004E2B3E"/>
    <w:rsid w:val="004E2F75"/>
    <w:rsid w:val="004E3190"/>
    <w:rsid w:val="004E346D"/>
    <w:rsid w:val="004E36CD"/>
    <w:rsid w:val="004E3B45"/>
    <w:rsid w:val="004E4A71"/>
    <w:rsid w:val="004E4A83"/>
    <w:rsid w:val="004E4FE8"/>
    <w:rsid w:val="004E5C88"/>
    <w:rsid w:val="004E5DF8"/>
    <w:rsid w:val="004E6154"/>
    <w:rsid w:val="004E62D5"/>
    <w:rsid w:val="004E6B82"/>
    <w:rsid w:val="004E7053"/>
    <w:rsid w:val="004E7158"/>
    <w:rsid w:val="004E79C3"/>
    <w:rsid w:val="004E7EA2"/>
    <w:rsid w:val="004E7F01"/>
    <w:rsid w:val="004E7FD7"/>
    <w:rsid w:val="004F08D3"/>
    <w:rsid w:val="004F0D39"/>
    <w:rsid w:val="004F0F5A"/>
    <w:rsid w:val="004F1241"/>
    <w:rsid w:val="004F1324"/>
    <w:rsid w:val="004F145E"/>
    <w:rsid w:val="004F16A7"/>
    <w:rsid w:val="004F16BE"/>
    <w:rsid w:val="004F23EC"/>
    <w:rsid w:val="004F2962"/>
    <w:rsid w:val="004F2D4B"/>
    <w:rsid w:val="004F37F4"/>
    <w:rsid w:val="004F40A0"/>
    <w:rsid w:val="004F43FD"/>
    <w:rsid w:val="004F4468"/>
    <w:rsid w:val="004F47F2"/>
    <w:rsid w:val="004F4A15"/>
    <w:rsid w:val="004F4AFA"/>
    <w:rsid w:val="004F4B0C"/>
    <w:rsid w:val="004F5B7F"/>
    <w:rsid w:val="004F5DA6"/>
    <w:rsid w:val="004F6064"/>
    <w:rsid w:val="004F6367"/>
    <w:rsid w:val="004F6FED"/>
    <w:rsid w:val="004F764E"/>
    <w:rsid w:val="00500431"/>
    <w:rsid w:val="00500945"/>
    <w:rsid w:val="00500ABE"/>
    <w:rsid w:val="00501026"/>
    <w:rsid w:val="00501397"/>
    <w:rsid w:val="005014FF"/>
    <w:rsid w:val="00501942"/>
    <w:rsid w:val="00501B4D"/>
    <w:rsid w:val="00502298"/>
    <w:rsid w:val="00502445"/>
    <w:rsid w:val="00502A08"/>
    <w:rsid w:val="00502D41"/>
    <w:rsid w:val="00502EC5"/>
    <w:rsid w:val="00502FDC"/>
    <w:rsid w:val="00503D0C"/>
    <w:rsid w:val="00504037"/>
    <w:rsid w:val="005040B5"/>
    <w:rsid w:val="00504AE4"/>
    <w:rsid w:val="00504CFD"/>
    <w:rsid w:val="005056B2"/>
    <w:rsid w:val="00505791"/>
    <w:rsid w:val="00505D1E"/>
    <w:rsid w:val="00505DCB"/>
    <w:rsid w:val="00506908"/>
    <w:rsid w:val="00506AA2"/>
    <w:rsid w:val="00506AAB"/>
    <w:rsid w:val="00507596"/>
    <w:rsid w:val="00507DD3"/>
    <w:rsid w:val="0051091B"/>
    <w:rsid w:val="00510960"/>
    <w:rsid w:val="00510A4B"/>
    <w:rsid w:val="00510B23"/>
    <w:rsid w:val="005114BC"/>
    <w:rsid w:val="00511BAE"/>
    <w:rsid w:val="00511BF8"/>
    <w:rsid w:val="00511D7B"/>
    <w:rsid w:val="00512629"/>
    <w:rsid w:val="00512A12"/>
    <w:rsid w:val="005131DC"/>
    <w:rsid w:val="0051328C"/>
    <w:rsid w:val="00513690"/>
    <w:rsid w:val="00514636"/>
    <w:rsid w:val="00514FAC"/>
    <w:rsid w:val="0051500A"/>
    <w:rsid w:val="00515230"/>
    <w:rsid w:val="0051567E"/>
    <w:rsid w:val="00515B6A"/>
    <w:rsid w:val="00515E1C"/>
    <w:rsid w:val="00516704"/>
    <w:rsid w:val="00516B95"/>
    <w:rsid w:val="0051765B"/>
    <w:rsid w:val="005176D4"/>
    <w:rsid w:val="00517BB6"/>
    <w:rsid w:val="00517E12"/>
    <w:rsid w:val="00517EC0"/>
    <w:rsid w:val="005200F6"/>
    <w:rsid w:val="005204D7"/>
    <w:rsid w:val="00520F12"/>
    <w:rsid w:val="00521273"/>
    <w:rsid w:val="00521BA7"/>
    <w:rsid w:val="0052235A"/>
    <w:rsid w:val="00522ACD"/>
    <w:rsid w:val="00522E6B"/>
    <w:rsid w:val="00523675"/>
    <w:rsid w:val="00523800"/>
    <w:rsid w:val="005239DB"/>
    <w:rsid w:val="00523C9D"/>
    <w:rsid w:val="005247A3"/>
    <w:rsid w:val="00524B6B"/>
    <w:rsid w:val="00524F37"/>
    <w:rsid w:val="00525D9B"/>
    <w:rsid w:val="00525F2E"/>
    <w:rsid w:val="00525FEF"/>
    <w:rsid w:val="005266B2"/>
    <w:rsid w:val="00526B0C"/>
    <w:rsid w:val="00527183"/>
    <w:rsid w:val="0052765F"/>
    <w:rsid w:val="00527EB3"/>
    <w:rsid w:val="00530A15"/>
    <w:rsid w:val="00530C24"/>
    <w:rsid w:val="00531AA4"/>
    <w:rsid w:val="00531B76"/>
    <w:rsid w:val="00531E54"/>
    <w:rsid w:val="00531F95"/>
    <w:rsid w:val="0053277B"/>
    <w:rsid w:val="005327F8"/>
    <w:rsid w:val="00532CB3"/>
    <w:rsid w:val="00533147"/>
    <w:rsid w:val="00533225"/>
    <w:rsid w:val="00533B1E"/>
    <w:rsid w:val="00534587"/>
    <w:rsid w:val="005353B4"/>
    <w:rsid w:val="00536B77"/>
    <w:rsid w:val="00537800"/>
    <w:rsid w:val="00537D13"/>
    <w:rsid w:val="00537F02"/>
    <w:rsid w:val="00537F5E"/>
    <w:rsid w:val="00537FD8"/>
    <w:rsid w:val="00537FE3"/>
    <w:rsid w:val="00540203"/>
    <w:rsid w:val="005408A0"/>
    <w:rsid w:val="00540C54"/>
    <w:rsid w:val="005413B7"/>
    <w:rsid w:val="00542226"/>
    <w:rsid w:val="005426A7"/>
    <w:rsid w:val="00543771"/>
    <w:rsid w:val="005438EE"/>
    <w:rsid w:val="0054391A"/>
    <w:rsid w:val="00543CAF"/>
    <w:rsid w:val="005451DD"/>
    <w:rsid w:val="005455AF"/>
    <w:rsid w:val="005456F7"/>
    <w:rsid w:val="00545F47"/>
    <w:rsid w:val="005460F4"/>
    <w:rsid w:val="0054622C"/>
    <w:rsid w:val="0054709D"/>
    <w:rsid w:val="005473A0"/>
    <w:rsid w:val="00547796"/>
    <w:rsid w:val="005478DB"/>
    <w:rsid w:val="00547AEA"/>
    <w:rsid w:val="00547E2F"/>
    <w:rsid w:val="0055059A"/>
    <w:rsid w:val="00550A05"/>
    <w:rsid w:val="00550A4F"/>
    <w:rsid w:val="005510FD"/>
    <w:rsid w:val="0055157B"/>
    <w:rsid w:val="0055169E"/>
    <w:rsid w:val="00551943"/>
    <w:rsid w:val="00551FA1"/>
    <w:rsid w:val="00552974"/>
    <w:rsid w:val="00552A66"/>
    <w:rsid w:val="00553887"/>
    <w:rsid w:val="0055455D"/>
    <w:rsid w:val="005547F1"/>
    <w:rsid w:val="00555073"/>
    <w:rsid w:val="00555388"/>
    <w:rsid w:val="00556480"/>
    <w:rsid w:val="00556E2E"/>
    <w:rsid w:val="0055729B"/>
    <w:rsid w:val="00557709"/>
    <w:rsid w:val="00557A33"/>
    <w:rsid w:val="00560E79"/>
    <w:rsid w:val="00560EA4"/>
    <w:rsid w:val="00561217"/>
    <w:rsid w:val="00561642"/>
    <w:rsid w:val="00561812"/>
    <w:rsid w:val="0056187A"/>
    <w:rsid w:val="00562072"/>
    <w:rsid w:val="0056229E"/>
    <w:rsid w:val="00562398"/>
    <w:rsid w:val="00562708"/>
    <w:rsid w:val="00562934"/>
    <w:rsid w:val="00562F7F"/>
    <w:rsid w:val="00563AF3"/>
    <w:rsid w:val="00563BB3"/>
    <w:rsid w:val="00564881"/>
    <w:rsid w:val="00564C27"/>
    <w:rsid w:val="00564C5B"/>
    <w:rsid w:val="005656BC"/>
    <w:rsid w:val="00565994"/>
    <w:rsid w:val="00565BA3"/>
    <w:rsid w:val="0056637B"/>
    <w:rsid w:val="00566471"/>
    <w:rsid w:val="005665D7"/>
    <w:rsid w:val="0056727A"/>
    <w:rsid w:val="005679CD"/>
    <w:rsid w:val="00567C55"/>
    <w:rsid w:val="0057017F"/>
    <w:rsid w:val="00570852"/>
    <w:rsid w:val="005708A3"/>
    <w:rsid w:val="00570EF8"/>
    <w:rsid w:val="005711FE"/>
    <w:rsid w:val="00571884"/>
    <w:rsid w:val="005718FE"/>
    <w:rsid w:val="00571B1B"/>
    <w:rsid w:val="00571CD4"/>
    <w:rsid w:val="0057209C"/>
    <w:rsid w:val="00572215"/>
    <w:rsid w:val="00572BE3"/>
    <w:rsid w:val="00573A06"/>
    <w:rsid w:val="00573B64"/>
    <w:rsid w:val="00573FDF"/>
    <w:rsid w:val="005740B8"/>
    <w:rsid w:val="005743F3"/>
    <w:rsid w:val="00574A55"/>
    <w:rsid w:val="00574A88"/>
    <w:rsid w:val="00574B3D"/>
    <w:rsid w:val="005754DA"/>
    <w:rsid w:val="005754E0"/>
    <w:rsid w:val="00575A36"/>
    <w:rsid w:val="00575C17"/>
    <w:rsid w:val="00575CE0"/>
    <w:rsid w:val="005765EB"/>
    <w:rsid w:val="005777C7"/>
    <w:rsid w:val="005779FE"/>
    <w:rsid w:val="00577CDC"/>
    <w:rsid w:val="00577E65"/>
    <w:rsid w:val="0058037E"/>
    <w:rsid w:val="005805E3"/>
    <w:rsid w:val="0058071F"/>
    <w:rsid w:val="00580D1A"/>
    <w:rsid w:val="00580F3D"/>
    <w:rsid w:val="005810F2"/>
    <w:rsid w:val="00581363"/>
    <w:rsid w:val="0058176C"/>
    <w:rsid w:val="00581B82"/>
    <w:rsid w:val="00581BBD"/>
    <w:rsid w:val="00582067"/>
    <w:rsid w:val="00582B1E"/>
    <w:rsid w:val="00582EC9"/>
    <w:rsid w:val="00583B66"/>
    <w:rsid w:val="00583BFD"/>
    <w:rsid w:val="00584394"/>
    <w:rsid w:val="005844F3"/>
    <w:rsid w:val="00584F3F"/>
    <w:rsid w:val="0058515C"/>
    <w:rsid w:val="00585426"/>
    <w:rsid w:val="00586031"/>
    <w:rsid w:val="00586769"/>
    <w:rsid w:val="005868A4"/>
    <w:rsid w:val="0058695F"/>
    <w:rsid w:val="00586A17"/>
    <w:rsid w:val="00586AFF"/>
    <w:rsid w:val="00586B67"/>
    <w:rsid w:val="00586BBF"/>
    <w:rsid w:val="00586D37"/>
    <w:rsid w:val="005908C8"/>
    <w:rsid w:val="00590FC9"/>
    <w:rsid w:val="00591240"/>
    <w:rsid w:val="005914B0"/>
    <w:rsid w:val="00591F62"/>
    <w:rsid w:val="00592693"/>
    <w:rsid w:val="00592FF4"/>
    <w:rsid w:val="00593103"/>
    <w:rsid w:val="005933E4"/>
    <w:rsid w:val="005938B0"/>
    <w:rsid w:val="00593CD1"/>
    <w:rsid w:val="00593D3B"/>
    <w:rsid w:val="00593E00"/>
    <w:rsid w:val="00593EC9"/>
    <w:rsid w:val="00593F05"/>
    <w:rsid w:val="0059409F"/>
    <w:rsid w:val="00594B8E"/>
    <w:rsid w:val="00594D91"/>
    <w:rsid w:val="00594DD1"/>
    <w:rsid w:val="00594FAC"/>
    <w:rsid w:val="00596DF2"/>
    <w:rsid w:val="0059726F"/>
    <w:rsid w:val="00597777"/>
    <w:rsid w:val="00597BBE"/>
    <w:rsid w:val="005A06F0"/>
    <w:rsid w:val="005A0AE5"/>
    <w:rsid w:val="005A1311"/>
    <w:rsid w:val="005A1518"/>
    <w:rsid w:val="005A18F8"/>
    <w:rsid w:val="005A19D8"/>
    <w:rsid w:val="005A1C60"/>
    <w:rsid w:val="005A2059"/>
    <w:rsid w:val="005A221D"/>
    <w:rsid w:val="005A26D5"/>
    <w:rsid w:val="005A28F3"/>
    <w:rsid w:val="005A2938"/>
    <w:rsid w:val="005A3F49"/>
    <w:rsid w:val="005A4DD0"/>
    <w:rsid w:val="005A55E7"/>
    <w:rsid w:val="005A5948"/>
    <w:rsid w:val="005A6372"/>
    <w:rsid w:val="005A66A3"/>
    <w:rsid w:val="005A6757"/>
    <w:rsid w:val="005A6814"/>
    <w:rsid w:val="005A6BC4"/>
    <w:rsid w:val="005A7830"/>
    <w:rsid w:val="005A7833"/>
    <w:rsid w:val="005A79FA"/>
    <w:rsid w:val="005A7B90"/>
    <w:rsid w:val="005B07BA"/>
    <w:rsid w:val="005B088B"/>
    <w:rsid w:val="005B09AB"/>
    <w:rsid w:val="005B1518"/>
    <w:rsid w:val="005B207C"/>
    <w:rsid w:val="005B2340"/>
    <w:rsid w:val="005B2363"/>
    <w:rsid w:val="005B2F0D"/>
    <w:rsid w:val="005B300D"/>
    <w:rsid w:val="005B31E5"/>
    <w:rsid w:val="005B346C"/>
    <w:rsid w:val="005B35C6"/>
    <w:rsid w:val="005B3F15"/>
    <w:rsid w:val="005B443D"/>
    <w:rsid w:val="005B4532"/>
    <w:rsid w:val="005B4755"/>
    <w:rsid w:val="005B4BBF"/>
    <w:rsid w:val="005B4BFF"/>
    <w:rsid w:val="005B4EAA"/>
    <w:rsid w:val="005B52C0"/>
    <w:rsid w:val="005B532E"/>
    <w:rsid w:val="005B5C57"/>
    <w:rsid w:val="005B6898"/>
    <w:rsid w:val="005B6ACC"/>
    <w:rsid w:val="005B6D5D"/>
    <w:rsid w:val="005B7AC8"/>
    <w:rsid w:val="005C0E45"/>
    <w:rsid w:val="005C1091"/>
    <w:rsid w:val="005C191A"/>
    <w:rsid w:val="005C2C1E"/>
    <w:rsid w:val="005C2D21"/>
    <w:rsid w:val="005C4632"/>
    <w:rsid w:val="005C5A0C"/>
    <w:rsid w:val="005C5AE5"/>
    <w:rsid w:val="005C5BC2"/>
    <w:rsid w:val="005C61D6"/>
    <w:rsid w:val="005C63ED"/>
    <w:rsid w:val="005C6666"/>
    <w:rsid w:val="005C6822"/>
    <w:rsid w:val="005C6835"/>
    <w:rsid w:val="005C6910"/>
    <w:rsid w:val="005C6A9B"/>
    <w:rsid w:val="005D0085"/>
    <w:rsid w:val="005D0D79"/>
    <w:rsid w:val="005D0EDB"/>
    <w:rsid w:val="005D1756"/>
    <w:rsid w:val="005D18FA"/>
    <w:rsid w:val="005D1B7F"/>
    <w:rsid w:val="005D1DC6"/>
    <w:rsid w:val="005D1FEC"/>
    <w:rsid w:val="005D2047"/>
    <w:rsid w:val="005D216A"/>
    <w:rsid w:val="005D299F"/>
    <w:rsid w:val="005D2AF7"/>
    <w:rsid w:val="005D2BAF"/>
    <w:rsid w:val="005D2D7B"/>
    <w:rsid w:val="005D47C9"/>
    <w:rsid w:val="005D4B76"/>
    <w:rsid w:val="005D4F73"/>
    <w:rsid w:val="005D5D84"/>
    <w:rsid w:val="005D5EE0"/>
    <w:rsid w:val="005D6637"/>
    <w:rsid w:val="005D668E"/>
    <w:rsid w:val="005D698C"/>
    <w:rsid w:val="005D6A76"/>
    <w:rsid w:val="005D773E"/>
    <w:rsid w:val="005D7CE0"/>
    <w:rsid w:val="005E00C8"/>
    <w:rsid w:val="005E0668"/>
    <w:rsid w:val="005E0686"/>
    <w:rsid w:val="005E120B"/>
    <w:rsid w:val="005E1820"/>
    <w:rsid w:val="005E19FD"/>
    <w:rsid w:val="005E1AA9"/>
    <w:rsid w:val="005E1E42"/>
    <w:rsid w:val="005E21E6"/>
    <w:rsid w:val="005E2209"/>
    <w:rsid w:val="005E228C"/>
    <w:rsid w:val="005E235B"/>
    <w:rsid w:val="005E2FE2"/>
    <w:rsid w:val="005E32C4"/>
    <w:rsid w:val="005E3AE1"/>
    <w:rsid w:val="005E3E78"/>
    <w:rsid w:val="005E47C3"/>
    <w:rsid w:val="005E5219"/>
    <w:rsid w:val="005E538E"/>
    <w:rsid w:val="005E5393"/>
    <w:rsid w:val="005E5669"/>
    <w:rsid w:val="005E5CFC"/>
    <w:rsid w:val="005E6390"/>
    <w:rsid w:val="005E65A6"/>
    <w:rsid w:val="005E687D"/>
    <w:rsid w:val="005E6C74"/>
    <w:rsid w:val="005E6C76"/>
    <w:rsid w:val="005E7228"/>
    <w:rsid w:val="005E7305"/>
    <w:rsid w:val="005E7D0A"/>
    <w:rsid w:val="005F0494"/>
    <w:rsid w:val="005F0687"/>
    <w:rsid w:val="005F0744"/>
    <w:rsid w:val="005F0FBC"/>
    <w:rsid w:val="005F17A5"/>
    <w:rsid w:val="005F18B6"/>
    <w:rsid w:val="005F1E76"/>
    <w:rsid w:val="005F21D1"/>
    <w:rsid w:val="005F23EC"/>
    <w:rsid w:val="005F2AC1"/>
    <w:rsid w:val="005F372D"/>
    <w:rsid w:val="005F5717"/>
    <w:rsid w:val="005F58E4"/>
    <w:rsid w:val="005F66F6"/>
    <w:rsid w:val="005F67D8"/>
    <w:rsid w:val="005F6BC4"/>
    <w:rsid w:val="005F7467"/>
    <w:rsid w:val="005F79F5"/>
    <w:rsid w:val="005F7DE5"/>
    <w:rsid w:val="00600213"/>
    <w:rsid w:val="0060021C"/>
    <w:rsid w:val="00600A26"/>
    <w:rsid w:val="00600FA5"/>
    <w:rsid w:val="00601193"/>
    <w:rsid w:val="006013BE"/>
    <w:rsid w:val="00601A99"/>
    <w:rsid w:val="00601DD1"/>
    <w:rsid w:val="006028BF"/>
    <w:rsid w:val="00602A40"/>
    <w:rsid w:val="00602E9A"/>
    <w:rsid w:val="006033E4"/>
    <w:rsid w:val="00603464"/>
    <w:rsid w:val="006034FB"/>
    <w:rsid w:val="0060403D"/>
    <w:rsid w:val="00605B92"/>
    <w:rsid w:val="006062C3"/>
    <w:rsid w:val="00606771"/>
    <w:rsid w:val="00607279"/>
    <w:rsid w:val="006076D2"/>
    <w:rsid w:val="00610014"/>
    <w:rsid w:val="006102BA"/>
    <w:rsid w:val="006107CD"/>
    <w:rsid w:val="0061099A"/>
    <w:rsid w:val="0061112D"/>
    <w:rsid w:val="006113E0"/>
    <w:rsid w:val="00611666"/>
    <w:rsid w:val="006127A8"/>
    <w:rsid w:val="0061319A"/>
    <w:rsid w:val="006133DD"/>
    <w:rsid w:val="0061370D"/>
    <w:rsid w:val="006138EF"/>
    <w:rsid w:val="00614A13"/>
    <w:rsid w:val="00614DDC"/>
    <w:rsid w:val="00614FC0"/>
    <w:rsid w:val="0061514E"/>
    <w:rsid w:val="00615373"/>
    <w:rsid w:val="00615A77"/>
    <w:rsid w:val="00616671"/>
    <w:rsid w:val="006166AF"/>
    <w:rsid w:val="00616B69"/>
    <w:rsid w:val="00617DB1"/>
    <w:rsid w:val="00617ECC"/>
    <w:rsid w:val="00620021"/>
    <w:rsid w:val="0062016E"/>
    <w:rsid w:val="00620B6E"/>
    <w:rsid w:val="00620DFD"/>
    <w:rsid w:val="0062273F"/>
    <w:rsid w:val="006227D3"/>
    <w:rsid w:val="00622F3C"/>
    <w:rsid w:val="00623599"/>
    <w:rsid w:val="006237B7"/>
    <w:rsid w:val="00625646"/>
    <w:rsid w:val="00625E98"/>
    <w:rsid w:val="00625E9C"/>
    <w:rsid w:val="006261F3"/>
    <w:rsid w:val="00626372"/>
    <w:rsid w:val="0062638B"/>
    <w:rsid w:val="006263D8"/>
    <w:rsid w:val="00626FFD"/>
    <w:rsid w:val="006275E4"/>
    <w:rsid w:val="006275EE"/>
    <w:rsid w:val="00627894"/>
    <w:rsid w:val="00627E74"/>
    <w:rsid w:val="00627ED8"/>
    <w:rsid w:val="00630BB2"/>
    <w:rsid w:val="006320E0"/>
    <w:rsid w:val="00632243"/>
    <w:rsid w:val="00632471"/>
    <w:rsid w:val="006337C0"/>
    <w:rsid w:val="006338C5"/>
    <w:rsid w:val="006338D0"/>
    <w:rsid w:val="00635113"/>
    <w:rsid w:val="00635356"/>
    <w:rsid w:val="006354E6"/>
    <w:rsid w:val="006355CC"/>
    <w:rsid w:val="006359D1"/>
    <w:rsid w:val="00635CDC"/>
    <w:rsid w:val="00637A11"/>
    <w:rsid w:val="006402D6"/>
    <w:rsid w:val="00640413"/>
    <w:rsid w:val="0064076B"/>
    <w:rsid w:val="00640973"/>
    <w:rsid w:val="00640BAC"/>
    <w:rsid w:val="00640C57"/>
    <w:rsid w:val="006416EC"/>
    <w:rsid w:val="00642247"/>
    <w:rsid w:val="00642942"/>
    <w:rsid w:val="00642B25"/>
    <w:rsid w:val="00643125"/>
    <w:rsid w:val="006434F4"/>
    <w:rsid w:val="00643BE9"/>
    <w:rsid w:val="006447ED"/>
    <w:rsid w:val="0064480B"/>
    <w:rsid w:val="0064484E"/>
    <w:rsid w:val="00644EF4"/>
    <w:rsid w:val="006450AC"/>
    <w:rsid w:val="006453B5"/>
    <w:rsid w:val="00645CF6"/>
    <w:rsid w:val="0064645D"/>
    <w:rsid w:val="0064678B"/>
    <w:rsid w:val="00646D7E"/>
    <w:rsid w:val="00646DA7"/>
    <w:rsid w:val="00646F36"/>
    <w:rsid w:val="006471A5"/>
    <w:rsid w:val="006472A2"/>
    <w:rsid w:val="00647459"/>
    <w:rsid w:val="00647679"/>
    <w:rsid w:val="006476BA"/>
    <w:rsid w:val="0064782A"/>
    <w:rsid w:val="006478C8"/>
    <w:rsid w:val="006479E9"/>
    <w:rsid w:val="00650187"/>
    <w:rsid w:val="00650724"/>
    <w:rsid w:val="00650843"/>
    <w:rsid w:val="00650A68"/>
    <w:rsid w:val="00650B0E"/>
    <w:rsid w:val="00651469"/>
    <w:rsid w:val="00651B71"/>
    <w:rsid w:val="00651CCA"/>
    <w:rsid w:val="00651F44"/>
    <w:rsid w:val="00652024"/>
    <w:rsid w:val="006524F1"/>
    <w:rsid w:val="0065263E"/>
    <w:rsid w:val="00652AD7"/>
    <w:rsid w:val="00652B2D"/>
    <w:rsid w:val="00652EF3"/>
    <w:rsid w:val="00652F6D"/>
    <w:rsid w:val="00652F92"/>
    <w:rsid w:val="00653758"/>
    <w:rsid w:val="006538F5"/>
    <w:rsid w:val="006549A6"/>
    <w:rsid w:val="0065526D"/>
    <w:rsid w:val="00655814"/>
    <w:rsid w:val="00655B15"/>
    <w:rsid w:val="00656214"/>
    <w:rsid w:val="00656545"/>
    <w:rsid w:val="0065667E"/>
    <w:rsid w:val="006566ED"/>
    <w:rsid w:val="00656B96"/>
    <w:rsid w:val="00656F1F"/>
    <w:rsid w:val="0065717E"/>
    <w:rsid w:val="006575AE"/>
    <w:rsid w:val="0066125C"/>
    <w:rsid w:val="006616D3"/>
    <w:rsid w:val="00661E65"/>
    <w:rsid w:val="006623BB"/>
    <w:rsid w:val="006629D2"/>
    <w:rsid w:val="00662A38"/>
    <w:rsid w:val="00662AD9"/>
    <w:rsid w:val="0066370D"/>
    <w:rsid w:val="006640F9"/>
    <w:rsid w:val="00664748"/>
    <w:rsid w:val="006651AC"/>
    <w:rsid w:val="006654FE"/>
    <w:rsid w:val="00666A9A"/>
    <w:rsid w:val="00666F7A"/>
    <w:rsid w:val="00667950"/>
    <w:rsid w:val="00667ADC"/>
    <w:rsid w:val="00667CC7"/>
    <w:rsid w:val="00667CE3"/>
    <w:rsid w:val="00667F55"/>
    <w:rsid w:val="00670586"/>
    <w:rsid w:val="00670CE9"/>
    <w:rsid w:val="00671065"/>
    <w:rsid w:val="0067166E"/>
    <w:rsid w:val="00671686"/>
    <w:rsid w:val="00671A2B"/>
    <w:rsid w:val="006723C2"/>
    <w:rsid w:val="00672421"/>
    <w:rsid w:val="00672726"/>
    <w:rsid w:val="00672845"/>
    <w:rsid w:val="00672B84"/>
    <w:rsid w:val="00672CE3"/>
    <w:rsid w:val="0067392F"/>
    <w:rsid w:val="00673E3C"/>
    <w:rsid w:val="00673FFC"/>
    <w:rsid w:val="0067458B"/>
    <w:rsid w:val="00675797"/>
    <w:rsid w:val="00676394"/>
    <w:rsid w:val="006763EE"/>
    <w:rsid w:val="00676E41"/>
    <w:rsid w:val="006772B9"/>
    <w:rsid w:val="006774C7"/>
    <w:rsid w:val="006774E5"/>
    <w:rsid w:val="0067770F"/>
    <w:rsid w:val="006777E4"/>
    <w:rsid w:val="00677C85"/>
    <w:rsid w:val="00677CCF"/>
    <w:rsid w:val="006800E0"/>
    <w:rsid w:val="0068047C"/>
    <w:rsid w:val="00680906"/>
    <w:rsid w:val="00680D03"/>
    <w:rsid w:val="0068160A"/>
    <w:rsid w:val="00681A20"/>
    <w:rsid w:val="00681FEC"/>
    <w:rsid w:val="00682003"/>
    <w:rsid w:val="006821F3"/>
    <w:rsid w:val="00682256"/>
    <w:rsid w:val="0068284A"/>
    <w:rsid w:val="0068358D"/>
    <w:rsid w:val="00683CAA"/>
    <w:rsid w:val="006841E0"/>
    <w:rsid w:val="00684887"/>
    <w:rsid w:val="00684C4C"/>
    <w:rsid w:val="00685C52"/>
    <w:rsid w:val="00685F4B"/>
    <w:rsid w:val="006864F4"/>
    <w:rsid w:val="006864F6"/>
    <w:rsid w:val="006868CB"/>
    <w:rsid w:val="006875AA"/>
    <w:rsid w:val="00687673"/>
    <w:rsid w:val="006877DF"/>
    <w:rsid w:val="00687878"/>
    <w:rsid w:val="0068797A"/>
    <w:rsid w:val="00687A99"/>
    <w:rsid w:val="006908E6"/>
    <w:rsid w:val="006909BA"/>
    <w:rsid w:val="00690AB0"/>
    <w:rsid w:val="00690F0C"/>
    <w:rsid w:val="0069135A"/>
    <w:rsid w:val="0069137E"/>
    <w:rsid w:val="00693BD1"/>
    <w:rsid w:val="006941DA"/>
    <w:rsid w:val="006944F6"/>
    <w:rsid w:val="00694772"/>
    <w:rsid w:val="00694B9F"/>
    <w:rsid w:val="00694C69"/>
    <w:rsid w:val="00694D72"/>
    <w:rsid w:val="006950A0"/>
    <w:rsid w:val="0069613A"/>
    <w:rsid w:val="0069698D"/>
    <w:rsid w:val="006972EE"/>
    <w:rsid w:val="00697A85"/>
    <w:rsid w:val="00697AC4"/>
    <w:rsid w:val="00697D9C"/>
    <w:rsid w:val="006A02EF"/>
    <w:rsid w:val="006A056E"/>
    <w:rsid w:val="006A08B4"/>
    <w:rsid w:val="006A0A6F"/>
    <w:rsid w:val="006A0F55"/>
    <w:rsid w:val="006A12F1"/>
    <w:rsid w:val="006A1E75"/>
    <w:rsid w:val="006A1F22"/>
    <w:rsid w:val="006A27D3"/>
    <w:rsid w:val="006A2A20"/>
    <w:rsid w:val="006A2B6C"/>
    <w:rsid w:val="006A2D41"/>
    <w:rsid w:val="006A2F35"/>
    <w:rsid w:val="006A39D9"/>
    <w:rsid w:val="006A4570"/>
    <w:rsid w:val="006A4855"/>
    <w:rsid w:val="006A4DA2"/>
    <w:rsid w:val="006A5372"/>
    <w:rsid w:val="006A5735"/>
    <w:rsid w:val="006A5AE1"/>
    <w:rsid w:val="006A5E0D"/>
    <w:rsid w:val="006A6523"/>
    <w:rsid w:val="006A6923"/>
    <w:rsid w:val="006A7962"/>
    <w:rsid w:val="006A7BCC"/>
    <w:rsid w:val="006B015D"/>
    <w:rsid w:val="006B02B0"/>
    <w:rsid w:val="006B052D"/>
    <w:rsid w:val="006B08C5"/>
    <w:rsid w:val="006B0DBF"/>
    <w:rsid w:val="006B12C3"/>
    <w:rsid w:val="006B1F34"/>
    <w:rsid w:val="006B208D"/>
    <w:rsid w:val="006B2093"/>
    <w:rsid w:val="006B2375"/>
    <w:rsid w:val="006B2711"/>
    <w:rsid w:val="006B31B4"/>
    <w:rsid w:val="006B3664"/>
    <w:rsid w:val="006B3923"/>
    <w:rsid w:val="006B3CD8"/>
    <w:rsid w:val="006B422B"/>
    <w:rsid w:val="006B66B0"/>
    <w:rsid w:val="006B6EDB"/>
    <w:rsid w:val="006B6F7C"/>
    <w:rsid w:val="006B7AE1"/>
    <w:rsid w:val="006B7B12"/>
    <w:rsid w:val="006C0956"/>
    <w:rsid w:val="006C0CA1"/>
    <w:rsid w:val="006C1DDD"/>
    <w:rsid w:val="006C1ED2"/>
    <w:rsid w:val="006C26B3"/>
    <w:rsid w:val="006C28E6"/>
    <w:rsid w:val="006C2A9E"/>
    <w:rsid w:val="006C39D2"/>
    <w:rsid w:val="006C3CE1"/>
    <w:rsid w:val="006C3D11"/>
    <w:rsid w:val="006C47E9"/>
    <w:rsid w:val="006C494E"/>
    <w:rsid w:val="006C4E4E"/>
    <w:rsid w:val="006C5089"/>
    <w:rsid w:val="006C51F4"/>
    <w:rsid w:val="006C5390"/>
    <w:rsid w:val="006C5684"/>
    <w:rsid w:val="006C5BDD"/>
    <w:rsid w:val="006C5C7B"/>
    <w:rsid w:val="006C5DB8"/>
    <w:rsid w:val="006C5E82"/>
    <w:rsid w:val="006C5FD1"/>
    <w:rsid w:val="006C6977"/>
    <w:rsid w:val="006C6B6F"/>
    <w:rsid w:val="006C6F26"/>
    <w:rsid w:val="006C73AB"/>
    <w:rsid w:val="006C7474"/>
    <w:rsid w:val="006D044E"/>
    <w:rsid w:val="006D1442"/>
    <w:rsid w:val="006D1E17"/>
    <w:rsid w:val="006D2807"/>
    <w:rsid w:val="006D2C2D"/>
    <w:rsid w:val="006D2DD7"/>
    <w:rsid w:val="006D3468"/>
    <w:rsid w:val="006D3B8E"/>
    <w:rsid w:val="006D4010"/>
    <w:rsid w:val="006D42F0"/>
    <w:rsid w:val="006D43CD"/>
    <w:rsid w:val="006D45AA"/>
    <w:rsid w:val="006D485E"/>
    <w:rsid w:val="006D57FA"/>
    <w:rsid w:val="006D581C"/>
    <w:rsid w:val="006D5DF7"/>
    <w:rsid w:val="006D606F"/>
    <w:rsid w:val="006D6579"/>
    <w:rsid w:val="006D6A84"/>
    <w:rsid w:val="006D6A89"/>
    <w:rsid w:val="006D6AA5"/>
    <w:rsid w:val="006D6B4D"/>
    <w:rsid w:val="006D6E14"/>
    <w:rsid w:val="006D7315"/>
    <w:rsid w:val="006D7752"/>
    <w:rsid w:val="006D7EFF"/>
    <w:rsid w:val="006E0E55"/>
    <w:rsid w:val="006E0EBB"/>
    <w:rsid w:val="006E1517"/>
    <w:rsid w:val="006E181F"/>
    <w:rsid w:val="006E18A2"/>
    <w:rsid w:val="006E1A84"/>
    <w:rsid w:val="006E1C83"/>
    <w:rsid w:val="006E3198"/>
    <w:rsid w:val="006E3517"/>
    <w:rsid w:val="006E37EA"/>
    <w:rsid w:val="006E3CDD"/>
    <w:rsid w:val="006E3F5B"/>
    <w:rsid w:val="006E408B"/>
    <w:rsid w:val="006E4201"/>
    <w:rsid w:val="006E4881"/>
    <w:rsid w:val="006E4936"/>
    <w:rsid w:val="006E49BE"/>
    <w:rsid w:val="006E50CD"/>
    <w:rsid w:val="006E552B"/>
    <w:rsid w:val="006E5D84"/>
    <w:rsid w:val="006E6119"/>
    <w:rsid w:val="006E62C7"/>
    <w:rsid w:val="006E641F"/>
    <w:rsid w:val="006E6494"/>
    <w:rsid w:val="006E649D"/>
    <w:rsid w:val="006E6AF3"/>
    <w:rsid w:val="006E6BFF"/>
    <w:rsid w:val="006E6E58"/>
    <w:rsid w:val="006E7423"/>
    <w:rsid w:val="006E743E"/>
    <w:rsid w:val="006E7699"/>
    <w:rsid w:val="006E778E"/>
    <w:rsid w:val="006F0042"/>
    <w:rsid w:val="006F016C"/>
    <w:rsid w:val="006F02BA"/>
    <w:rsid w:val="006F09F2"/>
    <w:rsid w:val="006F1104"/>
    <w:rsid w:val="006F1224"/>
    <w:rsid w:val="006F1C51"/>
    <w:rsid w:val="006F2A32"/>
    <w:rsid w:val="006F2D53"/>
    <w:rsid w:val="006F366A"/>
    <w:rsid w:val="006F39D0"/>
    <w:rsid w:val="006F4630"/>
    <w:rsid w:val="006F470F"/>
    <w:rsid w:val="006F48A7"/>
    <w:rsid w:val="006F5476"/>
    <w:rsid w:val="006F5808"/>
    <w:rsid w:val="006F6100"/>
    <w:rsid w:val="006F6188"/>
    <w:rsid w:val="006F62D0"/>
    <w:rsid w:val="006F693C"/>
    <w:rsid w:val="006F6ABC"/>
    <w:rsid w:val="006F6C5C"/>
    <w:rsid w:val="006F7454"/>
    <w:rsid w:val="006F7549"/>
    <w:rsid w:val="006F7A5E"/>
    <w:rsid w:val="0070031C"/>
    <w:rsid w:val="00700A77"/>
    <w:rsid w:val="0070149A"/>
    <w:rsid w:val="00701578"/>
    <w:rsid w:val="00701591"/>
    <w:rsid w:val="0070232B"/>
    <w:rsid w:val="007029FB"/>
    <w:rsid w:val="00702EA9"/>
    <w:rsid w:val="007033B8"/>
    <w:rsid w:val="00703621"/>
    <w:rsid w:val="00703BB2"/>
    <w:rsid w:val="00703CCD"/>
    <w:rsid w:val="00704456"/>
    <w:rsid w:val="00704E3C"/>
    <w:rsid w:val="00704ED5"/>
    <w:rsid w:val="00705306"/>
    <w:rsid w:val="00705767"/>
    <w:rsid w:val="00705DEC"/>
    <w:rsid w:val="007067B2"/>
    <w:rsid w:val="00706DA8"/>
    <w:rsid w:val="007072AB"/>
    <w:rsid w:val="007072E0"/>
    <w:rsid w:val="0070769D"/>
    <w:rsid w:val="0070780C"/>
    <w:rsid w:val="00707D47"/>
    <w:rsid w:val="00710319"/>
    <w:rsid w:val="00710F35"/>
    <w:rsid w:val="00711174"/>
    <w:rsid w:val="007112B8"/>
    <w:rsid w:val="00711341"/>
    <w:rsid w:val="00712AFA"/>
    <w:rsid w:val="007130FB"/>
    <w:rsid w:val="0071394B"/>
    <w:rsid w:val="00713BA1"/>
    <w:rsid w:val="00713C61"/>
    <w:rsid w:val="00713D58"/>
    <w:rsid w:val="007143A4"/>
    <w:rsid w:val="00714A8E"/>
    <w:rsid w:val="007156FA"/>
    <w:rsid w:val="007157F2"/>
    <w:rsid w:val="00715E94"/>
    <w:rsid w:val="00716046"/>
    <w:rsid w:val="007161AA"/>
    <w:rsid w:val="007161FD"/>
    <w:rsid w:val="0071651D"/>
    <w:rsid w:val="007167B1"/>
    <w:rsid w:val="00716B5B"/>
    <w:rsid w:val="0072038A"/>
    <w:rsid w:val="00720EB1"/>
    <w:rsid w:val="00720F21"/>
    <w:rsid w:val="00720F81"/>
    <w:rsid w:val="00721207"/>
    <w:rsid w:val="00721B2D"/>
    <w:rsid w:val="00721D80"/>
    <w:rsid w:val="00722034"/>
    <w:rsid w:val="00722269"/>
    <w:rsid w:val="0072316E"/>
    <w:rsid w:val="0072385A"/>
    <w:rsid w:val="00723B6A"/>
    <w:rsid w:val="00723FA4"/>
    <w:rsid w:val="00723FBB"/>
    <w:rsid w:val="00724625"/>
    <w:rsid w:val="0072467B"/>
    <w:rsid w:val="007247F4"/>
    <w:rsid w:val="00724F43"/>
    <w:rsid w:val="0072523A"/>
    <w:rsid w:val="007255C9"/>
    <w:rsid w:val="00725FFF"/>
    <w:rsid w:val="0072618B"/>
    <w:rsid w:val="007261EE"/>
    <w:rsid w:val="007262B2"/>
    <w:rsid w:val="00726910"/>
    <w:rsid w:val="00726DA1"/>
    <w:rsid w:val="007270D5"/>
    <w:rsid w:val="007271A7"/>
    <w:rsid w:val="007278D8"/>
    <w:rsid w:val="00727902"/>
    <w:rsid w:val="00727C7F"/>
    <w:rsid w:val="00730F4F"/>
    <w:rsid w:val="00730FF4"/>
    <w:rsid w:val="0073119E"/>
    <w:rsid w:val="007313E6"/>
    <w:rsid w:val="00731495"/>
    <w:rsid w:val="007316DA"/>
    <w:rsid w:val="00731AF8"/>
    <w:rsid w:val="00733AD1"/>
    <w:rsid w:val="00733B61"/>
    <w:rsid w:val="00733FDA"/>
    <w:rsid w:val="00734826"/>
    <w:rsid w:val="007349DE"/>
    <w:rsid w:val="00734B9E"/>
    <w:rsid w:val="00734D13"/>
    <w:rsid w:val="007357C8"/>
    <w:rsid w:val="00735B09"/>
    <w:rsid w:val="00735EE6"/>
    <w:rsid w:val="00735F98"/>
    <w:rsid w:val="00736B3D"/>
    <w:rsid w:val="00736E24"/>
    <w:rsid w:val="007370EE"/>
    <w:rsid w:val="007371D0"/>
    <w:rsid w:val="007375A4"/>
    <w:rsid w:val="00737700"/>
    <w:rsid w:val="00737853"/>
    <w:rsid w:val="00737DCD"/>
    <w:rsid w:val="00737F10"/>
    <w:rsid w:val="007403B4"/>
    <w:rsid w:val="007404F3"/>
    <w:rsid w:val="0074143A"/>
    <w:rsid w:val="00741AE1"/>
    <w:rsid w:val="00742362"/>
    <w:rsid w:val="007423B2"/>
    <w:rsid w:val="0074270E"/>
    <w:rsid w:val="007429F0"/>
    <w:rsid w:val="00743CA6"/>
    <w:rsid w:val="00743E0B"/>
    <w:rsid w:val="00743E61"/>
    <w:rsid w:val="0074451A"/>
    <w:rsid w:val="007457C9"/>
    <w:rsid w:val="00745827"/>
    <w:rsid w:val="007458EE"/>
    <w:rsid w:val="00745E4F"/>
    <w:rsid w:val="0074642D"/>
    <w:rsid w:val="00746576"/>
    <w:rsid w:val="007467C6"/>
    <w:rsid w:val="0074727A"/>
    <w:rsid w:val="00750361"/>
    <w:rsid w:val="00750814"/>
    <w:rsid w:val="00750A90"/>
    <w:rsid w:val="007514D9"/>
    <w:rsid w:val="00751564"/>
    <w:rsid w:val="0075259F"/>
    <w:rsid w:val="0075273D"/>
    <w:rsid w:val="00752CDD"/>
    <w:rsid w:val="00752CE8"/>
    <w:rsid w:val="007537C7"/>
    <w:rsid w:val="007541F5"/>
    <w:rsid w:val="00754439"/>
    <w:rsid w:val="007547A2"/>
    <w:rsid w:val="00754B5F"/>
    <w:rsid w:val="007555F8"/>
    <w:rsid w:val="00755693"/>
    <w:rsid w:val="00756095"/>
    <w:rsid w:val="007568DD"/>
    <w:rsid w:val="00756D18"/>
    <w:rsid w:val="00757989"/>
    <w:rsid w:val="00757B44"/>
    <w:rsid w:val="00760586"/>
    <w:rsid w:val="00760A35"/>
    <w:rsid w:val="007615D4"/>
    <w:rsid w:val="00762070"/>
    <w:rsid w:val="00762866"/>
    <w:rsid w:val="00763281"/>
    <w:rsid w:val="0076344C"/>
    <w:rsid w:val="00763E50"/>
    <w:rsid w:val="00763FCF"/>
    <w:rsid w:val="00764432"/>
    <w:rsid w:val="00764A39"/>
    <w:rsid w:val="00765DA8"/>
    <w:rsid w:val="00766392"/>
    <w:rsid w:val="00766432"/>
    <w:rsid w:val="00766786"/>
    <w:rsid w:val="007669CA"/>
    <w:rsid w:val="00766D85"/>
    <w:rsid w:val="00766F33"/>
    <w:rsid w:val="0076741D"/>
    <w:rsid w:val="007674E5"/>
    <w:rsid w:val="00770981"/>
    <w:rsid w:val="007717F8"/>
    <w:rsid w:val="00772A05"/>
    <w:rsid w:val="00772E33"/>
    <w:rsid w:val="00773A50"/>
    <w:rsid w:val="0077443F"/>
    <w:rsid w:val="007747D3"/>
    <w:rsid w:val="00774918"/>
    <w:rsid w:val="00775939"/>
    <w:rsid w:val="00776A76"/>
    <w:rsid w:val="00776AC4"/>
    <w:rsid w:val="00776B0A"/>
    <w:rsid w:val="00777339"/>
    <w:rsid w:val="00777C0A"/>
    <w:rsid w:val="00777EDF"/>
    <w:rsid w:val="0078018A"/>
    <w:rsid w:val="00780BE1"/>
    <w:rsid w:val="00780F6A"/>
    <w:rsid w:val="007811F1"/>
    <w:rsid w:val="00782D75"/>
    <w:rsid w:val="00783357"/>
    <w:rsid w:val="007838A9"/>
    <w:rsid w:val="00783BEF"/>
    <w:rsid w:val="00783CB7"/>
    <w:rsid w:val="00783F64"/>
    <w:rsid w:val="007841AA"/>
    <w:rsid w:val="00784501"/>
    <w:rsid w:val="007850C8"/>
    <w:rsid w:val="007850F8"/>
    <w:rsid w:val="00785B03"/>
    <w:rsid w:val="00785DC6"/>
    <w:rsid w:val="00786417"/>
    <w:rsid w:val="007864E7"/>
    <w:rsid w:val="00786B94"/>
    <w:rsid w:val="007871D0"/>
    <w:rsid w:val="007875CD"/>
    <w:rsid w:val="007878C0"/>
    <w:rsid w:val="00787AC3"/>
    <w:rsid w:val="00787C9A"/>
    <w:rsid w:val="00787E13"/>
    <w:rsid w:val="00790111"/>
    <w:rsid w:val="00790337"/>
    <w:rsid w:val="0079036B"/>
    <w:rsid w:val="00790CCB"/>
    <w:rsid w:val="00791248"/>
    <w:rsid w:val="00793084"/>
    <w:rsid w:val="00793ABE"/>
    <w:rsid w:val="00793E9B"/>
    <w:rsid w:val="0079401D"/>
    <w:rsid w:val="0079414E"/>
    <w:rsid w:val="007941F1"/>
    <w:rsid w:val="0079481D"/>
    <w:rsid w:val="00794AA5"/>
    <w:rsid w:val="00794BA1"/>
    <w:rsid w:val="00795338"/>
    <w:rsid w:val="00795413"/>
    <w:rsid w:val="00795A5C"/>
    <w:rsid w:val="00795DE2"/>
    <w:rsid w:val="00795EFF"/>
    <w:rsid w:val="0079623C"/>
    <w:rsid w:val="0079664C"/>
    <w:rsid w:val="007970C3"/>
    <w:rsid w:val="00797978"/>
    <w:rsid w:val="007979E5"/>
    <w:rsid w:val="007A01B8"/>
    <w:rsid w:val="007A04B6"/>
    <w:rsid w:val="007A07D7"/>
    <w:rsid w:val="007A088F"/>
    <w:rsid w:val="007A0B9A"/>
    <w:rsid w:val="007A0EB7"/>
    <w:rsid w:val="007A0ED3"/>
    <w:rsid w:val="007A0EDA"/>
    <w:rsid w:val="007A1225"/>
    <w:rsid w:val="007A1393"/>
    <w:rsid w:val="007A13E4"/>
    <w:rsid w:val="007A14B1"/>
    <w:rsid w:val="007A164B"/>
    <w:rsid w:val="007A1A8F"/>
    <w:rsid w:val="007A1FF9"/>
    <w:rsid w:val="007A38C8"/>
    <w:rsid w:val="007A3980"/>
    <w:rsid w:val="007A3D17"/>
    <w:rsid w:val="007A438B"/>
    <w:rsid w:val="007A58AC"/>
    <w:rsid w:val="007A5FF5"/>
    <w:rsid w:val="007A60EC"/>
    <w:rsid w:val="007A616C"/>
    <w:rsid w:val="007A6335"/>
    <w:rsid w:val="007A6687"/>
    <w:rsid w:val="007A6861"/>
    <w:rsid w:val="007A6C1D"/>
    <w:rsid w:val="007A7007"/>
    <w:rsid w:val="007A74B0"/>
    <w:rsid w:val="007A772D"/>
    <w:rsid w:val="007A7ACC"/>
    <w:rsid w:val="007A7E2F"/>
    <w:rsid w:val="007B0119"/>
    <w:rsid w:val="007B0446"/>
    <w:rsid w:val="007B06CF"/>
    <w:rsid w:val="007B1168"/>
    <w:rsid w:val="007B19A3"/>
    <w:rsid w:val="007B1E42"/>
    <w:rsid w:val="007B2317"/>
    <w:rsid w:val="007B2B86"/>
    <w:rsid w:val="007B3F76"/>
    <w:rsid w:val="007B4AE3"/>
    <w:rsid w:val="007B4BD5"/>
    <w:rsid w:val="007B4CB2"/>
    <w:rsid w:val="007B50FE"/>
    <w:rsid w:val="007B5E7B"/>
    <w:rsid w:val="007B6805"/>
    <w:rsid w:val="007B6817"/>
    <w:rsid w:val="007B6997"/>
    <w:rsid w:val="007B6E6C"/>
    <w:rsid w:val="007B756F"/>
    <w:rsid w:val="007B7601"/>
    <w:rsid w:val="007B7865"/>
    <w:rsid w:val="007B7866"/>
    <w:rsid w:val="007B7B67"/>
    <w:rsid w:val="007C0642"/>
    <w:rsid w:val="007C093E"/>
    <w:rsid w:val="007C0C05"/>
    <w:rsid w:val="007C0F44"/>
    <w:rsid w:val="007C1562"/>
    <w:rsid w:val="007C18A8"/>
    <w:rsid w:val="007C18E3"/>
    <w:rsid w:val="007C1AA8"/>
    <w:rsid w:val="007C1B8F"/>
    <w:rsid w:val="007C2477"/>
    <w:rsid w:val="007C2523"/>
    <w:rsid w:val="007C27FF"/>
    <w:rsid w:val="007C2ADD"/>
    <w:rsid w:val="007C2B60"/>
    <w:rsid w:val="007C34B9"/>
    <w:rsid w:val="007C3550"/>
    <w:rsid w:val="007C3A9D"/>
    <w:rsid w:val="007C4185"/>
    <w:rsid w:val="007C4760"/>
    <w:rsid w:val="007C47C9"/>
    <w:rsid w:val="007C493E"/>
    <w:rsid w:val="007C5072"/>
    <w:rsid w:val="007C573F"/>
    <w:rsid w:val="007C57F3"/>
    <w:rsid w:val="007C6467"/>
    <w:rsid w:val="007C64AF"/>
    <w:rsid w:val="007C6C72"/>
    <w:rsid w:val="007C759A"/>
    <w:rsid w:val="007C76D0"/>
    <w:rsid w:val="007D0695"/>
    <w:rsid w:val="007D0810"/>
    <w:rsid w:val="007D0AFF"/>
    <w:rsid w:val="007D0E46"/>
    <w:rsid w:val="007D1379"/>
    <w:rsid w:val="007D1D61"/>
    <w:rsid w:val="007D1E37"/>
    <w:rsid w:val="007D21F5"/>
    <w:rsid w:val="007D26B6"/>
    <w:rsid w:val="007D3288"/>
    <w:rsid w:val="007D3A12"/>
    <w:rsid w:val="007D3BC4"/>
    <w:rsid w:val="007D3C7B"/>
    <w:rsid w:val="007D3E00"/>
    <w:rsid w:val="007D47BD"/>
    <w:rsid w:val="007D49B6"/>
    <w:rsid w:val="007D4CDD"/>
    <w:rsid w:val="007D4D17"/>
    <w:rsid w:val="007D550C"/>
    <w:rsid w:val="007D5AEF"/>
    <w:rsid w:val="007D5E9B"/>
    <w:rsid w:val="007D6AD9"/>
    <w:rsid w:val="007D6AEC"/>
    <w:rsid w:val="007D6BC2"/>
    <w:rsid w:val="007D70DE"/>
    <w:rsid w:val="007D73E2"/>
    <w:rsid w:val="007D7F83"/>
    <w:rsid w:val="007E0237"/>
    <w:rsid w:val="007E0472"/>
    <w:rsid w:val="007E06A6"/>
    <w:rsid w:val="007E0789"/>
    <w:rsid w:val="007E07CE"/>
    <w:rsid w:val="007E0B03"/>
    <w:rsid w:val="007E2786"/>
    <w:rsid w:val="007E2DCE"/>
    <w:rsid w:val="007E2EA0"/>
    <w:rsid w:val="007E2EA1"/>
    <w:rsid w:val="007E38A9"/>
    <w:rsid w:val="007E3F0D"/>
    <w:rsid w:val="007E42DB"/>
    <w:rsid w:val="007E4379"/>
    <w:rsid w:val="007E44B0"/>
    <w:rsid w:val="007E46BA"/>
    <w:rsid w:val="007E47DF"/>
    <w:rsid w:val="007E4A09"/>
    <w:rsid w:val="007E4AA8"/>
    <w:rsid w:val="007E5033"/>
    <w:rsid w:val="007E57BD"/>
    <w:rsid w:val="007E580E"/>
    <w:rsid w:val="007E5A5D"/>
    <w:rsid w:val="007E5BA2"/>
    <w:rsid w:val="007E62B9"/>
    <w:rsid w:val="007E66D6"/>
    <w:rsid w:val="007E697A"/>
    <w:rsid w:val="007E7A36"/>
    <w:rsid w:val="007E7A83"/>
    <w:rsid w:val="007E7CDF"/>
    <w:rsid w:val="007F0339"/>
    <w:rsid w:val="007F051B"/>
    <w:rsid w:val="007F0A06"/>
    <w:rsid w:val="007F0FAA"/>
    <w:rsid w:val="007F1792"/>
    <w:rsid w:val="007F22AE"/>
    <w:rsid w:val="007F22E4"/>
    <w:rsid w:val="007F2766"/>
    <w:rsid w:val="007F289B"/>
    <w:rsid w:val="007F295A"/>
    <w:rsid w:val="007F2B5C"/>
    <w:rsid w:val="007F39F5"/>
    <w:rsid w:val="007F45AD"/>
    <w:rsid w:val="007F4AFA"/>
    <w:rsid w:val="007F5333"/>
    <w:rsid w:val="007F5660"/>
    <w:rsid w:val="007F5FC1"/>
    <w:rsid w:val="007F6AE1"/>
    <w:rsid w:val="007F6EE9"/>
    <w:rsid w:val="007F7102"/>
    <w:rsid w:val="007F76F1"/>
    <w:rsid w:val="008003FE"/>
    <w:rsid w:val="00800525"/>
    <w:rsid w:val="008008EC"/>
    <w:rsid w:val="008009DC"/>
    <w:rsid w:val="00800DF9"/>
    <w:rsid w:val="008010F2"/>
    <w:rsid w:val="00801F1D"/>
    <w:rsid w:val="00803438"/>
    <w:rsid w:val="008036F1"/>
    <w:rsid w:val="0080375F"/>
    <w:rsid w:val="008039BF"/>
    <w:rsid w:val="00803C81"/>
    <w:rsid w:val="008043E1"/>
    <w:rsid w:val="0080496C"/>
    <w:rsid w:val="00804C38"/>
    <w:rsid w:val="00804D9E"/>
    <w:rsid w:val="0080501F"/>
    <w:rsid w:val="0080558B"/>
    <w:rsid w:val="008059E9"/>
    <w:rsid w:val="00805B51"/>
    <w:rsid w:val="00806262"/>
    <w:rsid w:val="008067A0"/>
    <w:rsid w:val="008068D4"/>
    <w:rsid w:val="00806997"/>
    <w:rsid w:val="00806ACE"/>
    <w:rsid w:val="0080712D"/>
    <w:rsid w:val="00807266"/>
    <w:rsid w:val="00807385"/>
    <w:rsid w:val="0080744C"/>
    <w:rsid w:val="00807C46"/>
    <w:rsid w:val="00807DA5"/>
    <w:rsid w:val="00807EF9"/>
    <w:rsid w:val="0081012B"/>
    <w:rsid w:val="008108A6"/>
    <w:rsid w:val="008109C0"/>
    <w:rsid w:val="008121C3"/>
    <w:rsid w:val="00812EFD"/>
    <w:rsid w:val="00813231"/>
    <w:rsid w:val="00813B58"/>
    <w:rsid w:val="00813EB8"/>
    <w:rsid w:val="00814156"/>
    <w:rsid w:val="00814261"/>
    <w:rsid w:val="008142C3"/>
    <w:rsid w:val="00814A15"/>
    <w:rsid w:val="00814DA3"/>
    <w:rsid w:val="00814E5D"/>
    <w:rsid w:val="00814FA8"/>
    <w:rsid w:val="008151A2"/>
    <w:rsid w:val="008151EE"/>
    <w:rsid w:val="008160C1"/>
    <w:rsid w:val="00816233"/>
    <w:rsid w:val="0081646B"/>
    <w:rsid w:val="00816C0C"/>
    <w:rsid w:val="00816E43"/>
    <w:rsid w:val="008174C1"/>
    <w:rsid w:val="00821194"/>
    <w:rsid w:val="008217D0"/>
    <w:rsid w:val="0082196F"/>
    <w:rsid w:val="008222FF"/>
    <w:rsid w:val="00822408"/>
    <w:rsid w:val="00822458"/>
    <w:rsid w:val="0082381C"/>
    <w:rsid w:val="008242AD"/>
    <w:rsid w:val="00824C2C"/>
    <w:rsid w:val="00825E07"/>
    <w:rsid w:val="008262D3"/>
    <w:rsid w:val="00826934"/>
    <w:rsid w:val="008269FA"/>
    <w:rsid w:val="00826DF4"/>
    <w:rsid w:val="00827BB0"/>
    <w:rsid w:val="008301EA"/>
    <w:rsid w:val="00830B71"/>
    <w:rsid w:val="00830D1B"/>
    <w:rsid w:val="00830D54"/>
    <w:rsid w:val="0083138A"/>
    <w:rsid w:val="008314F7"/>
    <w:rsid w:val="00831BEE"/>
    <w:rsid w:val="00831E38"/>
    <w:rsid w:val="008323CC"/>
    <w:rsid w:val="008324E2"/>
    <w:rsid w:val="0083290B"/>
    <w:rsid w:val="00832F6C"/>
    <w:rsid w:val="00833A58"/>
    <w:rsid w:val="00833B61"/>
    <w:rsid w:val="00833FCA"/>
    <w:rsid w:val="0083432C"/>
    <w:rsid w:val="00834E00"/>
    <w:rsid w:val="00834F61"/>
    <w:rsid w:val="0083524F"/>
    <w:rsid w:val="008360F9"/>
    <w:rsid w:val="008365CC"/>
    <w:rsid w:val="008370DD"/>
    <w:rsid w:val="00837230"/>
    <w:rsid w:val="00837244"/>
    <w:rsid w:val="00837382"/>
    <w:rsid w:val="008378C4"/>
    <w:rsid w:val="00837ED3"/>
    <w:rsid w:val="00837F96"/>
    <w:rsid w:val="008400E7"/>
    <w:rsid w:val="008403AE"/>
    <w:rsid w:val="008403FF"/>
    <w:rsid w:val="00840576"/>
    <w:rsid w:val="00840EAD"/>
    <w:rsid w:val="008413FB"/>
    <w:rsid w:val="00841526"/>
    <w:rsid w:val="00841817"/>
    <w:rsid w:val="008418CE"/>
    <w:rsid w:val="008420ED"/>
    <w:rsid w:val="008423A9"/>
    <w:rsid w:val="008423B7"/>
    <w:rsid w:val="008424E1"/>
    <w:rsid w:val="00842550"/>
    <w:rsid w:val="00842890"/>
    <w:rsid w:val="00842A2F"/>
    <w:rsid w:val="00842F3B"/>
    <w:rsid w:val="00842F90"/>
    <w:rsid w:val="00843C7D"/>
    <w:rsid w:val="0084421E"/>
    <w:rsid w:val="008453B8"/>
    <w:rsid w:val="0084552F"/>
    <w:rsid w:val="00845754"/>
    <w:rsid w:val="0084637F"/>
    <w:rsid w:val="008475DC"/>
    <w:rsid w:val="0084779C"/>
    <w:rsid w:val="00847C72"/>
    <w:rsid w:val="00847D5E"/>
    <w:rsid w:val="00850A13"/>
    <w:rsid w:val="00850BCC"/>
    <w:rsid w:val="00851776"/>
    <w:rsid w:val="0085179D"/>
    <w:rsid w:val="00851ACA"/>
    <w:rsid w:val="00851AD1"/>
    <w:rsid w:val="00852B2A"/>
    <w:rsid w:val="00853059"/>
    <w:rsid w:val="00853136"/>
    <w:rsid w:val="00853682"/>
    <w:rsid w:val="00854118"/>
    <w:rsid w:val="00854132"/>
    <w:rsid w:val="008548C6"/>
    <w:rsid w:val="008548E6"/>
    <w:rsid w:val="008555E9"/>
    <w:rsid w:val="008556A5"/>
    <w:rsid w:val="00855FC9"/>
    <w:rsid w:val="008561DA"/>
    <w:rsid w:val="008567EE"/>
    <w:rsid w:val="008568BD"/>
    <w:rsid w:val="00856EF3"/>
    <w:rsid w:val="00856FEB"/>
    <w:rsid w:val="008570B0"/>
    <w:rsid w:val="00857145"/>
    <w:rsid w:val="00857BA5"/>
    <w:rsid w:val="00857EBA"/>
    <w:rsid w:val="00857F8C"/>
    <w:rsid w:val="008606D2"/>
    <w:rsid w:val="0086095A"/>
    <w:rsid w:val="008609F5"/>
    <w:rsid w:val="008612A9"/>
    <w:rsid w:val="00861504"/>
    <w:rsid w:val="00861667"/>
    <w:rsid w:val="00861828"/>
    <w:rsid w:val="00861829"/>
    <w:rsid w:val="00861983"/>
    <w:rsid w:val="00861A9E"/>
    <w:rsid w:val="00861F7F"/>
    <w:rsid w:val="00861F8F"/>
    <w:rsid w:val="008625A1"/>
    <w:rsid w:val="0086282C"/>
    <w:rsid w:val="00862910"/>
    <w:rsid w:val="00862930"/>
    <w:rsid w:val="00862B95"/>
    <w:rsid w:val="00863E08"/>
    <w:rsid w:val="00863FF9"/>
    <w:rsid w:val="00864743"/>
    <w:rsid w:val="00864771"/>
    <w:rsid w:val="00864D0A"/>
    <w:rsid w:val="00864FDE"/>
    <w:rsid w:val="0086565F"/>
    <w:rsid w:val="00865D29"/>
    <w:rsid w:val="00865D9A"/>
    <w:rsid w:val="0086646B"/>
    <w:rsid w:val="0086677E"/>
    <w:rsid w:val="0086731C"/>
    <w:rsid w:val="0086738D"/>
    <w:rsid w:val="00867D2A"/>
    <w:rsid w:val="00870498"/>
    <w:rsid w:val="0087050A"/>
    <w:rsid w:val="00870A51"/>
    <w:rsid w:val="00871053"/>
    <w:rsid w:val="0087107C"/>
    <w:rsid w:val="00871539"/>
    <w:rsid w:val="00871748"/>
    <w:rsid w:val="00871BBE"/>
    <w:rsid w:val="00872985"/>
    <w:rsid w:val="00872C70"/>
    <w:rsid w:val="00872D42"/>
    <w:rsid w:val="008732C2"/>
    <w:rsid w:val="0087357E"/>
    <w:rsid w:val="008735C0"/>
    <w:rsid w:val="00873C25"/>
    <w:rsid w:val="00873D42"/>
    <w:rsid w:val="00873E98"/>
    <w:rsid w:val="00873F47"/>
    <w:rsid w:val="008740A9"/>
    <w:rsid w:val="00874D2C"/>
    <w:rsid w:val="00875122"/>
    <w:rsid w:val="00875355"/>
    <w:rsid w:val="0087545F"/>
    <w:rsid w:val="00875F48"/>
    <w:rsid w:val="008762ED"/>
    <w:rsid w:val="00876356"/>
    <w:rsid w:val="00876E80"/>
    <w:rsid w:val="00877B75"/>
    <w:rsid w:val="00877EF3"/>
    <w:rsid w:val="00880DB1"/>
    <w:rsid w:val="00881731"/>
    <w:rsid w:val="00881BD8"/>
    <w:rsid w:val="0088262C"/>
    <w:rsid w:val="00882FFD"/>
    <w:rsid w:val="00884113"/>
    <w:rsid w:val="008846D5"/>
    <w:rsid w:val="00884A37"/>
    <w:rsid w:val="00884CD1"/>
    <w:rsid w:val="00884DE2"/>
    <w:rsid w:val="00884F8B"/>
    <w:rsid w:val="008851F9"/>
    <w:rsid w:val="00885745"/>
    <w:rsid w:val="00885AF9"/>
    <w:rsid w:val="00885D6C"/>
    <w:rsid w:val="008865D8"/>
    <w:rsid w:val="008866A8"/>
    <w:rsid w:val="00886734"/>
    <w:rsid w:val="00886D05"/>
    <w:rsid w:val="00886E50"/>
    <w:rsid w:val="00887087"/>
    <w:rsid w:val="00887289"/>
    <w:rsid w:val="0088733C"/>
    <w:rsid w:val="00887878"/>
    <w:rsid w:val="00887E4D"/>
    <w:rsid w:val="00887F81"/>
    <w:rsid w:val="00887FA3"/>
    <w:rsid w:val="008902E1"/>
    <w:rsid w:val="00890459"/>
    <w:rsid w:val="008908A1"/>
    <w:rsid w:val="00890A7F"/>
    <w:rsid w:val="00890B7C"/>
    <w:rsid w:val="00891723"/>
    <w:rsid w:val="00891B82"/>
    <w:rsid w:val="00891FBA"/>
    <w:rsid w:val="0089294E"/>
    <w:rsid w:val="00893CF0"/>
    <w:rsid w:val="00894170"/>
    <w:rsid w:val="008944ED"/>
    <w:rsid w:val="00894935"/>
    <w:rsid w:val="0089518C"/>
    <w:rsid w:val="0089555D"/>
    <w:rsid w:val="00895B78"/>
    <w:rsid w:val="00895BC5"/>
    <w:rsid w:val="00895E16"/>
    <w:rsid w:val="00895EEE"/>
    <w:rsid w:val="00896301"/>
    <w:rsid w:val="008966DF"/>
    <w:rsid w:val="008968A4"/>
    <w:rsid w:val="008969F3"/>
    <w:rsid w:val="00896D5B"/>
    <w:rsid w:val="00896F87"/>
    <w:rsid w:val="0089706F"/>
    <w:rsid w:val="0089712E"/>
    <w:rsid w:val="00897216"/>
    <w:rsid w:val="00897C94"/>
    <w:rsid w:val="00897CC0"/>
    <w:rsid w:val="008A1F3C"/>
    <w:rsid w:val="008A21AB"/>
    <w:rsid w:val="008A2929"/>
    <w:rsid w:val="008A297F"/>
    <w:rsid w:val="008A2A22"/>
    <w:rsid w:val="008A3087"/>
    <w:rsid w:val="008A3232"/>
    <w:rsid w:val="008A342C"/>
    <w:rsid w:val="008A366A"/>
    <w:rsid w:val="008A3C55"/>
    <w:rsid w:val="008A494B"/>
    <w:rsid w:val="008A4BC6"/>
    <w:rsid w:val="008A4C7B"/>
    <w:rsid w:val="008A4DDE"/>
    <w:rsid w:val="008A5249"/>
    <w:rsid w:val="008A5574"/>
    <w:rsid w:val="008A5A69"/>
    <w:rsid w:val="008A5D13"/>
    <w:rsid w:val="008A5D52"/>
    <w:rsid w:val="008A69A4"/>
    <w:rsid w:val="008A6BE9"/>
    <w:rsid w:val="008A6DC4"/>
    <w:rsid w:val="008A6F8F"/>
    <w:rsid w:val="008A70ED"/>
    <w:rsid w:val="008A7B3B"/>
    <w:rsid w:val="008A7E08"/>
    <w:rsid w:val="008B054D"/>
    <w:rsid w:val="008B12EB"/>
    <w:rsid w:val="008B1452"/>
    <w:rsid w:val="008B1B49"/>
    <w:rsid w:val="008B1F3D"/>
    <w:rsid w:val="008B247F"/>
    <w:rsid w:val="008B2860"/>
    <w:rsid w:val="008B3583"/>
    <w:rsid w:val="008B420D"/>
    <w:rsid w:val="008B4783"/>
    <w:rsid w:val="008B47F0"/>
    <w:rsid w:val="008B4C4C"/>
    <w:rsid w:val="008B4FE4"/>
    <w:rsid w:val="008B50C2"/>
    <w:rsid w:val="008B50DA"/>
    <w:rsid w:val="008B592E"/>
    <w:rsid w:val="008B5D42"/>
    <w:rsid w:val="008B63ED"/>
    <w:rsid w:val="008B653B"/>
    <w:rsid w:val="008B6C75"/>
    <w:rsid w:val="008B7151"/>
    <w:rsid w:val="008B7AFD"/>
    <w:rsid w:val="008B7DFB"/>
    <w:rsid w:val="008C06DC"/>
    <w:rsid w:val="008C0713"/>
    <w:rsid w:val="008C07F9"/>
    <w:rsid w:val="008C0BFE"/>
    <w:rsid w:val="008C10CA"/>
    <w:rsid w:val="008C1210"/>
    <w:rsid w:val="008C1BB1"/>
    <w:rsid w:val="008C1E6A"/>
    <w:rsid w:val="008C2343"/>
    <w:rsid w:val="008C3BCB"/>
    <w:rsid w:val="008C3FB0"/>
    <w:rsid w:val="008C4384"/>
    <w:rsid w:val="008C4D2D"/>
    <w:rsid w:val="008C513E"/>
    <w:rsid w:val="008C52EF"/>
    <w:rsid w:val="008C53F6"/>
    <w:rsid w:val="008C54BF"/>
    <w:rsid w:val="008C5EF3"/>
    <w:rsid w:val="008C60CB"/>
    <w:rsid w:val="008C6160"/>
    <w:rsid w:val="008C76E8"/>
    <w:rsid w:val="008C78B3"/>
    <w:rsid w:val="008C7A67"/>
    <w:rsid w:val="008D044C"/>
    <w:rsid w:val="008D07E3"/>
    <w:rsid w:val="008D0DFC"/>
    <w:rsid w:val="008D0FB8"/>
    <w:rsid w:val="008D1263"/>
    <w:rsid w:val="008D15EA"/>
    <w:rsid w:val="008D187A"/>
    <w:rsid w:val="008D19A0"/>
    <w:rsid w:val="008D1D10"/>
    <w:rsid w:val="008D2DBD"/>
    <w:rsid w:val="008D3837"/>
    <w:rsid w:val="008D4316"/>
    <w:rsid w:val="008D4576"/>
    <w:rsid w:val="008D4977"/>
    <w:rsid w:val="008D506F"/>
    <w:rsid w:val="008D50CA"/>
    <w:rsid w:val="008D5CA4"/>
    <w:rsid w:val="008D5CCB"/>
    <w:rsid w:val="008D5D37"/>
    <w:rsid w:val="008D612A"/>
    <w:rsid w:val="008D6937"/>
    <w:rsid w:val="008D7203"/>
    <w:rsid w:val="008D7250"/>
    <w:rsid w:val="008D7851"/>
    <w:rsid w:val="008D79BA"/>
    <w:rsid w:val="008E015C"/>
    <w:rsid w:val="008E0C58"/>
    <w:rsid w:val="008E13A1"/>
    <w:rsid w:val="008E1A03"/>
    <w:rsid w:val="008E1B5A"/>
    <w:rsid w:val="008E20C9"/>
    <w:rsid w:val="008E2281"/>
    <w:rsid w:val="008E31B6"/>
    <w:rsid w:val="008E3D20"/>
    <w:rsid w:val="008E3DF2"/>
    <w:rsid w:val="008E4025"/>
    <w:rsid w:val="008E448D"/>
    <w:rsid w:val="008E45C3"/>
    <w:rsid w:val="008E540E"/>
    <w:rsid w:val="008E5AED"/>
    <w:rsid w:val="008E68C3"/>
    <w:rsid w:val="008E78C9"/>
    <w:rsid w:val="008E7F9E"/>
    <w:rsid w:val="008E7FCA"/>
    <w:rsid w:val="008F00C5"/>
    <w:rsid w:val="008F01D1"/>
    <w:rsid w:val="008F13FD"/>
    <w:rsid w:val="008F16D1"/>
    <w:rsid w:val="008F18C6"/>
    <w:rsid w:val="008F1AD5"/>
    <w:rsid w:val="008F1BBE"/>
    <w:rsid w:val="008F1BE6"/>
    <w:rsid w:val="008F1C49"/>
    <w:rsid w:val="008F2274"/>
    <w:rsid w:val="008F228E"/>
    <w:rsid w:val="008F3239"/>
    <w:rsid w:val="008F3E6D"/>
    <w:rsid w:val="008F4D11"/>
    <w:rsid w:val="008F5426"/>
    <w:rsid w:val="008F5871"/>
    <w:rsid w:val="008F5AA3"/>
    <w:rsid w:val="008F618A"/>
    <w:rsid w:val="008F713A"/>
    <w:rsid w:val="008F721B"/>
    <w:rsid w:val="008F7261"/>
    <w:rsid w:val="008F76E7"/>
    <w:rsid w:val="008F7C7A"/>
    <w:rsid w:val="008F7D8E"/>
    <w:rsid w:val="0090010A"/>
    <w:rsid w:val="009004DE"/>
    <w:rsid w:val="00900657"/>
    <w:rsid w:val="00900A65"/>
    <w:rsid w:val="009011CF"/>
    <w:rsid w:val="009015CE"/>
    <w:rsid w:val="00901D43"/>
    <w:rsid w:val="00901E15"/>
    <w:rsid w:val="00902ACF"/>
    <w:rsid w:val="00902DB3"/>
    <w:rsid w:val="0090329B"/>
    <w:rsid w:val="009039AC"/>
    <w:rsid w:val="00903E5E"/>
    <w:rsid w:val="00904151"/>
    <w:rsid w:val="009045B2"/>
    <w:rsid w:val="00904C4E"/>
    <w:rsid w:val="00904CA3"/>
    <w:rsid w:val="00905D01"/>
    <w:rsid w:val="0090616B"/>
    <w:rsid w:val="009062BB"/>
    <w:rsid w:val="00906377"/>
    <w:rsid w:val="00906B62"/>
    <w:rsid w:val="00907160"/>
    <w:rsid w:val="009077DB"/>
    <w:rsid w:val="00907C1B"/>
    <w:rsid w:val="00911008"/>
    <w:rsid w:val="009110AB"/>
    <w:rsid w:val="0091150E"/>
    <w:rsid w:val="00911604"/>
    <w:rsid w:val="00911C4D"/>
    <w:rsid w:val="00911D99"/>
    <w:rsid w:val="00911E23"/>
    <w:rsid w:val="00912062"/>
    <w:rsid w:val="009128AE"/>
    <w:rsid w:val="00912A76"/>
    <w:rsid w:val="00912E4C"/>
    <w:rsid w:val="00912FC0"/>
    <w:rsid w:val="00914489"/>
    <w:rsid w:val="00914B55"/>
    <w:rsid w:val="00914C4B"/>
    <w:rsid w:val="00914E63"/>
    <w:rsid w:val="009150A7"/>
    <w:rsid w:val="00915248"/>
    <w:rsid w:val="00915BDC"/>
    <w:rsid w:val="00915DC2"/>
    <w:rsid w:val="00915F8D"/>
    <w:rsid w:val="00916198"/>
    <w:rsid w:val="0091640C"/>
    <w:rsid w:val="0091671D"/>
    <w:rsid w:val="0091697D"/>
    <w:rsid w:val="00916FD0"/>
    <w:rsid w:val="00917180"/>
    <w:rsid w:val="0091736A"/>
    <w:rsid w:val="00917AF9"/>
    <w:rsid w:val="00917D37"/>
    <w:rsid w:val="00920094"/>
    <w:rsid w:val="0092028A"/>
    <w:rsid w:val="009206E0"/>
    <w:rsid w:val="00920834"/>
    <w:rsid w:val="00920CE2"/>
    <w:rsid w:val="009213F2"/>
    <w:rsid w:val="009223BA"/>
    <w:rsid w:val="00922975"/>
    <w:rsid w:val="009229F5"/>
    <w:rsid w:val="00922D56"/>
    <w:rsid w:val="009231DB"/>
    <w:rsid w:val="0092352F"/>
    <w:rsid w:val="00923971"/>
    <w:rsid w:val="009248E8"/>
    <w:rsid w:val="00924A54"/>
    <w:rsid w:val="009251D5"/>
    <w:rsid w:val="0092520B"/>
    <w:rsid w:val="00925961"/>
    <w:rsid w:val="00926308"/>
    <w:rsid w:val="00926312"/>
    <w:rsid w:val="00926E1D"/>
    <w:rsid w:val="00927986"/>
    <w:rsid w:val="00927A75"/>
    <w:rsid w:val="009308BE"/>
    <w:rsid w:val="00930E1F"/>
    <w:rsid w:val="009310B7"/>
    <w:rsid w:val="009321D4"/>
    <w:rsid w:val="009331A8"/>
    <w:rsid w:val="00933385"/>
    <w:rsid w:val="009333F6"/>
    <w:rsid w:val="00933458"/>
    <w:rsid w:val="00933D6F"/>
    <w:rsid w:val="0093404C"/>
    <w:rsid w:val="00934160"/>
    <w:rsid w:val="00934D99"/>
    <w:rsid w:val="0093567E"/>
    <w:rsid w:val="00935E82"/>
    <w:rsid w:val="00935FFC"/>
    <w:rsid w:val="009365AD"/>
    <w:rsid w:val="009368D9"/>
    <w:rsid w:val="00936B8E"/>
    <w:rsid w:val="00936BF1"/>
    <w:rsid w:val="00936D14"/>
    <w:rsid w:val="0093702A"/>
    <w:rsid w:val="00937056"/>
    <w:rsid w:val="009373C7"/>
    <w:rsid w:val="009376BD"/>
    <w:rsid w:val="00937791"/>
    <w:rsid w:val="00937843"/>
    <w:rsid w:val="00940071"/>
    <w:rsid w:val="009407AE"/>
    <w:rsid w:val="009409B1"/>
    <w:rsid w:val="00940A48"/>
    <w:rsid w:val="00941247"/>
    <w:rsid w:val="0094127A"/>
    <w:rsid w:val="00942268"/>
    <w:rsid w:val="00942B8C"/>
    <w:rsid w:val="009430E1"/>
    <w:rsid w:val="00943230"/>
    <w:rsid w:val="00943A7C"/>
    <w:rsid w:val="009445CB"/>
    <w:rsid w:val="00944638"/>
    <w:rsid w:val="00944681"/>
    <w:rsid w:val="00944FAF"/>
    <w:rsid w:val="0094552C"/>
    <w:rsid w:val="00945DD4"/>
    <w:rsid w:val="009461F0"/>
    <w:rsid w:val="00946595"/>
    <w:rsid w:val="00946EB2"/>
    <w:rsid w:val="00947BB6"/>
    <w:rsid w:val="00947D83"/>
    <w:rsid w:val="00950628"/>
    <w:rsid w:val="00950BCA"/>
    <w:rsid w:val="00950C5F"/>
    <w:rsid w:val="00950C73"/>
    <w:rsid w:val="009510E6"/>
    <w:rsid w:val="009511A1"/>
    <w:rsid w:val="009513FA"/>
    <w:rsid w:val="0095191A"/>
    <w:rsid w:val="00951F25"/>
    <w:rsid w:val="009522D7"/>
    <w:rsid w:val="009524BF"/>
    <w:rsid w:val="00952592"/>
    <w:rsid w:val="00952B68"/>
    <w:rsid w:val="00952F09"/>
    <w:rsid w:val="0095423A"/>
    <w:rsid w:val="00954338"/>
    <w:rsid w:val="00954434"/>
    <w:rsid w:val="009546BE"/>
    <w:rsid w:val="00954952"/>
    <w:rsid w:val="00954981"/>
    <w:rsid w:val="00954DF1"/>
    <w:rsid w:val="00954F5C"/>
    <w:rsid w:val="0095517C"/>
    <w:rsid w:val="00955447"/>
    <w:rsid w:val="00955487"/>
    <w:rsid w:val="009558EC"/>
    <w:rsid w:val="00955B4B"/>
    <w:rsid w:val="00956219"/>
    <w:rsid w:val="00956A06"/>
    <w:rsid w:val="00956AEC"/>
    <w:rsid w:val="00956D5A"/>
    <w:rsid w:val="00956D5B"/>
    <w:rsid w:val="00957617"/>
    <w:rsid w:val="00957ACB"/>
    <w:rsid w:val="00957DC7"/>
    <w:rsid w:val="00957FA5"/>
    <w:rsid w:val="0096034B"/>
    <w:rsid w:val="0096070B"/>
    <w:rsid w:val="00960A88"/>
    <w:rsid w:val="00960ADD"/>
    <w:rsid w:val="00961006"/>
    <w:rsid w:val="00961763"/>
    <w:rsid w:val="00961C19"/>
    <w:rsid w:val="00962569"/>
    <w:rsid w:val="00962887"/>
    <w:rsid w:val="00962C98"/>
    <w:rsid w:val="00962F47"/>
    <w:rsid w:val="009639B8"/>
    <w:rsid w:val="0096409B"/>
    <w:rsid w:val="0096438C"/>
    <w:rsid w:val="00964804"/>
    <w:rsid w:val="00964BE5"/>
    <w:rsid w:val="00964F4A"/>
    <w:rsid w:val="00964F97"/>
    <w:rsid w:val="00965789"/>
    <w:rsid w:val="009659B5"/>
    <w:rsid w:val="009660E0"/>
    <w:rsid w:val="00966396"/>
    <w:rsid w:val="00967A60"/>
    <w:rsid w:val="00970123"/>
    <w:rsid w:val="009702DA"/>
    <w:rsid w:val="00970508"/>
    <w:rsid w:val="00970D67"/>
    <w:rsid w:val="00970D70"/>
    <w:rsid w:val="00970E68"/>
    <w:rsid w:val="00971C62"/>
    <w:rsid w:val="009722B3"/>
    <w:rsid w:val="009730C7"/>
    <w:rsid w:val="00973532"/>
    <w:rsid w:val="00974055"/>
    <w:rsid w:val="009747F8"/>
    <w:rsid w:val="00974873"/>
    <w:rsid w:val="0097497B"/>
    <w:rsid w:val="00974B9C"/>
    <w:rsid w:val="00974E61"/>
    <w:rsid w:val="00976D5E"/>
    <w:rsid w:val="009771BA"/>
    <w:rsid w:val="00977961"/>
    <w:rsid w:val="00977AB6"/>
    <w:rsid w:val="00980251"/>
    <w:rsid w:val="0098089B"/>
    <w:rsid w:val="00980923"/>
    <w:rsid w:val="009809EE"/>
    <w:rsid w:val="00980C4E"/>
    <w:rsid w:val="00981126"/>
    <w:rsid w:val="009812B9"/>
    <w:rsid w:val="009817D6"/>
    <w:rsid w:val="00981955"/>
    <w:rsid w:val="00981B4C"/>
    <w:rsid w:val="00981CAB"/>
    <w:rsid w:val="00981D12"/>
    <w:rsid w:val="0098225D"/>
    <w:rsid w:val="00982680"/>
    <w:rsid w:val="00982AED"/>
    <w:rsid w:val="00982CBF"/>
    <w:rsid w:val="009831C1"/>
    <w:rsid w:val="009832E4"/>
    <w:rsid w:val="009837A5"/>
    <w:rsid w:val="00984574"/>
    <w:rsid w:val="009856E4"/>
    <w:rsid w:val="009857D9"/>
    <w:rsid w:val="00985FED"/>
    <w:rsid w:val="00986069"/>
    <w:rsid w:val="009865C8"/>
    <w:rsid w:val="00986F57"/>
    <w:rsid w:val="00987438"/>
    <w:rsid w:val="00987724"/>
    <w:rsid w:val="00987977"/>
    <w:rsid w:val="0099141C"/>
    <w:rsid w:val="00991AB8"/>
    <w:rsid w:val="00991B3A"/>
    <w:rsid w:val="00992505"/>
    <w:rsid w:val="009927B4"/>
    <w:rsid w:val="00992EE4"/>
    <w:rsid w:val="0099376C"/>
    <w:rsid w:val="00993B62"/>
    <w:rsid w:val="009940C7"/>
    <w:rsid w:val="0099446E"/>
    <w:rsid w:val="0099494A"/>
    <w:rsid w:val="00994C4D"/>
    <w:rsid w:val="00994F9E"/>
    <w:rsid w:val="009953EF"/>
    <w:rsid w:val="00995836"/>
    <w:rsid w:val="00995C26"/>
    <w:rsid w:val="009962FE"/>
    <w:rsid w:val="0099656A"/>
    <w:rsid w:val="009965FA"/>
    <w:rsid w:val="00996DFE"/>
    <w:rsid w:val="00997387"/>
    <w:rsid w:val="0099738D"/>
    <w:rsid w:val="0099780F"/>
    <w:rsid w:val="009A0041"/>
    <w:rsid w:val="009A005F"/>
    <w:rsid w:val="009A03B0"/>
    <w:rsid w:val="009A0724"/>
    <w:rsid w:val="009A11A5"/>
    <w:rsid w:val="009A1D88"/>
    <w:rsid w:val="009A1DE5"/>
    <w:rsid w:val="009A1ECE"/>
    <w:rsid w:val="009A1F53"/>
    <w:rsid w:val="009A1FA6"/>
    <w:rsid w:val="009A1FE8"/>
    <w:rsid w:val="009A2B59"/>
    <w:rsid w:val="009A30DE"/>
    <w:rsid w:val="009A41B6"/>
    <w:rsid w:val="009A4560"/>
    <w:rsid w:val="009A507E"/>
    <w:rsid w:val="009A5170"/>
    <w:rsid w:val="009A567C"/>
    <w:rsid w:val="009A6242"/>
    <w:rsid w:val="009A637A"/>
    <w:rsid w:val="009A6FD5"/>
    <w:rsid w:val="009B01EF"/>
    <w:rsid w:val="009B0463"/>
    <w:rsid w:val="009B0A25"/>
    <w:rsid w:val="009B1128"/>
    <w:rsid w:val="009B129F"/>
    <w:rsid w:val="009B13EB"/>
    <w:rsid w:val="009B1796"/>
    <w:rsid w:val="009B19A4"/>
    <w:rsid w:val="009B19DA"/>
    <w:rsid w:val="009B1E5F"/>
    <w:rsid w:val="009B283B"/>
    <w:rsid w:val="009B2C0F"/>
    <w:rsid w:val="009B2D7A"/>
    <w:rsid w:val="009B320B"/>
    <w:rsid w:val="009B3266"/>
    <w:rsid w:val="009B3326"/>
    <w:rsid w:val="009B33B4"/>
    <w:rsid w:val="009B369C"/>
    <w:rsid w:val="009B36AE"/>
    <w:rsid w:val="009B43D8"/>
    <w:rsid w:val="009B4927"/>
    <w:rsid w:val="009B4A0C"/>
    <w:rsid w:val="009B4E98"/>
    <w:rsid w:val="009B53EF"/>
    <w:rsid w:val="009B5679"/>
    <w:rsid w:val="009B6ADE"/>
    <w:rsid w:val="009B6D81"/>
    <w:rsid w:val="009B78E4"/>
    <w:rsid w:val="009B7BE3"/>
    <w:rsid w:val="009C01D9"/>
    <w:rsid w:val="009C050B"/>
    <w:rsid w:val="009C0B3D"/>
    <w:rsid w:val="009C1435"/>
    <w:rsid w:val="009C16D2"/>
    <w:rsid w:val="009C1858"/>
    <w:rsid w:val="009C1C9D"/>
    <w:rsid w:val="009C2520"/>
    <w:rsid w:val="009C280B"/>
    <w:rsid w:val="009C29A9"/>
    <w:rsid w:val="009C2F87"/>
    <w:rsid w:val="009C3863"/>
    <w:rsid w:val="009C391E"/>
    <w:rsid w:val="009C4BB2"/>
    <w:rsid w:val="009C4CA4"/>
    <w:rsid w:val="009C4E7F"/>
    <w:rsid w:val="009C573C"/>
    <w:rsid w:val="009C5BBD"/>
    <w:rsid w:val="009C6124"/>
    <w:rsid w:val="009C6243"/>
    <w:rsid w:val="009C66CE"/>
    <w:rsid w:val="009C6F90"/>
    <w:rsid w:val="009C791C"/>
    <w:rsid w:val="009D01BE"/>
    <w:rsid w:val="009D027F"/>
    <w:rsid w:val="009D0ABA"/>
    <w:rsid w:val="009D1633"/>
    <w:rsid w:val="009D16C3"/>
    <w:rsid w:val="009D26C5"/>
    <w:rsid w:val="009D310E"/>
    <w:rsid w:val="009D3257"/>
    <w:rsid w:val="009D38E6"/>
    <w:rsid w:val="009D3988"/>
    <w:rsid w:val="009D3AB5"/>
    <w:rsid w:val="009D3DA2"/>
    <w:rsid w:val="009D415D"/>
    <w:rsid w:val="009D4556"/>
    <w:rsid w:val="009D4705"/>
    <w:rsid w:val="009D488F"/>
    <w:rsid w:val="009D4D2A"/>
    <w:rsid w:val="009D4D4F"/>
    <w:rsid w:val="009D4DF1"/>
    <w:rsid w:val="009D5427"/>
    <w:rsid w:val="009D5728"/>
    <w:rsid w:val="009D5DE0"/>
    <w:rsid w:val="009D697C"/>
    <w:rsid w:val="009D6B5A"/>
    <w:rsid w:val="009D6FF1"/>
    <w:rsid w:val="009D76C0"/>
    <w:rsid w:val="009D778B"/>
    <w:rsid w:val="009D7D09"/>
    <w:rsid w:val="009D7EE6"/>
    <w:rsid w:val="009D7F8A"/>
    <w:rsid w:val="009E0309"/>
    <w:rsid w:val="009E0409"/>
    <w:rsid w:val="009E092D"/>
    <w:rsid w:val="009E09E6"/>
    <w:rsid w:val="009E0B0F"/>
    <w:rsid w:val="009E1118"/>
    <w:rsid w:val="009E12B9"/>
    <w:rsid w:val="009E230A"/>
    <w:rsid w:val="009E3859"/>
    <w:rsid w:val="009E391A"/>
    <w:rsid w:val="009E3BEA"/>
    <w:rsid w:val="009E3D5E"/>
    <w:rsid w:val="009E3DF2"/>
    <w:rsid w:val="009E41AE"/>
    <w:rsid w:val="009E47F3"/>
    <w:rsid w:val="009E4AB3"/>
    <w:rsid w:val="009E5437"/>
    <w:rsid w:val="009E57B7"/>
    <w:rsid w:val="009E5B93"/>
    <w:rsid w:val="009E6AD9"/>
    <w:rsid w:val="009E705B"/>
    <w:rsid w:val="009E7078"/>
    <w:rsid w:val="009E795E"/>
    <w:rsid w:val="009E7A81"/>
    <w:rsid w:val="009E7A85"/>
    <w:rsid w:val="009E7D33"/>
    <w:rsid w:val="009E7F4E"/>
    <w:rsid w:val="009F1224"/>
    <w:rsid w:val="009F1479"/>
    <w:rsid w:val="009F18EB"/>
    <w:rsid w:val="009F1D86"/>
    <w:rsid w:val="009F2192"/>
    <w:rsid w:val="009F251E"/>
    <w:rsid w:val="009F291D"/>
    <w:rsid w:val="009F2C69"/>
    <w:rsid w:val="009F2FAA"/>
    <w:rsid w:val="009F352A"/>
    <w:rsid w:val="009F3DBB"/>
    <w:rsid w:val="009F42B6"/>
    <w:rsid w:val="009F4761"/>
    <w:rsid w:val="009F4ADD"/>
    <w:rsid w:val="009F4CA8"/>
    <w:rsid w:val="009F5E2E"/>
    <w:rsid w:val="009F67E4"/>
    <w:rsid w:val="009F6936"/>
    <w:rsid w:val="009F6B4B"/>
    <w:rsid w:val="009F7382"/>
    <w:rsid w:val="009F75C3"/>
    <w:rsid w:val="009F7681"/>
    <w:rsid w:val="009F76D7"/>
    <w:rsid w:val="009F7818"/>
    <w:rsid w:val="009F7909"/>
    <w:rsid w:val="00A00362"/>
    <w:rsid w:val="00A004BF"/>
    <w:rsid w:val="00A004D3"/>
    <w:rsid w:val="00A00535"/>
    <w:rsid w:val="00A008EC"/>
    <w:rsid w:val="00A02308"/>
    <w:rsid w:val="00A024F9"/>
    <w:rsid w:val="00A02571"/>
    <w:rsid w:val="00A025B4"/>
    <w:rsid w:val="00A02A7F"/>
    <w:rsid w:val="00A02B18"/>
    <w:rsid w:val="00A02EAC"/>
    <w:rsid w:val="00A02FE2"/>
    <w:rsid w:val="00A0389A"/>
    <w:rsid w:val="00A04CB7"/>
    <w:rsid w:val="00A04CC2"/>
    <w:rsid w:val="00A04E93"/>
    <w:rsid w:val="00A0587E"/>
    <w:rsid w:val="00A0590A"/>
    <w:rsid w:val="00A06AC0"/>
    <w:rsid w:val="00A06BCB"/>
    <w:rsid w:val="00A06BF7"/>
    <w:rsid w:val="00A06C09"/>
    <w:rsid w:val="00A06C2C"/>
    <w:rsid w:val="00A0747E"/>
    <w:rsid w:val="00A07906"/>
    <w:rsid w:val="00A07961"/>
    <w:rsid w:val="00A07994"/>
    <w:rsid w:val="00A10445"/>
    <w:rsid w:val="00A10D34"/>
    <w:rsid w:val="00A10E3B"/>
    <w:rsid w:val="00A10E47"/>
    <w:rsid w:val="00A117CB"/>
    <w:rsid w:val="00A1186B"/>
    <w:rsid w:val="00A11A41"/>
    <w:rsid w:val="00A120A7"/>
    <w:rsid w:val="00A12298"/>
    <w:rsid w:val="00A12924"/>
    <w:rsid w:val="00A13552"/>
    <w:rsid w:val="00A13ECA"/>
    <w:rsid w:val="00A14388"/>
    <w:rsid w:val="00A1466F"/>
    <w:rsid w:val="00A1486E"/>
    <w:rsid w:val="00A14B83"/>
    <w:rsid w:val="00A15953"/>
    <w:rsid w:val="00A15DDA"/>
    <w:rsid w:val="00A16199"/>
    <w:rsid w:val="00A1644C"/>
    <w:rsid w:val="00A16528"/>
    <w:rsid w:val="00A16981"/>
    <w:rsid w:val="00A16D7B"/>
    <w:rsid w:val="00A17DF0"/>
    <w:rsid w:val="00A208B4"/>
    <w:rsid w:val="00A2094A"/>
    <w:rsid w:val="00A21BE0"/>
    <w:rsid w:val="00A21D0C"/>
    <w:rsid w:val="00A21E21"/>
    <w:rsid w:val="00A21E8C"/>
    <w:rsid w:val="00A21ECD"/>
    <w:rsid w:val="00A21F0A"/>
    <w:rsid w:val="00A22417"/>
    <w:rsid w:val="00A22CDF"/>
    <w:rsid w:val="00A232DA"/>
    <w:rsid w:val="00A233B0"/>
    <w:rsid w:val="00A246EB"/>
    <w:rsid w:val="00A24807"/>
    <w:rsid w:val="00A24D84"/>
    <w:rsid w:val="00A2575D"/>
    <w:rsid w:val="00A25A25"/>
    <w:rsid w:val="00A26194"/>
    <w:rsid w:val="00A26BAC"/>
    <w:rsid w:val="00A2794F"/>
    <w:rsid w:val="00A27A47"/>
    <w:rsid w:val="00A27BE7"/>
    <w:rsid w:val="00A27F2A"/>
    <w:rsid w:val="00A27F6E"/>
    <w:rsid w:val="00A30673"/>
    <w:rsid w:val="00A30AA7"/>
    <w:rsid w:val="00A310CC"/>
    <w:rsid w:val="00A3138C"/>
    <w:rsid w:val="00A3187A"/>
    <w:rsid w:val="00A31941"/>
    <w:rsid w:val="00A31EB7"/>
    <w:rsid w:val="00A32027"/>
    <w:rsid w:val="00A32078"/>
    <w:rsid w:val="00A32C14"/>
    <w:rsid w:val="00A32ECD"/>
    <w:rsid w:val="00A334FB"/>
    <w:rsid w:val="00A33534"/>
    <w:rsid w:val="00A33700"/>
    <w:rsid w:val="00A33F18"/>
    <w:rsid w:val="00A34194"/>
    <w:rsid w:val="00A359D7"/>
    <w:rsid w:val="00A36D9F"/>
    <w:rsid w:val="00A36E39"/>
    <w:rsid w:val="00A36FC8"/>
    <w:rsid w:val="00A374AE"/>
    <w:rsid w:val="00A37542"/>
    <w:rsid w:val="00A377D7"/>
    <w:rsid w:val="00A37FB3"/>
    <w:rsid w:val="00A40383"/>
    <w:rsid w:val="00A405FC"/>
    <w:rsid w:val="00A40A42"/>
    <w:rsid w:val="00A40B74"/>
    <w:rsid w:val="00A40FA7"/>
    <w:rsid w:val="00A4121A"/>
    <w:rsid w:val="00A41222"/>
    <w:rsid w:val="00A4145E"/>
    <w:rsid w:val="00A41D5C"/>
    <w:rsid w:val="00A4238B"/>
    <w:rsid w:val="00A42674"/>
    <w:rsid w:val="00A42A44"/>
    <w:rsid w:val="00A43A1F"/>
    <w:rsid w:val="00A4443A"/>
    <w:rsid w:val="00A4532B"/>
    <w:rsid w:val="00A45C85"/>
    <w:rsid w:val="00A46134"/>
    <w:rsid w:val="00A46268"/>
    <w:rsid w:val="00A4682D"/>
    <w:rsid w:val="00A46DF4"/>
    <w:rsid w:val="00A47701"/>
    <w:rsid w:val="00A4772E"/>
    <w:rsid w:val="00A47E2B"/>
    <w:rsid w:val="00A5025C"/>
    <w:rsid w:val="00A50516"/>
    <w:rsid w:val="00A50C31"/>
    <w:rsid w:val="00A50D7E"/>
    <w:rsid w:val="00A50E7F"/>
    <w:rsid w:val="00A5130B"/>
    <w:rsid w:val="00A51979"/>
    <w:rsid w:val="00A519B4"/>
    <w:rsid w:val="00A51A56"/>
    <w:rsid w:val="00A51C75"/>
    <w:rsid w:val="00A52CFB"/>
    <w:rsid w:val="00A53027"/>
    <w:rsid w:val="00A53A0C"/>
    <w:rsid w:val="00A53AC3"/>
    <w:rsid w:val="00A549A5"/>
    <w:rsid w:val="00A54EFE"/>
    <w:rsid w:val="00A5584B"/>
    <w:rsid w:val="00A55D1F"/>
    <w:rsid w:val="00A5620C"/>
    <w:rsid w:val="00A56393"/>
    <w:rsid w:val="00A56C90"/>
    <w:rsid w:val="00A56EC5"/>
    <w:rsid w:val="00A57363"/>
    <w:rsid w:val="00A5766C"/>
    <w:rsid w:val="00A578BD"/>
    <w:rsid w:val="00A57E1E"/>
    <w:rsid w:val="00A606D0"/>
    <w:rsid w:val="00A609AA"/>
    <w:rsid w:val="00A60A85"/>
    <w:rsid w:val="00A60B14"/>
    <w:rsid w:val="00A60C3B"/>
    <w:rsid w:val="00A60C41"/>
    <w:rsid w:val="00A61409"/>
    <w:rsid w:val="00A61461"/>
    <w:rsid w:val="00A617DA"/>
    <w:rsid w:val="00A6279C"/>
    <w:rsid w:val="00A62E0C"/>
    <w:rsid w:val="00A63057"/>
    <w:rsid w:val="00A6364F"/>
    <w:rsid w:val="00A63729"/>
    <w:rsid w:val="00A637DE"/>
    <w:rsid w:val="00A63B2F"/>
    <w:rsid w:val="00A63EDE"/>
    <w:rsid w:val="00A641D9"/>
    <w:rsid w:val="00A64493"/>
    <w:rsid w:val="00A644B6"/>
    <w:rsid w:val="00A64579"/>
    <w:rsid w:val="00A64D3D"/>
    <w:rsid w:val="00A65425"/>
    <w:rsid w:val="00A65513"/>
    <w:rsid w:val="00A65A0E"/>
    <w:rsid w:val="00A66EBC"/>
    <w:rsid w:val="00A67318"/>
    <w:rsid w:val="00A678A0"/>
    <w:rsid w:val="00A67913"/>
    <w:rsid w:val="00A67DD4"/>
    <w:rsid w:val="00A70F33"/>
    <w:rsid w:val="00A71047"/>
    <w:rsid w:val="00A71CF1"/>
    <w:rsid w:val="00A71DFF"/>
    <w:rsid w:val="00A722DD"/>
    <w:rsid w:val="00A723F6"/>
    <w:rsid w:val="00A7240D"/>
    <w:rsid w:val="00A7278B"/>
    <w:rsid w:val="00A729A4"/>
    <w:rsid w:val="00A72B65"/>
    <w:rsid w:val="00A72E10"/>
    <w:rsid w:val="00A73305"/>
    <w:rsid w:val="00A73790"/>
    <w:rsid w:val="00A738B6"/>
    <w:rsid w:val="00A73934"/>
    <w:rsid w:val="00A73F94"/>
    <w:rsid w:val="00A7462F"/>
    <w:rsid w:val="00A7479B"/>
    <w:rsid w:val="00A75499"/>
    <w:rsid w:val="00A75502"/>
    <w:rsid w:val="00A755AF"/>
    <w:rsid w:val="00A75A25"/>
    <w:rsid w:val="00A75AFF"/>
    <w:rsid w:val="00A75BC6"/>
    <w:rsid w:val="00A75D94"/>
    <w:rsid w:val="00A770EA"/>
    <w:rsid w:val="00A771A6"/>
    <w:rsid w:val="00A77377"/>
    <w:rsid w:val="00A77ABE"/>
    <w:rsid w:val="00A801FD"/>
    <w:rsid w:val="00A80ABA"/>
    <w:rsid w:val="00A80C51"/>
    <w:rsid w:val="00A8104D"/>
    <w:rsid w:val="00A81062"/>
    <w:rsid w:val="00A81101"/>
    <w:rsid w:val="00A8160A"/>
    <w:rsid w:val="00A816E2"/>
    <w:rsid w:val="00A827E5"/>
    <w:rsid w:val="00A82837"/>
    <w:rsid w:val="00A8389E"/>
    <w:rsid w:val="00A839CF"/>
    <w:rsid w:val="00A83D10"/>
    <w:rsid w:val="00A83FDB"/>
    <w:rsid w:val="00A84AE9"/>
    <w:rsid w:val="00A84BB6"/>
    <w:rsid w:val="00A8528D"/>
    <w:rsid w:val="00A85643"/>
    <w:rsid w:val="00A85688"/>
    <w:rsid w:val="00A860D2"/>
    <w:rsid w:val="00A864C6"/>
    <w:rsid w:val="00A86E47"/>
    <w:rsid w:val="00A87B04"/>
    <w:rsid w:val="00A87D4B"/>
    <w:rsid w:val="00A900FF"/>
    <w:rsid w:val="00A9153C"/>
    <w:rsid w:val="00A91795"/>
    <w:rsid w:val="00A91915"/>
    <w:rsid w:val="00A921CB"/>
    <w:rsid w:val="00A92A90"/>
    <w:rsid w:val="00A92E96"/>
    <w:rsid w:val="00A93757"/>
    <w:rsid w:val="00A93B50"/>
    <w:rsid w:val="00A93BE4"/>
    <w:rsid w:val="00A93C82"/>
    <w:rsid w:val="00A93E9B"/>
    <w:rsid w:val="00A941BF"/>
    <w:rsid w:val="00A9462F"/>
    <w:rsid w:val="00A947D5"/>
    <w:rsid w:val="00A948FE"/>
    <w:rsid w:val="00A94E5E"/>
    <w:rsid w:val="00A95650"/>
    <w:rsid w:val="00A957A1"/>
    <w:rsid w:val="00A96186"/>
    <w:rsid w:val="00A96587"/>
    <w:rsid w:val="00A96A72"/>
    <w:rsid w:val="00A96E19"/>
    <w:rsid w:val="00A97D18"/>
    <w:rsid w:val="00A97E9C"/>
    <w:rsid w:val="00AA02DD"/>
    <w:rsid w:val="00AA09F1"/>
    <w:rsid w:val="00AA229C"/>
    <w:rsid w:val="00AA262E"/>
    <w:rsid w:val="00AA2986"/>
    <w:rsid w:val="00AA3331"/>
    <w:rsid w:val="00AA3400"/>
    <w:rsid w:val="00AA342F"/>
    <w:rsid w:val="00AA3B22"/>
    <w:rsid w:val="00AA3BAF"/>
    <w:rsid w:val="00AA3D5F"/>
    <w:rsid w:val="00AA5120"/>
    <w:rsid w:val="00AA5411"/>
    <w:rsid w:val="00AA593F"/>
    <w:rsid w:val="00AA7A4E"/>
    <w:rsid w:val="00AA7CA9"/>
    <w:rsid w:val="00AA7D6A"/>
    <w:rsid w:val="00AA7E8B"/>
    <w:rsid w:val="00AA7EF4"/>
    <w:rsid w:val="00AB0373"/>
    <w:rsid w:val="00AB0564"/>
    <w:rsid w:val="00AB06B9"/>
    <w:rsid w:val="00AB0EF3"/>
    <w:rsid w:val="00AB0F9C"/>
    <w:rsid w:val="00AB1137"/>
    <w:rsid w:val="00AB1169"/>
    <w:rsid w:val="00AB1240"/>
    <w:rsid w:val="00AB180D"/>
    <w:rsid w:val="00AB1EAA"/>
    <w:rsid w:val="00AB2404"/>
    <w:rsid w:val="00AB2DE4"/>
    <w:rsid w:val="00AB3149"/>
    <w:rsid w:val="00AB3714"/>
    <w:rsid w:val="00AB39AE"/>
    <w:rsid w:val="00AB3D44"/>
    <w:rsid w:val="00AB4891"/>
    <w:rsid w:val="00AB4A77"/>
    <w:rsid w:val="00AB53E1"/>
    <w:rsid w:val="00AB568D"/>
    <w:rsid w:val="00AB5ABC"/>
    <w:rsid w:val="00AB6107"/>
    <w:rsid w:val="00AB622E"/>
    <w:rsid w:val="00AB62BD"/>
    <w:rsid w:val="00AB645A"/>
    <w:rsid w:val="00AB6DBE"/>
    <w:rsid w:val="00AB6FB0"/>
    <w:rsid w:val="00AB71A6"/>
    <w:rsid w:val="00AB7460"/>
    <w:rsid w:val="00AB756C"/>
    <w:rsid w:val="00AB7ABA"/>
    <w:rsid w:val="00AC092F"/>
    <w:rsid w:val="00AC09FF"/>
    <w:rsid w:val="00AC11BF"/>
    <w:rsid w:val="00AC1488"/>
    <w:rsid w:val="00AC1E97"/>
    <w:rsid w:val="00AC2CE2"/>
    <w:rsid w:val="00AC2E2E"/>
    <w:rsid w:val="00AC3073"/>
    <w:rsid w:val="00AC318A"/>
    <w:rsid w:val="00AC3397"/>
    <w:rsid w:val="00AC352A"/>
    <w:rsid w:val="00AC360D"/>
    <w:rsid w:val="00AC36D9"/>
    <w:rsid w:val="00AC3991"/>
    <w:rsid w:val="00AC3BE8"/>
    <w:rsid w:val="00AC47BB"/>
    <w:rsid w:val="00AC4F5F"/>
    <w:rsid w:val="00AC5101"/>
    <w:rsid w:val="00AC584F"/>
    <w:rsid w:val="00AC5A8D"/>
    <w:rsid w:val="00AC64A8"/>
    <w:rsid w:val="00AC65AF"/>
    <w:rsid w:val="00AC7371"/>
    <w:rsid w:val="00AD006D"/>
    <w:rsid w:val="00AD1F73"/>
    <w:rsid w:val="00AD207A"/>
    <w:rsid w:val="00AD26C6"/>
    <w:rsid w:val="00AD2BA2"/>
    <w:rsid w:val="00AD2F33"/>
    <w:rsid w:val="00AD2F72"/>
    <w:rsid w:val="00AD47E4"/>
    <w:rsid w:val="00AD47FB"/>
    <w:rsid w:val="00AD64F4"/>
    <w:rsid w:val="00AD6B02"/>
    <w:rsid w:val="00AD6F88"/>
    <w:rsid w:val="00AD7759"/>
    <w:rsid w:val="00AD785D"/>
    <w:rsid w:val="00AD78E7"/>
    <w:rsid w:val="00AD7F5B"/>
    <w:rsid w:val="00AE00A0"/>
    <w:rsid w:val="00AE01BD"/>
    <w:rsid w:val="00AE0A20"/>
    <w:rsid w:val="00AE0FCF"/>
    <w:rsid w:val="00AE1E07"/>
    <w:rsid w:val="00AE273C"/>
    <w:rsid w:val="00AE344D"/>
    <w:rsid w:val="00AE36EA"/>
    <w:rsid w:val="00AE4604"/>
    <w:rsid w:val="00AE49FB"/>
    <w:rsid w:val="00AE5417"/>
    <w:rsid w:val="00AE56AC"/>
    <w:rsid w:val="00AE5B1B"/>
    <w:rsid w:val="00AE6862"/>
    <w:rsid w:val="00AE6D71"/>
    <w:rsid w:val="00AE709A"/>
    <w:rsid w:val="00AE7289"/>
    <w:rsid w:val="00AF0BFB"/>
    <w:rsid w:val="00AF0C1E"/>
    <w:rsid w:val="00AF1ED6"/>
    <w:rsid w:val="00AF2012"/>
    <w:rsid w:val="00AF2CA7"/>
    <w:rsid w:val="00AF2E28"/>
    <w:rsid w:val="00AF34C2"/>
    <w:rsid w:val="00AF3767"/>
    <w:rsid w:val="00AF4053"/>
    <w:rsid w:val="00AF40EC"/>
    <w:rsid w:val="00AF485F"/>
    <w:rsid w:val="00AF5787"/>
    <w:rsid w:val="00AF59E4"/>
    <w:rsid w:val="00AF63EA"/>
    <w:rsid w:val="00AF641A"/>
    <w:rsid w:val="00AF6770"/>
    <w:rsid w:val="00AF6C96"/>
    <w:rsid w:val="00AF7561"/>
    <w:rsid w:val="00AF77DB"/>
    <w:rsid w:val="00AF7AB7"/>
    <w:rsid w:val="00B000F0"/>
    <w:rsid w:val="00B00564"/>
    <w:rsid w:val="00B006CB"/>
    <w:rsid w:val="00B016F3"/>
    <w:rsid w:val="00B02657"/>
    <w:rsid w:val="00B0279A"/>
    <w:rsid w:val="00B0412D"/>
    <w:rsid w:val="00B0460B"/>
    <w:rsid w:val="00B05454"/>
    <w:rsid w:val="00B0601F"/>
    <w:rsid w:val="00B06705"/>
    <w:rsid w:val="00B06AC9"/>
    <w:rsid w:val="00B06B24"/>
    <w:rsid w:val="00B06B7A"/>
    <w:rsid w:val="00B06ECF"/>
    <w:rsid w:val="00B070CE"/>
    <w:rsid w:val="00B0728D"/>
    <w:rsid w:val="00B0756C"/>
    <w:rsid w:val="00B079D1"/>
    <w:rsid w:val="00B07AF4"/>
    <w:rsid w:val="00B103FD"/>
    <w:rsid w:val="00B1091E"/>
    <w:rsid w:val="00B109C4"/>
    <w:rsid w:val="00B10B4F"/>
    <w:rsid w:val="00B111AD"/>
    <w:rsid w:val="00B121DC"/>
    <w:rsid w:val="00B1268E"/>
    <w:rsid w:val="00B128AF"/>
    <w:rsid w:val="00B1308B"/>
    <w:rsid w:val="00B13423"/>
    <w:rsid w:val="00B13DE6"/>
    <w:rsid w:val="00B13F9F"/>
    <w:rsid w:val="00B14415"/>
    <w:rsid w:val="00B14721"/>
    <w:rsid w:val="00B14EFA"/>
    <w:rsid w:val="00B16C1D"/>
    <w:rsid w:val="00B16F40"/>
    <w:rsid w:val="00B203D5"/>
    <w:rsid w:val="00B2076F"/>
    <w:rsid w:val="00B20944"/>
    <w:rsid w:val="00B209C8"/>
    <w:rsid w:val="00B20CD4"/>
    <w:rsid w:val="00B20CD7"/>
    <w:rsid w:val="00B20CE3"/>
    <w:rsid w:val="00B212A1"/>
    <w:rsid w:val="00B2195C"/>
    <w:rsid w:val="00B219A7"/>
    <w:rsid w:val="00B21E51"/>
    <w:rsid w:val="00B220A5"/>
    <w:rsid w:val="00B224A3"/>
    <w:rsid w:val="00B22B79"/>
    <w:rsid w:val="00B234E8"/>
    <w:rsid w:val="00B23831"/>
    <w:rsid w:val="00B23C1D"/>
    <w:rsid w:val="00B24430"/>
    <w:rsid w:val="00B24552"/>
    <w:rsid w:val="00B24AFF"/>
    <w:rsid w:val="00B25481"/>
    <w:rsid w:val="00B2675C"/>
    <w:rsid w:val="00B26BD9"/>
    <w:rsid w:val="00B26DC9"/>
    <w:rsid w:val="00B27178"/>
    <w:rsid w:val="00B2729C"/>
    <w:rsid w:val="00B27C48"/>
    <w:rsid w:val="00B301D8"/>
    <w:rsid w:val="00B303B1"/>
    <w:rsid w:val="00B304F9"/>
    <w:rsid w:val="00B304FE"/>
    <w:rsid w:val="00B30697"/>
    <w:rsid w:val="00B309F2"/>
    <w:rsid w:val="00B30D65"/>
    <w:rsid w:val="00B312C2"/>
    <w:rsid w:val="00B3168B"/>
    <w:rsid w:val="00B32026"/>
    <w:rsid w:val="00B32EAE"/>
    <w:rsid w:val="00B32ED9"/>
    <w:rsid w:val="00B33604"/>
    <w:rsid w:val="00B33FF0"/>
    <w:rsid w:val="00B3476A"/>
    <w:rsid w:val="00B347B3"/>
    <w:rsid w:val="00B349F0"/>
    <w:rsid w:val="00B34BFE"/>
    <w:rsid w:val="00B367B3"/>
    <w:rsid w:val="00B3699E"/>
    <w:rsid w:val="00B36BB9"/>
    <w:rsid w:val="00B36BEF"/>
    <w:rsid w:val="00B3714D"/>
    <w:rsid w:val="00B3719D"/>
    <w:rsid w:val="00B379CA"/>
    <w:rsid w:val="00B37EA3"/>
    <w:rsid w:val="00B37FF4"/>
    <w:rsid w:val="00B4071E"/>
    <w:rsid w:val="00B413C2"/>
    <w:rsid w:val="00B41D3A"/>
    <w:rsid w:val="00B41DEF"/>
    <w:rsid w:val="00B420B1"/>
    <w:rsid w:val="00B42912"/>
    <w:rsid w:val="00B42BAE"/>
    <w:rsid w:val="00B43162"/>
    <w:rsid w:val="00B43763"/>
    <w:rsid w:val="00B43886"/>
    <w:rsid w:val="00B43F4D"/>
    <w:rsid w:val="00B4412B"/>
    <w:rsid w:val="00B452B5"/>
    <w:rsid w:val="00B453A4"/>
    <w:rsid w:val="00B4573E"/>
    <w:rsid w:val="00B458D9"/>
    <w:rsid w:val="00B45B05"/>
    <w:rsid w:val="00B45BBA"/>
    <w:rsid w:val="00B45C21"/>
    <w:rsid w:val="00B45CFB"/>
    <w:rsid w:val="00B462E9"/>
    <w:rsid w:val="00B4651D"/>
    <w:rsid w:val="00B46AEC"/>
    <w:rsid w:val="00B46F7D"/>
    <w:rsid w:val="00B477A3"/>
    <w:rsid w:val="00B479C7"/>
    <w:rsid w:val="00B47AEE"/>
    <w:rsid w:val="00B47CD4"/>
    <w:rsid w:val="00B47FE1"/>
    <w:rsid w:val="00B50A27"/>
    <w:rsid w:val="00B50E1A"/>
    <w:rsid w:val="00B51394"/>
    <w:rsid w:val="00B514F3"/>
    <w:rsid w:val="00B51FBE"/>
    <w:rsid w:val="00B522B9"/>
    <w:rsid w:val="00B5244D"/>
    <w:rsid w:val="00B52876"/>
    <w:rsid w:val="00B54127"/>
    <w:rsid w:val="00B5486C"/>
    <w:rsid w:val="00B54FE0"/>
    <w:rsid w:val="00B55BE6"/>
    <w:rsid w:val="00B56D77"/>
    <w:rsid w:val="00B56E00"/>
    <w:rsid w:val="00B57F0B"/>
    <w:rsid w:val="00B604F6"/>
    <w:rsid w:val="00B60A22"/>
    <w:rsid w:val="00B6153B"/>
    <w:rsid w:val="00B62ECE"/>
    <w:rsid w:val="00B633CC"/>
    <w:rsid w:val="00B63489"/>
    <w:rsid w:val="00B6371E"/>
    <w:rsid w:val="00B63814"/>
    <w:rsid w:val="00B63F2E"/>
    <w:rsid w:val="00B64223"/>
    <w:rsid w:val="00B64285"/>
    <w:rsid w:val="00B6442B"/>
    <w:rsid w:val="00B65613"/>
    <w:rsid w:val="00B65814"/>
    <w:rsid w:val="00B66009"/>
    <w:rsid w:val="00B66014"/>
    <w:rsid w:val="00B661DD"/>
    <w:rsid w:val="00B66239"/>
    <w:rsid w:val="00B671A4"/>
    <w:rsid w:val="00B6740F"/>
    <w:rsid w:val="00B67A96"/>
    <w:rsid w:val="00B70019"/>
    <w:rsid w:val="00B700C7"/>
    <w:rsid w:val="00B70123"/>
    <w:rsid w:val="00B70564"/>
    <w:rsid w:val="00B70703"/>
    <w:rsid w:val="00B70AAB"/>
    <w:rsid w:val="00B70B55"/>
    <w:rsid w:val="00B70C01"/>
    <w:rsid w:val="00B712EE"/>
    <w:rsid w:val="00B7137B"/>
    <w:rsid w:val="00B71678"/>
    <w:rsid w:val="00B72123"/>
    <w:rsid w:val="00B732E2"/>
    <w:rsid w:val="00B735DD"/>
    <w:rsid w:val="00B73E05"/>
    <w:rsid w:val="00B73F3B"/>
    <w:rsid w:val="00B743B2"/>
    <w:rsid w:val="00B743CB"/>
    <w:rsid w:val="00B746BE"/>
    <w:rsid w:val="00B74B43"/>
    <w:rsid w:val="00B74C26"/>
    <w:rsid w:val="00B74C80"/>
    <w:rsid w:val="00B74F59"/>
    <w:rsid w:val="00B7518F"/>
    <w:rsid w:val="00B75277"/>
    <w:rsid w:val="00B75B46"/>
    <w:rsid w:val="00B76E80"/>
    <w:rsid w:val="00B770B8"/>
    <w:rsid w:val="00B7723A"/>
    <w:rsid w:val="00B77477"/>
    <w:rsid w:val="00B778A9"/>
    <w:rsid w:val="00B77D04"/>
    <w:rsid w:val="00B802FB"/>
    <w:rsid w:val="00B803C0"/>
    <w:rsid w:val="00B80968"/>
    <w:rsid w:val="00B80BB0"/>
    <w:rsid w:val="00B80D4B"/>
    <w:rsid w:val="00B813E4"/>
    <w:rsid w:val="00B81C44"/>
    <w:rsid w:val="00B81FD0"/>
    <w:rsid w:val="00B823AE"/>
    <w:rsid w:val="00B82477"/>
    <w:rsid w:val="00B82484"/>
    <w:rsid w:val="00B826A0"/>
    <w:rsid w:val="00B829F2"/>
    <w:rsid w:val="00B82CC6"/>
    <w:rsid w:val="00B82F2E"/>
    <w:rsid w:val="00B83463"/>
    <w:rsid w:val="00B8364F"/>
    <w:rsid w:val="00B83663"/>
    <w:rsid w:val="00B83E95"/>
    <w:rsid w:val="00B83F3C"/>
    <w:rsid w:val="00B84349"/>
    <w:rsid w:val="00B843DC"/>
    <w:rsid w:val="00B8491B"/>
    <w:rsid w:val="00B84A07"/>
    <w:rsid w:val="00B850B9"/>
    <w:rsid w:val="00B858A7"/>
    <w:rsid w:val="00B860FB"/>
    <w:rsid w:val="00B8616A"/>
    <w:rsid w:val="00B86A42"/>
    <w:rsid w:val="00B86D54"/>
    <w:rsid w:val="00B870BC"/>
    <w:rsid w:val="00B87597"/>
    <w:rsid w:val="00B87652"/>
    <w:rsid w:val="00B87FC6"/>
    <w:rsid w:val="00B908BA"/>
    <w:rsid w:val="00B90D71"/>
    <w:rsid w:val="00B90E4C"/>
    <w:rsid w:val="00B92B3E"/>
    <w:rsid w:val="00B9383F"/>
    <w:rsid w:val="00B93A80"/>
    <w:rsid w:val="00B94004"/>
    <w:rsid w:val="00B94089"/>
    <w:rsid w:val="00B944B3"/>
    <w:rsid w:val="00B948D2"/>
    <w:rsid w:val="00B94B60"/>
    <w:rsid w:val="00B94E15"/>
    <w:rsid w:val="00B94FE3"/>
    <w:rsid w:val="00B95BAC"/>
    <w:rsid w:val="00B962E6"/>
    <w:rsid w:val="00B965EA"/>
    <w:rsid w:val="00B96711"/>
    <w:rsid w:val="00B96896"/>
    <w:rsid w:val="00BA096F"/>
    <w:rsid w:val="00BA0CE5"/>
    <w:rsid w:val="00BA16CB"/>
    <w:rsid w:val="00BA290F"/>
    <w:rsid w:val="00BA2A36"/>
    <w:rsid w:val="00BA338D"/>
    <w:rsid w:val="00BA3698"/>
    <w:rsid w:val="00BA3939"/>
    <w:rsid w:val="00BA3FE5"/>
    <w:rsid w:val="00BA439B"/>
    <w:rsid w:val="00BA4E43"/>
    <w:rsid w:val="00BA64F6"/>
    <w:rsid w:val="00BA6C43"/>
    <w:rsid w:val="00BA6F47"/>
    <w:rsid w:val="00BA7F08"/>
    <w:rsid w:val="00BA7F72"/>
    <w:rsid w:val="00BB050E"/>
    <w:rsid w:val="00BB0DB5"/>
    <w:rsid w:val="00BB1075"/>
    <w:rsid w:val="00BB10B7"/>
    <w:rsid w:val="00BB2FDF"/>
    <w:rsid w:val="00BB3734"/>
    <w:rsid w:val="00BB3AFC"/>
    <w:rsid w:val="00BB3B10"/>
    <w:rsid w:val="00BB4587"/>
    <w:rsid w:val="00BB4926"/>
    <w:rsid w:val="00BB494C"/>
    <w:rsid w:val="00BB543D"/>
    <w:rsid w:val="00BB5B8C"/>
    <w:rsid w:val="00BB5BDD"/>
    <w:rsid w:val="00BB63AD"/>
    <w:rsid w:val="00BB6B22"/>
    <w:rsid w:val="00BB6E38"/>
    <w:rsid w:val="00BB7250"/>
    <w:rsid w:val="00BB7645"/>
    <w:rsid w:val="00BB7880"/>
    <w:rsid w:val="00BB79EF"/>
    <w:rsid w:val="00BC0036"/>
    <w:rsid w:val="00BC0137"/>
    <w:rsid w:val="00BC06FB"/>
    <w:rsid w:val="00BC0B9F"/>
    <w:rsid w:val="00BC140A"/>
    <w:rsid w:val="00BC2D18"/>
    <w:rsid w:val="00BC2ECB"/>
    <w:rsid w:val="00BC2FA3"/>
    <w:rsid w:val="00BC3538"/>
    <w:rsid w:val="00BC38CB"/>
    <w:rsid w:val="00BC469D"/>
    <w:rsid w:val="00BC4DDC"/>
    <w:rsid w:val="00BC4DE0"/>
    <w:rsid w:val="00BC4EF5"/>
    <w:rsid w:val="00BC5276"/>
    <w:rsid w:val="00BC53DD"/>
    <w:rsid w:val="00BC54F0"/>
    <w:rsid w:val="00BC5626"/>
    <w:rsid w:val="00BC5B8D"/>
    <w:rsid w:val="00BC6083"/>
    <w:rsid w:val="00BC644E"/>
    <w:rsid w:val="00BC70CE"/>
    <w:rsid w:val="00BC7999"/>
    <w:rsid w:val="00BC7A67"/>
    <w:rsid w:val="00BC7CC3"/>
    <w:rsid w:val="00BC7E20"/>
    <w:rsid w:val="00BD00DF"/>
    <w:rsid w:val="00BD03A1"/>
    <w:rsid w:val="00BD1503"/>
    <w:rsid w:val="00BD15BE"/>
    <w:rsid w:val="00BD19D5"/>
    <w:rsid w:val="00BD1D9D"/>
    <w:rsid w:val="00BD227F"/>
    <w:rsid w:val="00BD23FD"/>
    <w:rsid w:val="00BD256A"/>
    <w:rsid w:val="00BD305A"/>
    <w:rsid w:val="00BD3252"/>
    <w:rsid w:val="00BD3601"/>
    <w:rsid w:val="00BD3977"/>
    <w:rsid w:val="00BD399B"/>
    <w:rsid w:val="00BD3D11"/>
    <w:rsid w:val="00BD4446"/>
    <w:rsid w:val="00BD4AEB"/>
    <w:rsid w:val="00BD4E60"/>
    <w:rsid w:val="00BD55F7"/>
    <w:rsid w:val="00BD56D7"/>
    <w:rsid w:val="00BD56EB"/>
    <w:rsid w:val="00BD6144"/>
    <w:rsid w:val="00BD680E"/>
    <w:rsid w:val="00BD70C4"/>
    <w:rsid w:val="00BD7463"/>
    <w:rsid w:val="00BD74CA"/>
    <w:rsid w:val="00BE006D"/>
    <w:rsid w:val="00BE012A"/>
    <w:rsid w:val="00BE1058"/>
    <w:rsid w:val="00BE2331"/>
    <w:rsid w:val="00BE2672"/>
    <w:rsid w:val="00BE2976"/>
    <w:rsid w:val="00BE29DB"/>
    <w:rsid w:val="00BE3898"/>
    <w:rsid w:val="00BE3A86"/>
    <w:rsid w:val="00BE3C16"/>
    <w:rsid w:val="00BE40C8"/>
    <w:rsid w:val="00BE4120"/>
    <w:rsid w:val="00BE424F"/>
    <w:rsid w:val="00BE49F6"/>
    <w:rsid w:val="00BE4C8C"/>
    <w:rsid w:val="00BE50D5"/>
    <w:rsid w:val="00BE541B"/>
    <w:rsid w:val="00BE5F6E"/>
    <w:rsid w:val="00BE6058"/>
    <w:rsid w:val="00BE60A0"/>
    <w:rsid w:val="00BF0B5E"/>
    <w:rsid w:val="00BF0EAB"/>
    <w:rsid w:val="00BF0F26"/>
    <w:rsid w:val="00BF1185"/>
    <w:rsid w:val="00BF1975"/>
    <w:rsid w:val="00BF1E99"/>
    <w:rsid w:val="00BF23AE"/>
    <w:rsid w:val="00BF247A"/>
    <w:rsid w:val="00BF2736"/>
    <w:rsid w:val="00BF277A"/>
    <w:rsid w:val="00BF2AF6"/>
    <w:rsid w:val="00BF2E43"/>
    <w:rsid w:val="00BF2E7D"/>
    <w:rsid w:val="00BF35A5"/>
    <w:rsid w:val="00BF3852"/>
    <w:rsid w:val="00BF3BD2"/>
    <w:rsid w:val="00BF4E4C"/>
    <w:rsid w:val="00BF4F6E"/>
    <w:rsid w:val="00BF5ABF"/>
    <w:rsid w:val="00BF613B"/>
    <w:rsid w:val="00BF6659"/>
    <w:rsid w:val="00BF6917"/>
    <w:rsid w:val="00BF6D72"/>
    <w:rsid w:val="00BF7D1E"/>
    <w:rsid w:val="00C00655"/>
    <w:rsid w:val="00C0065B"/>
    <w:rsid w:val="00C00A4D"/>
    <w:rsid w:val="00C01090"/>
    <w:rsid w:val="00C015CC"/>
    <w:rsid w:val="00C01E56"/>
    <w:rsid w:val="00C02963"/>
    <w:rsid w:val="00C035E5"/>
    <w:rsid w:val="00C03819"/>
    <w:rsid w:val="00C04288"/>
    <w:rsid w:val="00C04594"/>
    <w:rsid w:val="00C045DF"/>
    <w:rsid w:val="00C0466F"/>
    <w:rsid w:val="00C047C4"/>
    <w:rsid w:val="00C049CE"/>
    <w:rsid w:val="00C04F37"/>
    <w:rsid w:val="00C05BAB"/>
    <w:rsid w:val="00C05EBF"/>
    <w:rsid w:val="00C06169"/>
    <w:rsid w:val="00C067CD"/>
    <w:rsid w:val="00C074B6"/>
    <w:rsid w:val="00C0794B"/>
    <w:rsid w:val="00C105DF"/>
    <w:rsid w:val="00C1125A"/>
    <w:rsid w:val="00C12C5D"/>
    <w:rsid w:val="00C12CB4"/>
    <w:rsid w:val="00C1320C"/>
    <w:rsid w:val="00C13889"/>
    <w:rsid w:val="00C13DF7"/>
    <w:rsid w:val="00C1447C"/>
    <w:rsid w:val="00C147DE"/>
    <w:rsid w:val="00C14CBD"/>
    <w:rsid w:val="00C14FD8"/>
    <w:rsid w:val="00C15529"/>
    <w:rsid w:val="00C15BB5"/>
    <w:rsid w:val="00C15EE1"/>
    <w:rsid w:val="00C16125"/>
    <w:rsid w:val="00C1653C"/>
    <w:rsid w:val="00C16ACC"/>
    <w:rsid w:val="00C17A22"/>
    <w:rsid w:val="00C17A8A"/>
    <w:rsid w:val="00C21465"/>
    <w:rsid w:val="00C21C66"/>
    <w:rsid w:val="00C222FE"/>
    <w:rsid w:val="00C223C5"/>
    <w:rsid w:val="00C2250D"/>
    <w:rsid w:val="00C228BD"/>
    <w:rsid w:val="00C22CB8"/>
    <w:rsid w:val="00C22F2F"/>
    <w:rsid w:val="00C23170"/>
    <w:rsid w:val="00C232E3"/>
    <w:rsid w:val="00C237B9"/>
    <w:rsid w:val="00C23C23"/>
    <w:rsid w:val="00C24543"/>
    <w:rsid w:val="00C24B79"/>
    <w:rsid w:val="00C250C4"/>
    <w:rsid w:val="00C252DA"/>
    <w:rsid w:val="00C2610C"/>
    <w:rsid w:val="00C261FC"/>
    <w:rsid w:val="00C264FC"/>
    <w:rsid w:val="00C26825"/>
    <w:rsid w:val="00C26C6B"/>
    <w:rsid w:val="00C27DB7"/>
    <w:rsid w:val="00C30322"/>
    <w:rsid w:val="00C30A31"/>
    <w:rsid w:val="00C30B9C"/>
    <w:rsid w:val="00C30BD0"/>
    <w:rsid w:val="00C30E44"/>
    <w:rsid w:val="00C31404"/>
    <w:rsid w:val="00C31658"/>
    <w:rsid w:val="00C31E7F"/>
    <w:rsid w:val="00C3216C"/>
    <w:rsid w:val="00C32B3D"/>
    <w:rsid w:val="00C32EC3"/>
    <w:rsid w:val="00C33E65"/>
    <w:rsid w:val="00C340A2"/>
    <w:rsid w:val="00C34655"/>
    <w:rsid w:val="00C352B3"/>
    <w:rsid w:val="00C3557E"/>
    <w:rsid w:val="00C3637F"/>
    <w:rsid w:val="00C36ECC"/>
    <w:rsid w:val="00C374D9"/>
    <w:rsid w:val="00C409F3"/>
    <w:rsid w:val="00C40A7D"/>
    <w:rsid w:val="00C40F21"/>
    <w:rsid w:val="00C41991"/>
    <w:rsid w:val="00C41A68"/>
    <w:rsid w:val="00C4398D"/>
    <w:rsid w:val="00C43D34"/>
    <w:rsid w:val="00C44289"/>
    <w:rsid w:val="00C44393"/>
    <w:rsid w:val="00C4439C"/>
    <w:rsid w:val="00C443B2"/>
    <w:rsid w:val="00C44EC5"/>
    <w:rsid w:val="00C45683"/>
    <w:rsid w:val="00C45ED4"/>
    <w:rsid w:val="00C45F7F"/>
    <w:rsid w:val="00C4620A"/>
    <w:rsid w:val="00C46776"/>
    <w:rsid w:val="00C468E5"/>
    <w:rsid w:val="00C4732B"/>
    <w:rsid w:val="00C47ABA"/>
    <w:rsid w:val="00C47C8D"/>
    <w:rsid w:val="00C47CF0"/>
    <w:rsid w:val="00C50663"/>
    <w:rsid w:val="00C509E8"/>
    <w:rsid w:val="00C51152"/>
    <w:rsid w:val="00C51B84"/>
    <w:rsid w:val="00C5209A"/>
    <w:rsid w:val="00C520BC"/>
    <w:rsid w:val="00C5251E"/>
    <w:rsid w:val="00C52E4F"/>
    <w:rsid w:val="00C5366E"/>
    <w:rsid w:val="00C5387B"/>
    <w:rsid w:val="00C53AD4"/>
    <w:rsid w:val="00C53D1A"/>
    <w:rsid w:val="00C544DF"/>
    <w:rsid w:val="00C54E59"/>
    <w:rsid w:val="00C5542F"/>
    <w:rsid w:val="00C5562B"/>
    <w:rsid w:val="00C559DB"/>
    <w:rsid w:val="00C570AA"/>
    <w:rsid w:val="00C570FF"/>
    <w:rsid w:val="00C57BF8"/>
    <w:rsid w:val="00C57F79"/>
    <w:rsid w:val="00C602BF"/>
    <w:rsid w:val="00C60C5F"/>
    <w:rsid w:val="00C60F2E"/>
    <w:rsid w:val="00C6126E"/>
    <w:rsid w:val="00C613DC"/>
    <w:rsid w:val="00C6172F"/>
    <w:rsid w:val="00C6177B"/>
    <w:rsid w:val="00C61A4C"/>
    <w:rsid w:val="00C61CF2"/>
    <w:rsid w:val="00C621DB"/>
    <w:rsid w:val="00C6222D"/>
    <w:rsid w:val="00C62DD1"/>
    <w:rsid w:val="00C62EB8"/>
    <w:rsid w:val="00C62F4C"/>
    <w:rsid w:val="00C63201"/>
    <w:rsid w:val="00C6366A"/>
    <w:rsid w:val="00C643E9"/>
    <w:rsid w:val="00C64488"/>
    <w:rsid w:val="00C650FF"/>
    <w:rsid w:val="00C65746"/>
    <w:rsid w:val="00C65881"/>
    <w:rsid w:val="00C65C62"/>
    <w:rsid w:val="00C6662E"/>
    <w:rsid w:val="00C6695C"/>
    <w:rsid w:val="00C66BBE"/>
    <w:rsid w:val="00C6737F"/>
    <w:rsid w:val="00C67B02"/>
    <w:rsid w:val="00C67C67"/>
    <w:rsid w:val="00C67F2E"/>
    <w:rsid w:val="00C7013D"/>
    <w:rsid w:val="00C71E58"/>
    <w:rsid w:val="00C721C5"/>
    <w:rsid w:val="00C72282"/>
    <w:rsid w:val="00C72504"/>
    <w:rsid w:val="00C72E87"/>
    <w:rsid w:val="00C73ED0"/>
    <w:rsid w:val="00C7430A"/>
    <w:rsid w:val="00C746FE"/>
    <w:rsid w:val="00C74870"/>
    <w:rsid w:val="00C74A8F"/>
    <w:rsid w:val="00C76017"/>
    <w:rsid w:val="00C765F7"/>
    <w:rsid w:val="00C7665E"/>
    <w:rsid w:val="00C76E34"/>
    <w:rsid w:val="00C76EE8"/>
    <w:rsid w:val="00C7761D"/>
    <w:rsid w:val="00C7776C"/>
    <w:rsid w:val="00C778CF"/>
    <w:rsid w:val="00C8085D"/>
    <w:rsid w:val="00C80D62"/>
    <w:rsid w:val="00C81048"/>
    <w:rsid w:val="00C8144B"/>
    <w:rsid w:val="00C8158F"/>
    <w:rsid w:val="00C81999"/>
    <w:rsid w:val="00C81D92"/>
    <w:rsid w:val="00C81E8A"/>
    <w:rsid w:val="00C8282F"/>
    <w:rsid w:val="00C83338"/>
    <w:rsid w:val="00C83A0C"/>
    <w:rsid w:val="00C84846"/>
    <w:rsid w:val="00C850CA"/>
    <w:rsid w:val="00C85280"/>
    <w:rsid w:val="00C853B6"/>
    <w:rsid w:val="00C85536"/>
    <w:rsid w:val="00C8560B"/>
    <w:rsid w:val="00C85961"/>
    <w:rsid w:val="00C85CE1"/>
    <w:rsid w:val="00C85D33"/>
    <w:rsid w:val="00C85EC4"/>
    <w:rsid w:val="00C86233"/>
    <w:rsid w:val="00C86ABB"/>
    <w:rsid w:val="00C86C6E"/>
    <w:rsid w:val="00C87616"/>
    <w:rsid w:val="00C87A17"/>
    <w:rsid w:val="00C87BAC"/>
    <w:rsid w:val="00C90038"/>
    <w:rsid w:val="00C90422"/>
    <w:rsid w:val="00C90650"/>
    <w:rsid w:val="00C907AD"/>
    <w:rsid w:val="00C90B9D"/>
    <w:rsid w:val="00C90FC6"/>
    <w:rsid w:val="00C9125B"/>
    <w:rsid w:val="00C917FE"/>
    <w:rsid w:val="00C91839"/>
    <w:rsid w:val="00C91B6D"/>
    <w:rsid w:val="00C9223A"/>
    <w:rsid w:val="00C92C80"/>
    <w:rsid w:val="00C92D72"/>
    <w:rsid w:val="00C92F5A"/>
    <w:rsid w:val="00C9317B"/>
    <w:rsid w:val="00C93523"/>
    <w:rsid w:val="00C943C4"/>
    <w:rsid w:val="00C94A13"/>
    <w:rsid w:val="00C94FEA"/>
    <w:rsid w:val="00C95480"/>
    <w:rsid w:val="00C95B14"/>
    <w:rsid w:val="00C96716"/>
    <w:rsid w:val="00C9683E"/>
    <w:rsid w:val="00C96F60"/>
    <w:rsid w:val="00C976F8"/>
    <w:rsid w:val="00C976F9"/>
    <w:rsid w:val="00CA052B"/>
    <w:rsid w:val="00CA18D1"/>
    <w:rsid w:val="00CA1B2C"/>
    <w:rsid w:val="00CA2079"/>
    <w:rsid w:val="00CA2318"/>
    <w:rsid w:val="00CA2CAD"/>
    <w:rsid w:val="00CA3095"/>
    <w:rsid w:val="00CA318C"/>
    <w:rsid w:val="00CA396C"/>
    <w:rsid w:val="00CA3FE8"/>
    <w:rsid w:val="00CA4062"/>
    <w:rsid w:val="00CA4507"/>
    <w:rsid w:val="00CA4685"/>
    <w:rsid w:val="00CA4BF1"/>
    <w:rsid w:val="00CA5068"/>
    <w:rsid w:val="00CA5951"/>
    <w:rsid w:val="00CA6052"/>
    <w:rsid w:val="00CA61F3"/>
    <w:rsid w:val="00CA62A4"/>
    <w:rsid w:val="00CA62AC"/>
    <w:rsid w:val="00CA631E"/>
    <w:rsid w:val="00CA72F8"/>
    <w:rsid w:val="00CA78D9"/>
    <w:rsid w:val="00CA79B3"/>
    <w:rsid w:val="00CA7ABB"/>
    <w:rsid w:val="00CA7C50"/>
    <w:rsid w:val="00CB03DB"/>
    <w:rsid w:val="00CB0452"/>
    <w:rsid w:val="00CB068E"/>
    <w:rsid w:val="00CB0A28"/>
    <w:rsid w:val="00CB0E3A"/>
    <w:rsid w:val="00CB12EE"/>
    <w:rsid w:val="00CB1B0F"/>
    <w:rsid w:val="00CB1E34"/>
    <w:rsid w:val="00CB317B"/>
    <w:rsid w:val="00CB347B"/>
    <w:rsid w:val="00CB3BFE"/>
    <w:rsid w:val="00CB3C7B"/>
    <w:rsid w:val="00CB44CF"/>
    <w:rsid w:val="00CB520C"/>
    <w:rsid w:val="00CB53B1"/>
    <w:rsid w:val="00CB5550"/>
    <w:rsid w:val="00CB5AF3"/>
    <w:rsid w:val="00CB5B57"/>
    <w:rsid w:val="00CB5D7A"/>
    <w:rsid w:val="00CB6543"/>
    <w:rsid w:val="00CB6B2E"/>
    <w:rsid w:val="00CB6C9F"/>
    <w:rsid w:val="00CB6FDB"/>
    <w:rsid w:val="00CB7346"/>
    <w:rsid w:val="00CB7502"/>
    <w:rsid w:val="00CB7D88"/>
    <w:rsid w:val="00CC08C9"/>
    <w:rsid w:val="00CC0DF0"/>
    <w:rsid w:val="00CC1633"/>
    <w:rsid w:val="00CC1E4A"/>
    <w:rsid w:val="00CC21D2"/>
    <w:rsid w:val="00CC294E"/>
    <w:rsid w:val="00CC30EA"/>
    <w:rsid w:val="00CC3169"/>
    <w:rsid w:val="00CC3381"/>
    <w:rsid w:val="00CC533D"/>
    <w:rsid w:val="00CC54C7"/>
    <w:rsid w:val="00CC5C94"/>
    <w:rsid w:val="00CC5FDD"/>
    <w:rsid w:val="00CC6506"/>
    <w:rsid w:val="00CC679E"/>
    <w:rsid w:val="00CC734C"/>
    <w:rsid w:val="00CC737F"/>
    <w:rsid w:val="00CC77E9"/>
    <w:rsid w:val="00CD05AB"/>
    <w:rsid w:val="00CD0A4F"/>
    <w:rsid w:val="00CD1134"/>
    <w:rsid w:val="00CD139E"/>
    <w:rsid w:val="00CD154A"/>
    <w:rsid w:val="00CD18F1"/>
    <w:rsid w:val="00CD2047"/>
    <w:rsid w:val="00CD22D9"/>
    <w:rsid w:val="00CD2408"/>
    <w:rsid w:val="00CD27B6"/>
    <w:rsid w:val="00CD31EB"/>
    <w:rsid w:val="00CD3F59"/>
    <w:rsid w:val="00CD422E"/>
    <w:rsid w:val="00CD447A"/>
    <w:rsid w:val="00CD4A90"/>
    <w:rsid w:val="00CD5958"/>
    <w:rsid w:val="00CD5CF3"/>
    <w:rsid w:val="00CD6192"/>
    <w:rsid w:val="00CD64C2"/>
    <w:rsid w:val="00CD6715"/>
    <w:rsid w:val="00CD6A9B"/>
    <w:rsid w:val="00CD735B"/>
    <w:rsid w:val="00CD77EB"/>
    <w:rsid w:val="00CD7852"/>
    <w:rsid w:val="00CD794E"/>
    <w:rsid w:val="00CD799B"/>
    <w:rsid w:val="00CE0549"/>
    <w:rsid w:val="00CE06CE"/>
    <w:rsid w:val="00CE0A7D"/>
    <w:rsid w:val="00CE13CA"/>
    <w:rsid w:val="00CE1590"/>
    <w:rsid w:val="00CE1895"/>
    <w:rsid w:val="00CE19C6"/>
    <w:rsid w:val="00CE1E1F"/>
    <w:rsid w:val="00CE1F12"/>
    <w:rsid w:val="00CE2110"/>
    <w:rsid w:val="00CE29E2"/>
    <w:rsid w:val="00CE3165"/>
    <w:rsid w:val="00CE329C"/>
    <w:rsid w:val="00CE385B"/>
    <w:rsid w:val="00CE4212"/>
    <w:rsid w:val="00CE4402"/>
    <w:rsid w:val="00CE4B5C"/>
    <w:rsid w:val="00CE4C97"/>
    <w:rsid w:val="00CE515E"/>
    <w:rsid w:val="00CE56E1"/>
    <w:rsid w:val="00CE58C9"/>
    <w:rsid w:val="00CE59C5"/>
    <w:rsid w:val="00CE6125"/>
    <w:rsid w:val="00CE6370"/>
    <w:rsid w:val="00CE6690"/>
    <w:rsid w:val="00CE66C2"/>
    <w:rsid w:val="00CE6FF7"/>
    <w:rsid w:val="00CE745D"/>
    <w:rsid w:val="00CE7624"/>
    <w:rsid w:val="00CE7C29"/>
    <w:rsid w:val="00CE7EC7"/>
    <w:rsid w:val="00CF028B"/>
    <w:rsid w:val="00CF0534"/>
    <w:rsid w:val="00CF08DE"/>
    <w:rsid w:val="00CF0EEF"/>
    <w:rsid w:val="00CF1219"/>
    <w:rsid w:val="00CF269E"/>
    <w:rsid w:val="00CF3537"/>
    <w:rsid w:val="00CF3BD8"/>
    <w:rsid w:val="00CF3D1E"/>
    <w:rsid w:val="00CF55EA"/>
    <w:rsid w:val="00CF5BC8"/>
    <w:rsid w:val="00CF5EDE"/>
    <w:rsid w:val="00CF608C"/>
    <w:rsid w:val="00CF629D"/>
    <w:rsid w:val="00CF66AE"/>
    <w:rsid w:val="00CF6EEB"/>
    <w:rsid w:val="00CF78D5"/>
    <w:rsid w:val="00CF7EE0"/>
    <w:rsid w:val="00D00287"/>
    <w:rsid w:val="00D00693"/>
    <w:rsid w:val="00D00905"/>
    <w:rsid w:val="00D00ADB"/>
    <w:rsid w:val="00D00CFA"/>
    <w:rsid w:val="00D02049"/>
    <w:rsid w:val="00D02227"/>
    <w:rsid w:val="00D0237B"/>
    <w:rsid w:val="00D02690"/>
    <w:rsid w:val="00D027C6"/>
    <w:rsid w:val="00D0305F"/>
    <w:rsid w:val="00D032B4"/>
    <w:rsid w:val="00D036D4"/>
    <w:rsid w:val="00D038C5"/>
    <w:rsid w:val="00D03A14"/>
    <w:rsid w:val="00D03C62"/>
    <w:rsid w:val="00D03CEA"/>
    <w:rsid w:val="00D04407"/>
    <w:rsid w:val="00D045A5"/>
    <w:rsid w:val="00D04D70"/>
    <w:rsid w:val="00D05608"/>
    <w:rsid w:val="00D05C89"/>
    <w:rsid w:val="00D06993"/>
    <w:rsid w:val="00D06A2A"/>
    <w:rsid w:val="00D06B35"/>
    <w:rsid w:val="00D0715B"/>
    <w:rsid w:val="00D07920"/>
    <w:rsid w:val="00D105A0"/>
    <w:rsid w:val="00D106EF"/>
    <w:rsid w:val="00D10BF7"/>
    <w:rsid w:val="00D114DF"/>
    <w:rsid w:val="00D11729"/>
    <w:rsid w:val="00D126F4"/>
    <w:rsid w:val="00D12DAB"/>
    <w:rsid w:val="00D13079"/>
    <w:rsid w:val="00D133E4"/>
    <w:rsid w:val="00D134DE"/>
    <w:rsid w:val="00D13B1A"/>
    <w:rsid w:val="00D13E32"/>
    <w:rsid w:val="00D13EEC"/>
    <w:rsid w:val="00D13FDC"/>
    <w:rsid w:val="00D14207"/>
    <w:rsid w:val="00D14210"/>
    <w:rsid w:val="00D143CE"/>
    <w:rsid w:val="00D148FE"/>
    <w:rsid w:val="00D155EA"/>
    <w:rsid w:val="00D15C6E"/>
    <w:rsid w:val="00D16546"/>
    <w:rsid w:val="00D169F0"/>
    <w:rsid w:val="00D16A38"/>
    <w:rsid w:val="00D16B86"/>
    <w:rsid w:val="00D16E45"/>
    <w:rsid w:val="00D16F44"/>
    <w:rsid w:val="00D17197"/>
    <w:rsid w:val="00D17852"/>
    <w:rsid w:val="00D2005A"/>
    <w:rsid w:val="00D20186"/>
    <w:rsid w:val="00D21351"/>
    <w:rsid w:val="00D21C8F"/>
    <w:rsid w:val="00D2208D"/>
    <w:rsid w:val="00D225EE"/>
    <w:rsid w:val="00D22681"/>
    <w:rsid w:val="00D22FF4"/>
    <w:rsid w:val="00D231FA"/>
    <w:rsid w:val="00D2377E"/>
    <w:rsid w:val="00D24268"/>
    <w:rsid w:val="00D245D7"/>
    <w:rsid w:val="00D24749"/>
    <w:rsid w:val="00D25711"/>
    <w:rsid w:val="00D25C3F"/>
    <w:rsid w:val="00D26D12"/>
    <w:rsid w:val="00D276DB"/>
    <w:rsid w:val="00D31238"/>
    <w:rsid w:val="00D3128C"/>
    <w:rsid w:val="00D323F2"/>
    <w:rsid w:val="00D32700"/>
    <w:rsid w:val="00D32802"/>
    <w:rsid w:val="00D32CA6"/>
    <w:rsid w:val="00D32FFD"/>
    <w:rsid w:val="00D33403"/>
    <w:rsid w:val="00D33898"/>
    <w:rsid w:val="00D3396F"/>
    <w:rsid w:val="00D33DB5"/>
    <w:rsid w:val="00D33E6A"/>
    <w:rsid w:val="00D34A79"/>
    <w:rsid w:val="00D34EE8"/>
    <w:rsid w:val="00D34F87"/>
    <w:rsid w:val="00D35C05"/>
    <w:rsid w:val="00D35E10"/>
    <w:rsid w:val="00D36249"/>
    <w:rsid w:val="00D362E2"/>
    <w:rsid w:val="00D367F2"/>
    <w:rsid w:val="00D36ABD"/>
    <w:rsid w:val="00D37700"/>
    <w:rsid w:val="00D3778B"/>
    <w:rsid w:val="00D40A27"/>
    <w:rsid w:val="00D412AD"/>
    <w:rsid w:val="00D41363"/>
    <w:rsid w:val="00D422E9"/>
    <w:rsid w:val="00D42BA3"/>
    <w:rsid w:val="00D43241"/>
    <w:rsid w:val="00D43256"/>
    <w:rsid w:val="00D433EF"/>
    <w:rsid w:val="00D436FC"/>
    <w:rsid w:val="00D43744"/>
    <w:rsid w:val="00D43A9E"/>
    <w:rsid w:val="00D43BF7"/>
    <w:rsid w:val="00D44F5D"/>
    <w:rsid w:val="00D453DE"/>
    <w:rsid w:val="00D459C3"/>
    <w:rsid w:val="00D45ACA"/>
    <w:rsid w:val="00D45B8F"/>
    <w:rsid w:val="00D45E5B"/>
    <w:rsid w:val="00D45EDF"/>
    <w:rsid w:val="00D45F64"/>
    <w:rsid w:val="00D4645B"/>
    <w:rsid w:val="00D466E3"/>
    <w:rsid w:val="00D46738"/>
    <w:rsid w:val="00D4679C"/>
    <w:rsid w:val="00D47585"/>
    <w:rsid w:val="00D4787C"/>
    <w:rsid w:val="00D47AF2"/>
    <w:rsid w:val="00D47C49"/>
    <w:rsid w:val="00D50049"/>
    <w:rsid w:val="00D5022B"/>
    <w:rsid w:val="00D50430"/>
    <w:rsid w:val="00D5052C"/>
    <w:rsid w:val="00D5058B"/>
    <w:rsid w:val="00D5075A"/>
    <w:rsid w:val="00D51197"/>
    <w:rsid w:val="00D51641"/>
    <w:rsid w:val="00D52094"/>
    <w:rsid w:val="00D52DFE"/>
    <w:rsid w:val="00D53032"/>
    <w:rsid w:val="00D534D0"/>
    <w:rsid w:val="00D53FDC"/>
    <w:rsid w:val="00D54214"/>
    <w:rsid w:val="00D542A7"/>
    <w:rsid w:val="00D54BD2"/>
    <w:rsid w:val="00D54BF9"/>
    <w:rsid w:val="00D54C2A"/>
    <w:rsid w:val="00D559A1"/>
    <w:rsid w:val="00D56254"/>
    <w:rsid w:val="00D57104"/>
    <w:rsid w:val="00D5710B"/>
    <w:rsid w:val="00D5757D"/>
    <w:rsid w:val="00D57725"/>
    <w:rsid w:val="00D57C72"/>
    <w:rsid w:val="00D60633"/>
    <w:rsid w:val="00D60E66"/>
    <w:rsid w:val="00D62115"/>
    <w:rsid w:val="00D625F4"/>
    <w:rsid w:val="00D62652"/>
    <w:rsid w:val="00D62AF0"/>
    <w:rsid w:val="00D62B3F"/>
    <w:rsid w:val="00D63308"/>
    <w:rsid w:val="00D635FA"/>
    <w:rsid w:val="00D63EF2"/>
    <w:rsid w:val="00D6471E"/>
    <w:rsid w:val="00D648F4"/>
    <w:rsid w:val="00D656AB"/>
    <w:rsid w:val="00D659AB"/>
    <w:rsid w:val="00D65AB5"/>
    <w:rsid w:val="00D666D3"/>
    <w:rsid w:val="00D666FE"/>
    <w:rsid w:val="00D667E7"/>
    <w:rsid w:val="00D668FA"/>
    <w:rsid w:val="00D66949"/>
    <w:rsid w:val="00D66AA9"/>
    <w:rsid w:val="00D66B27"/>
    <w:rsid w:val="00D66B37"/>
    <w:rsid w:val="00D67176"/>
    <w:rsid w:val="00D6768E"/>
    <w:rsid w:val="00D67BB4"/>
    <w:rsid w:val="00D67C4B"/>
    <w:rsid w:val="00D700F8"/>
    <w:rsid w:val="00D705C2"/>
    <w:rsid w:val="00D7086C"/>
    <w:rsid w:val="00D70FB8"/>
    <w:rsid w:val="00D71019"/>
    <w:rsid w:val="00D71A61"/>
    <w:rsid w:val="00D7249E"/>
    <w:rsid w:val="00D726C7"/>
    <w:rsid w:val="00D72867"/>
    <w:rsid w:val="00D7330A"/>
    <w:rsid w:val="00D73420"/>
    <w:rsid w:val="00D73535"/>
    <w:rsid w:val="00D738E3"/>
    <w:rsid w:val="00D74135"/>
    <w:rsid w:val="00D7417C"/>
    <w:rsid w:val="00D746CC"/>
    <w:rsid w:val="00D7470A"/>
    <w:rsid w:val="00D7481D"/>
    <w:rsid w:val="00D765BC"/>
    <w:rsid w:val="00D76670"/>
    <w:rsid w:val="00D769AD"/>
    <w:rsid w:val="00D77A01"/>
    <w:rsid w:val="00D77AAB"/>
    <w:rsid w:val="00D77D75"/>
    <w:rsid w:val="00D77EEF"/>
    <w:rsid w:val="00D800AA"/>
    <w:rsid w:val="00D801F4"/>
    <w:rsid w:val="00D80343"/>
    <w:rsid w:val="00D806B1"/>
    <w:rsid w:val="00D809E5"/>
    <w:rsid w:val="00D82321"/>
    <w:rsid w:val="00D82376"/>
    <w:rsid w:val="00D82D52"/>
    <w:rsid w:val="00D830C1"/>
    <w:rsid w:val="00D831C5"/>
    <w:rsid w:val="00D83364"/>
    <w:rsid w:val="00D83C6F"/>
    <w:rsid w:val="00D83E7A"/>
    <w:rsid w:val="00D8421A"/>
    <w:rsid w:val="00D8462C"/>
    <w:rsid w:val="00D8471D"/>
    <w:rsid w:val="00D84ABC"/>
    <w:rsid w:val="00D84BAC"/>
    <w:rsid w:val="00D85405"/>
    <w:rsid w:val="00D858F4"/>
    <w:rsid w:val="00D85E84"/>
    <w:rsid w:val="00D865CB"/>
    <w:rsid w:val="00D86658"/>
    <w:rsid w:val="00D868FA"/>
    <w:rsid w:val="00D86D85"/>
    <w:rsid w:val="00D86F3E"/>
    <w:rsid w:val="00D870FA"/>
    <w:rsid w:val="00D87327"/>
    <w:rsid w:val="00D87653"/>
    <w:rsid w:val="00D87AED"/>
    <w:rsid w:val="00D90323"/>
    <w:rsid w:val="00D90C82"/>
    <w:rsid w:val="00D9160D"/>
    <w:rsid w:val="00D91941"/>
    <w:rsid w:val="00D91AA9"/>
    <w:rsid w:val="00D92099"/>
    <w:rsid w:val="00D92100"/>
    <w:rsid w:val="00D92496"/>
    <w:rsid w:val="00D9275C"/>
    <w:rsid w:val="00D932D1"/>
    <w:rsid w:val="00D933B8"/>
    <w:rsid w:val="00D93803"/>
    <w:rsid w:val="00D93C30"/>
    <w:rsid w:val="00D93E85"/>
    <w:rsid w:val="00D93ED0"/>
    <w:rsid w:val="00D94248"/>
    <w:rsid w:val="00D9433B"/>
    <w:rsid w:val="00D94839"/>
    <w:rsid w:val="00D949DC"/>
    <w:rsid w:val="00D94B77"/>
    <w:rsid w:val="00D95634"/>
    <w:rsid w:val="00D95A00"/>
    <w:rsid w:val="00D96035"/>
    <w:rsid w:val="00D965B7"/>
    <w:rsid w:val="00D96781"/>
    <w:rsid w:val="00D96961"/>
    <w:rsid w:val="00D97265"/>
    <w:rsid w:val="00D97EF6"/>
    <w:rsid w:val="00DA0078"/>
    <w:rsid w:val="00DA1432"/>
    <w:rsid w:val="00DA1568"/>
    <w:rsid w:val="00DA1629"/>
    <w:rsid w:val="00DA2355"/>
    <w:rsid w:val="00DA2449"/>
    <w:rsid w:val="00DA25FD"/>
    <w:rsid w:val="00DA264F"/>
    <w:rsid w:val="00DA2AB1"/>
    <w:rsid w:val="00DA2FB4"/>
    <w:rsid w:val="00DA3434"/>
    <w:rsid w:val="00DA3960"/>
    <w:rsid w:val="00DA3EB7"/>
    <w:rsid w:val="00DA44C0"/>
    <w:rsid w:val="00DA4A05"/>
    <w:rsid w:val="00DA4DC4"/>
    <w:rsid w:val="00DA52D9"/>
    <w:rsid w:val="00DA5A93"/>
    <w:rsid w:val="00DA63B5"/>
    <w:rsid w:val="00DA6B53"/>
    <w:rsid w:val="00DA6E7A"/>
    <w:rsid w:val="00DA7088"/>
    <w:rsid w:val="00DA729C"/>
    <w:rsid w:val="00DA7A6D"/>
    <w:rsid w:val="00DB005F"/>
    <w:rsid w:val="00DB01D1"/>
    <w:rsid w:val="00DB0799"/>
    <w:rsid w:val="00DB0A09"/>
    <w:rsid w:val="00DB1025"/>
    <w:rsid w:val="00DB10CC"/>
    <w:rsid w:val="00DB1258"/>
    <w:rsid w:val="00DB133E"/>
    <w:rsid w:val="00DB1574"/>
    <w:rsid w:val="00DB170F"/>
    <w:rsid w:val="00DB232F"/>
    <w:rsid w:val="00DB266A"/>
    <w:rsid w:val="00DB2AD6"/>
    <w:rsid w:val="00DB2B8D"/>
    <w:rsid w:val="00DB3513"/>
    <w:rsid w:val="00DB47E8"/>
    <w:rsid w:val="00DB4916"/>
    <w:rsid w:val="00DB55D4"/>
    <w:rsid w:val="00DB5931"/>
    <w:rsid w:val="00DB5C4B"/>
    <w:rsid w:val="00DB602E"/>
    <w:rsid w:val="00DB6394"/>
    <w:rsid w:val="00DB69D1"/>
    <w:rsid w:val="00DB6F4F"/>
    <w:rsid w:val="00DB6F63"/>
    <w:rsid w:val="00DB6F98"/>
    <w:rsid w:val="00DB741E"/>
    <w:rsid w:val="00DB7479"/>
    <w:rsid w:val="00DB77EA"/>
    <w:rsid w:val="00DB78C2"/>
    <w:rsid w:val="00DB78E9"/>
    <w:rsid w:val="00DB7ED7"/>
    <w:rsid w:val="00DC0ADD"/>
    <w:rsid w:val="00DC0B83"/>
    <w:rsid w:val="00DC1A44"/>
    <w:rsid w:val="00DC1CF0"/>
    <w:rsid w:val="00DC21A1"/>
    <w:rsid w:val="00DC26F1"/>
    <w:rsid w:val="00DC2BAA"/>
    <w:rsid w:val="00DC305A"/>
    <w:rsid w:val="00DC39A1"/>
    <w:rsid w:val="00DC4155"/>
    <w:rsid w:val="00DC4213"/>
    <w:rsid w:val="00DC51C1"/>
    <w:rsid w:val="00DC53E9"/>
    <w:rsid w:val="00DC605B"/>
    <w:rsid w:val="00DC60C6"/>
    <w:rsid w:val="00DC6446"/>
    <w:rsid w:val="00DC6873"/>
    <w:rsid w:val="00DC6E2B"/>
    <w:rsid w:val="00DC6EDE"/>
    <w:rsid w:val="00DC6F8A"/>
    <w:rsid w:val="00DC7398"/>
    <w:rsid w:val="00DC770D"/>
    <w:rsid w:val="00DC7910"/>
    <w:rsid w:val="00DC7A4E"/>
    <w:rsid w:val="00DC7CD6"/>
    <w:rsid w:val="00DC7F79"/>
    <w:rsid w:val="00DD0CE6"/>
    <w:rsid w:val="00DD110E"/>
    <w:rsid w:val="00DD160A"/>
    <w:rsid w:val="00DD1A82"/>
    <w:rsid w:val="00DD1BCB"/>
    <w:rsid w:val="00DD279D"/>
    <w:rsid w:val="00DD2AE9"/>
    <w:rsid w:val="00DD2BDD"/>
    <w:rsid w:val="00DD2DB2"/>
    <w:rsid w:val="00DD319C"/>
    <w:rsid w:val="00DD31D7"/>
    <w:rsid w:val="00DD33CA"/>
    <w:rsid w:val="00DD39B1"/>
    <w:rsid w:val="00DD40DB"/>
    <w:rsid w:val="00DD47BA"/>
    <w:rsid w:val="00DD4CAE"/>
    <w:rsid w:val="00DD570C"/>
    <w:rsid w:val="00DD60CF"/>
    <w:rsid w:val="00DD70B5"/>
    <w:rsid w:val="00DD746C"/>
    <w:rsid w:val="00DD76A3"/>
    <w:rsid w:val="00DE0B8B"/>
    <w:rsid w:val="00DE0DF2"/>
    <w:rsid w:val="00DE11C3"/>
    <w:rsid w:val="00DE1568"/>
    <w:rsid w:val="00DE1613"/>
    <w:rsid w:val="00DE1B81"/>
    <w:rsid w:val="00DE1CD1"/>
    <w:rsid w:val="00DE21FE"/>
    <w:rsid w:val="00DE2D70"/>
    <w:rsid w:val="00DE2EA2"/>
    <w:rsid w:val="00DE2F1B"/>
    <w:rsid w:val="00DE2FB6"/>
    <w:rsid w:val="00DE3579"/>
    <w:rsid w:val="00DE3584"/>
    <w:rsid w:val="00DE38A1"/>
    <w:rsid w:val="00DE3A88"/>
    <w:rsid w:val="00DE3BC6"/>
    <w:rsid w:val="00DE3C9E"/>
    <w:rsid w:val="00DE3F3D"/>
    <w:rsid w:val="00DE4307"/>
    <w:rsid w:val="00DE47A6"/>
    <w:rsid w:val="00DE4A9E"/>
    <w:rsid w:val="00DE4C50"/>
    <w:rsid w:val="00DE5014"/>
    <w:rsid w:val="00DE527B"/>
    <w:rsid w:val="00DE54CF"/>
    <w:rsid w:val="00DE5A2A"/>
    <w:rsid w:val="00DE5D4B"/>
    <w:rsid w:val="00DE5DBD"/>
    <w:rsid w:val="00DE5E29"/>
    <w:rsid w:val="00DE6954"/>
    <w:rsid w:val="00DE7221"/>
    <w:rsid w:val="00DE73DC"/>
    <w:rsid w:val="00DF02E8"/>
    <w:rsid w:val="00DF0E85"/>
    <w:rsid w:val="00DF0F15"/>
    <w:rsid w:val="00DF1434"/>
    <w:rsid w:val="00DF1658"/>
    <w:rsid w:val="00DF1C64"/>
    <w:rsid w:val="00DF2490"/>
    <w:rsid w:val="00DF24E0"/>
    <w:rsid w:val="00DF29B7"/>
    <w:rsid w:val="00DF305E"/>
    <w:rsid w:val="00DF308A"/>
    <w:rsid w:val="00DF31C2"/>
    <w:rsid w:val="00DF3247"/>
    <w:rsid w:val="00DF363D"/>
    <w:rsid w:val="00DF3704"/>
    <w:rsid w:val="00DF435C"/>
    <w:rsid w:val="00DF44F9"/>
    <w:rsid w:val="00DF4950"/>
    <w:rsid w:val="00DF4F91"/>
    <w:rsid w:val="00DF5949"/>
    <w:rsid w:val="00DF5EDF"/>
    <w:rsid w:val="00DF6ED3"/>
    <w:rsid w:val="00DF713B"/>
    <w:rsid w:val="00DF7395"/>
    <w:rsid w:val="00DF74E5"/>
    <w:rsid w:val="00DF7554"/>
    <w:rsid w:val="00DF7956"/>
    <w:rsid w:val="00E00CE9"/>
    <w:rsid w:val="00E00D46"/>
    <w:rsid w:val="00E00ED0"/>
    <w:rsid w:val="00E01648"/>
    <w:rsid w:val="00E020CF"/>
    <w:rsid w:val="00E02D4D"/>
    <w:rsid w:val="00E03851"/>
    <w:rsid w:val="00E03C23"/>
    <w:rsid w:val="00E03E0E"/>
    <w:rsid w:val="00E03E85"/>
    <w:rsid w:val="00E042BB"/>
    <w:rsid w:val="00E04414"/>
    <w:rsid w:val="00E04960"/>
    <w:rsid w:val="00E049C8"/>
    <w:rsid w:val="00E0565E"/>
    <w:rsid w:val="00E0572A"/>
    <w:rsid w:val="00E05F59"/>
    <w:rsid w:val="00E06C13"/>
    <w:rsid w:val="00E06CB1"/>
    <w:rsid w:val="00E06DB2"/>
    <w:rsid w:val="00E06DB6"/>
    <w:rsid w:val="00E06E6B"/>
    <w:rsid w:val="00E071F6"/>
    <w:rsid w:val="00E07466"/>
    <w:rsid w:val="00E0780F"/>
    <w:rsid w:val="00E07B6B"/>
    <w:rsid w:val="00E07C00"/>
    <w:rsid w:val="00E10355"/>
    <w:rsid w:val="00E11D79"/>
    <w:rsid w:val="00E1228E"/>
    <w:rsid w:val="00E125C1"/>
    <w:rsid w:val="00E1346A"/>
    <w:rsid w:val="00E1431A"/>
    <w:rsid w:val="00E144DE"/>
    <w:rsid w:val="00E14717"/>
    <w:rsid w:val="00E14A59"/>
    <w:rsid w:val="00E14C9E"/>
    <w:rsid w:val="00E14F5F"/>
    <w:rsid w:val="00E14F75"/>
    <w:rsid w:val="00E15587"/>
    <w:rsid w:val="00E15AD9"/>
    <w:rsid w:val="00E1623E"/>
    <w:rsid w:val="00E16270"/>
    <w:rsid w:val="00E1646D"/>
    <w:rsid w:val="00E167C5"/>
    <w:rsid w:val="00E16A49"/>
    <w:rsid w:val="00E17B55"/>
    <w:rsid w:val="00E17FA9"/>
    <w:rsid w:val="00E2035A"/>
    <w:rsid w:val="00E20451"/>
    <w:rsid w:val="00E20D17"/>
    <w:rsid w:val="00E20D2D"/>
    <w:rsid w:val="00E211F5"/>
    <w:rsid w:val="00E21230"/>
    <w:rsid w:val="00E213D5"/>
    <w:rsid w:val="00E213F9"/>
    <w:rsid w:val="00E21616"/>
    <w:rsid w:val="00E21ABC"/>
    <w:rsid w:val="00E21C6A"/>
    <w:rsid w:val="00E22C0B"/>
    <w:rsid w:val="00E22E4A"/>
    <w:rsid w:val="00E24209"/>
    <w:rsid w:val="00E24261"/>
    <w:rsid w:val="00E244B1"/>
    <w:rsid w:val="00E2487E"/>
    <w:rsid w:val="00E248DC"/>
    <w:rsid w:val="00E24FFE"/>
    <w:rsid w:val="00E256DF"/>
    <w:rsid w:val="00E25F00"/>
    <w:rsid w:val="00E260E8"/>
    <w:rsid w:val="00E2616D"/>
    <w:rsid w:val="00E262E6"/>
    <w:rsid w:val="00E26B4F"/>
    <w:rsid w:val="00E26C59"/>
    <w:rsid w:val="00E2714F"/>
    <w:rsid w:val="00E274D8"/>
    <w:rsid w:val="00E308D7"/>
    <w:rsid w:val="00E31045"/>
    <w:rsid w:val="00E31980"/>
    <w:rsid w:val="00E32955"/>
    <w:rsid w:val="00E329DE"/>
    <w:rsid w:val="00E32C1C"/>
    <w:rsid w:val="00E32F44"/>
    <w:rsid w:val="00E32F8A"/>
    <w:rsid w:val="00E3333D"/>
    <w:rsid w:val="00E33344"/>
    <w:rsid w:val="00E340E1"/>
    <w:rsid w:val="00E344C9"/>
    <w:rsid w:val="00E3459D"/>
    <w:rsid w:val="00E3473A"/>
    <w:rsid w:val="00E348FB"/>
    <w:rsid w:val="00E3518A"/>
    <w:rsid w:val="00E35486"/>
    <w:rsid w:val="00E361AE"/>
    <w:rsid w:val="00E365E5"/>
    <w:rsid w:val="00E3660C"/>
    <w:rsid w:val="00E36C49"/>
    <w:rsid w:val="00E36F28"/>
    <w:rsid w:val="00E3715A"/>
    <w:rsid w:val="00E375C2"/>
    <w:rsid w:val="00E40156"/>
    <w:rsid w:val="00E403BD"/>
    <w:rsid w:val="00E406D0"/>
    <w:rsid w:val="00E40AC2"/>
    <w:rsid w:val="00E40D1C"/>
    <w:rsid w:val="00E40D6B"/>
    <w:rsid w:val="00E40EF2"/>
    <w:rsid w:val="00E40FDB"/>
    <w:rsid w:val="00E413F9"/>
    <w:rsid w:val="00E41535"/>
    <w:rsid w:val="00E415D0"/>
    <w:rsid w:val="00E425AB"/>
    <w:rsid w:val="00E42ACE"/>
    <w:rsid w:val="00E43E65"/>
    <w:rsid w:val="00E4424F"/>
    <w:rsid w:val="00E443C4"/>
    <w:rsid w:val="00E44706"/>
    <w:rsid w:val="00E44DEB"/>
    <w:rsid w:val="00E450EB"/>
    <w:rsid w:val="00E4514F"/>
    <w:rsid w:val="00E45243"/>
    <w:rsid w:val="00E4608F"/>
    <w:rsid w:val="00E463AB"/>
    <w:rsid w:val="00E472B7"/>
    <w:rsid w:val="00E47B5D"/>
    <w:rsid w:val="00E50478"/>
    <w:rsid w:val="00E504E8"/>
    <w:rsid w:val="00E50A5E"/>
    <w:rsid w:val="00E51735"/>
    <w:rsid w:val="00E5184E"/>
    <w:rsid w:val="00E51BB5"/>
    <w:rsid w:val="00E52A03"/>
    <w:rsid w:val="00E52BC3"/>
    <w:rsid w:val="00E52E35"/>
    <w:rsid w:val="00E531FF"/>
    <w:rsid w:val="00E53209"/>
    <w:rsid w:val="00E532EA"/>
    <w:rsid w:val="00E532F9"/>
    <w:rsid w:val="00E5336B"/>
    <w:rsid w:val="00E53464"/>
    <w:rsid w:val="00E537F7"/>
    <w:rsid w:val="00E540E1"/>
    <w:rsid w:val="00E543B0"/>
    <w:rsid w:val="00E54640"/>
    <w:rsid w:val="00E55898"/>
    <w:rsid w:val="00E567C1"/>
    <w:rsid w:val="00E56806"/>
    <w:rsid w:val="00E56945"/>
    <w:rsid w:val="00E57690"/>
    <w:rsid w:val="00E577B9"/>
    <w:rsid w:val="00E57890"/>
    <w:rsid w:val="00E57BAD"/>
    <w:rsid w:val="00E60951"/>
    <w:rsid w:val="00E61383"/>
    <w:rsid w:val="00E6177E"/>
    <w:rsid w:val="00E61DB5"/>
    <w:rsid w:val="00E6222F"/>
    <w:rsid w:val="00E6240B"/>
    <w:rsid w:val="00E632D9"/>
    <w:rsid w:val="00E63585"/>
    <w:rsid w:val="00E63944"/>
    <w:rsid w:val="00E63C9C"/>
    <w:rsid w:val="00E63E26"/>
    <w:rsid w:val="00E6402A"/>
    <w:rsid w:val="00E64754"/>
    <w:rsid w:val="00E648EB"/>
    <w:rsid w:val="00E64E8B"/>
    <w:rsid w:val="00E64F04"/>
    <w:rsid w:val="00E6533F"/>
    <w:rsid w:val="00E659FD"/>
    <w:rsid w:val="00E65E5B"/>
    <w:rsid w:val="00E668AD"/>
    <w:rsid w:val="00E66E4E"/>
    <w:rsid w:val="00E672E4"/>
    <w:rsid w:val="00E6740C"/>
    <w:rsid w:val="00E67BC3"/>
    <w:rsid w:val="00E70064"/>
    <w:rsid w:val="00E70887"/>
    <w:rsid w:val="00E70B0C"/>
    <w:rsid w:val="00E714DA"/>
    <w:rsid w:val="00E719DB"/>
    <w:rsid w:val="00E71E0D"/>
    <w:rsid w:val="00E72434"/>
    <w:rsid w:val="00E7258C"/>
    <w:rsid w:val="00E7267B"/>
    <w:rsid w:val="00E72C2E"/>
    <w:rsid w:val="00E72E90"/>
    <w:rsid w:val="00E73395"/>
    <w:rsid w:val="00E733E3"/>
    <w:rsid w:val="00E73C8B"/>
    <w:rsid w:val="00E73E49"/>
    <w:rsid w:val="00E744D4"/>
    <w:rsid w:val="00E74EE7"/>
    <w:rsid w:val="00E74FDD"/>
    <w:rsid w:val="00E755D4"/>
    <w:rsid w:val="00E756A2"/>
    <w:rsid w:val="00E75A62"/>
    <w:rsid w:val="00E75DCF"/>
    <w:rsid w:val="00E76029"/>
    <w:rsid w:val="00E76867"/>
    <w:rsid w:val="00E768EC"/>
    <w:rsid w:val="00E76941"/>
    <w:rsid w:val="00E76D93"/>
    <w:rsid w:val="00E7731F"/>
    <w:rsid w:val="00E77F1A"/>
    <w:rsid w:val="00E81BF5"/>
    <w:rsid w:val="00E81FEF"/>
    <w:rsid w:val="00E82DE2"/>
    <w:rsid w:val="00E82DFD"/>
    <w:rsid w:val="00E83012"/>
    <w:rsid w:val="00E8377C"/>
    <w:rsid w:val="00E83D31"/>
    <w:rsid w:val="00E84200"/>
    <w:rsid w:val="00E847D6"/>
    <w:rsid w:val="00E8499E"/>
    <w:rsid w:val="00E84C66"/>
    <w:rsid w:val="00E84ED5"/>
    <w:rsid w:val="00E84F3E"/>
    <w:rsid w:val="00E85360"/>
    <w:rsid w:val="00E8537E"/>
    <w:rsid w:val="00E854A5"/>
    <w:rsid w:val="00E856CC"/>
    <w:rsid w:val="00E85B95"/>
    <w:rsid w:val="00E85C3E"/>
    <w:rsid w:val="00E86D6D"/>
    <w:rsid w:val="00E86DBD"/>
    <w:rsid w:val="00E873C1"/>
    <w:rsid w:val="00E875A2"/>
    <w:rsid w:val="00E8791E"/>
    <w:rsid w:val="00E87BCE"/>
    <w:rsid w:val="00E910F7"/>
    <w:rsid w:val="00E91597"/>
    <w:rsid w:val="00E9185A"/>
    <w:rsid w:val="00E91A7E"/>
    <w:rsid w:val="00E920FB"/>
    <w:rsid w:val="00E927F3"/>
    <w:rsid w:val="00E92810"/>
    <w:rsid w:val="00E92B2D"/>
    <w:rsid w:val="00E92EF2"/>
    <w:rsid w:val="00E933F9"/>
    <w:rsid w:val="00E935FA"/>
    <w:rsid w:val="00E93BC3"/>
    <w:rsid w:val="00E94405"/>
    <w:rsid w:val="00E946FB"/>
    <w:rsid w:val="00E95747"/>
    <w:rsid w:val="00E95918"/>
    <w:rsid w:val="00E95A49"/>
    <w:rsid w:val="00E95CBD"/>
    <w:rsid w:val="00E95E73"/>
    <w:rsid w:val="00E961AE"/>
    <w:rsid w:val="00E963F7"/>
    <w:rsid w:val="00E97057"/>
    <w:rsid w:val="00E975C7"/>
    <w:rsid w:val="00E976BB"/>
    <w:rsid w:val="00E9772F"/>
    <w:rsid w:val="00E977B3"/>
    <w:rsid w:val="00EA013C"/>
    <w:rsid w:val="00EA0199"/>
    <w:rsid w:val="00EA0378"/>
    <w:rsid w:val="00EA0645"/>
    <w:rsid w:val="00EA0D15"/>
    <w:rsid w:val="00EA12D0"/>
    <w:rsid w:val="00EA1592"/>
    <w:rsid w:val="00EA15C3"/>
    <w:rsid w:val="00EA16B7"/>
    <w:rsid w:val="00EA226E"/>
    <w:rsid w:val="00EA2733"/>
    <w:rsid w:val="00EA2FFB"/>
    <w:rsid w:val="00EA3364"/>
    <w:rsid w:val="00EA341E"/>
    <w:rsid w:val="00EA3709"/>
    <w:rsid w:val="00EA38FE"/>
    <w:rsid w:val="00EA3AEB"/>
    <w:rsid w:val="00EA41D0"/>
    <w:rsid w:val="00EA4259"/>
    <w:rsid w:val="00EA4417"/>
    <w:rsid w:val="00EA4572"/>
    <w:rsid w:val="00EA4769"/>
    <w:rsid w:val="00EA4846"/>
    <w:rsid w:val="00EA52FB"/>
    <w:rsid w:val="00EA548E"/>
    <w:rsid w:val="00EA5A22"/>
    <w:rsid w:val="00EA6154"/>
    <w:rsid w:val="00EA6E32"/>
    <w:rsid w:val="00EA6E88"/>
    <w:rsid w:val="00EA7A9E"/>
    <w:rsid w:val="00EAC103"/>
    <w:rsid w:val="00EB0AE4"/>
    <w:rsid w:val="00EB0E81"/>
    <w:rsid w:val="00EB0F39"/>
    <w:rsid w:val="00EB1A3B"/>
    <w:rsid w:val="00EB1B77"/>
    <w:rsid w:val="00EB1D17"/>
    <w:rsid w:val="00EB1F5E"/>
    <w:rsid w:val="00EB2234"/>
    <w:rsid w:val="00EB24C3"/>
    <w:rsid w:val="00EB293E"/>
    <w:rsid w:val="00EB2EBE"/>
    <w:rsid w:val="00EB3021"/>
    <w:rsid w:val="00EB3209"/>
    <w:rsid w:val="00EB3623"/>
    <w:rsid w:val="00EB37A7"/>
    <w:rsid w:val="00EB461F"/>
    <w:rsid w:val="00EB4B87"/>
    <w:rsid w:val="00EB4C10"/>
    <w:rsid w:val="00EB5020"/>
    <w:rsid w:val="00EB5A8B"/>
    <w:rsid w:val="00EB6E2F"/>
    <w:rsid w:val="00EB6E33"/>
    <w:rsid w:val="00EB7884"/>
    <w:rsid w:val="00EB7A94"/>
    <w:rsid w:val="00EB7ADA"/>
    <w:rsid w:val="00EB7DC9"/>
    <w:rsid w:val="00EC0658"/>
    <w:rsid w:val="00EC0B5F"/>
    <w:rsid w:val="00EC2138"/>
    <w:rsid w:val="00EC24E9"/>
    <w:rsid w:val="00EC2966"/>
    <w:rsid w:val="00EC2F9D"/>
    <w:rsid w:val="00EC2FFF"/>
    <w:rsid w:val="00EC3875"/>
    <w:rsid w:val="00EC3904"/>
    <w:rsid w:val="00EC3FC2"/>
    <w:rsid w:val="00EC41C3"/>
    <w:rsid w:val="00EC4559"/>
    <w:rsid w:val="00EC45F5"/>
    <w:rsid w:val="00EC48CD"/>
    <w:rsid w:val="00EC4F66"/>
    <w:rsid w:val="00EC5A73"/>
    <w:rsid w:val="00EC6234"/>
    <w:rsid w:val="00EC6EE2"/>
    <w:rsid w:val="00EC6F56"/>
    <w:rsid w:val="00EC7187"/>
    <w:rsid w:val="00EC747E"/>
    <w:rsid w:val="00EC7A95"/>
    <w:rsid w:val="00ED051D"/>
    <w:rsid w:val="00ED0DEF"/>
    <w:rsid w:val="00ED1119"/>
    <w:rsid w:val="00ED113C"/>
    <w:rsid w:val="00ED126D"/>
    <w:rsid w:val="00ED1376"/>
    <w:rsid w:val="00ED13DD"/>
    <w:rsid w:val="00ED141C"/>
    <w:rsid w:val="00ED1B41"/>
    <w:rsid w:val="00ED1F22"/>
    <w:rsid w:val="00ED2274"/>
    <w:rsid w:val="00ED2465"/>
    <w:rsid w:val="00ED2717"/>
    <w:rsid w:val="00ED3245"/>
    <w:rsid w:val="00ED38D4"/>
    <w:rsid w:val="00ED3B06"/>
    <w:rsid w:val="00ED3E04"/>
    <w:rsid w:val="00ED417A"/>
    <w:rsid w:val="00ED4354"/>
    <w:rsid w:val="00ED4547"/>
    <w:rsid w:val="00ED4661"/>
    <w:rsid w:val="00ED47B3"/>
    <w:rsid w:val="00ED49AD"/>
    <w:rsid w:val="00ED49CC"/>
    <w:rsid w:val="00ED4CF0"/>
    <w:rsid w:val="00ED4FC7"/>
    <w:rsid w:val="00ED5356"/>
    <w:rsid w:val="00ED6045"/>
    <w:rsid w:val="00ED6949"/>
    <w:rsid w:val="00ED6F9F"/>
    <w:rsid w:val="00ED7DB2"/>
    <w:rsid w:val="00EE02E3"/>
    <w:rsid w:val="00EE077C"/>
    <w:rsid w:val="00EE0AB5"/>
    <w:rsid w:val="00EE0E5F"/>
    <w:rsid w:val="00EE10FA"/>
    <w:rsid w:val="00EE16BE"/>
    <w:rsid w:val="00EE2E0D"/>
    <w:rsid w:val="00EE3DB6"/>
    <w:rsid w:val="00EE44E1"/>
    <w:rsid w:val="00EE4E06"/>
    <w:rsid w:val="00EE4E1E"/>
    <w:rsid w:val="00EE503D"/>
    <w:rsid w:val="00EE5724"/>
    <w:rsid w:val="00EE62D4"/>
    <w:rsid w:val="00EE78F0"/>
    <w:rsid w:val="00EE791B"/>
    <w:rsid w:val="00EE7CE5"/>
    <w:rsid w:val="00EF0051"/>
    <w:rsid w:val="00EF0AAE"/>
    <w:rsid w:val="00EF1E98"/>
    <w:rsid w:val="00EF2779"/>
    <w:rsid w:val="00EF2D6B"/>
    <w:rsid w:val="00EF3552"/>
    <w:rsid w:val="00EF3B47"/>
    <w:rsid w:val="00EF3F68"/>
    <w:rsid w:val="00EF4817"/>
    <w:rsid w:val="00EF4CEB"/>
    <w:rsid w:val="00EF5868"/>
    <w:rsid w:val="00EF5960"/>
    <w:rsid w:val="00EF5A5C"/>
    <w:rsid w:val="00EF6005"/>
    <w:rsid w:val="00EF60F1"/>
    <w:rsid w:val="00EF65E4"/>
    <w:rsid w:val="00EF6DF6"/>
    <w:rsid w:val="00EF71F7"/>
    <w:rsid w:val="00EF730D"/>
    <w:rsid w:val="00EF747F"/>
    <w:rsid w:val="00EF74C2"/>
    <w:rsid w:val="00F0070B"/>
    <w:rsid w:val="00F00B8E"/>
    <w:rsid w:val="00F01228"/>
    <w:rsid w:val="00F01490"/>
    <w:rsid w:val="00F0149E"/>
    <w:rsid w:val="00F0154C"/>
    <w:rsid w:val="00F01776"/>
    <w:rsid w:val="00F01E37"/>
    <w:rsid w:val="00F02BD2"/>
    <w:rsid w:val="00F02CB6"/>
    <w:rsid w:val="00F03B37"/>
    <w:rsid w:val="00F03FEB"/>
    <w:rsid w:val="00F04125"/>
    <w:rsid w:val="00F041B7"/>
    <w:rsid w:val="00F0446A"/>
    <w:rsid w:val="00F04B8A"/>
    <w:rsid w:val="00F04C38"/>
    <w:rsid w:val="00F04D45"/>
    <w:rsid w:val="00F05957"/>
    <w:rsid w:val="00F05BF9"/>
    <w:rsid w:val="00F06313"/>
    <w:rsid w:val="00F06511"/>
    <w:rsid w:val="00F067CE"/>
    <w:rsid w:val="00F06A9E"/>
    <w:rsid w:val="00F070AF"/>
    <w:rsid w:val="00F076C8"/>
    <w:rsid w:val="00F07766"/>
    <w:rsid w:val="00F07965"/>
    <w:rsid w:val="00F07E76"/>
    <w:rsid w:val="00F07F91"/>
    <w:rsid w:val="00F107C2"/>
    <w:rsid w:val="00F108BC"/>
    <w:rsid w:val="00F109C5"/>
    <w:rsid w:val="00F10A62"/>
    <w:rsid w:val="00F10D7C"/>
    <w:rsid w:val="00F11562"/>
    <w:rsid w:val="00F11874"/>
    <w:rsid w:val="00F134A3"/>
    <w:rsid w:val="00F13B4C"/>
    <w:rsid w:val="00F13B83"/>
    <w:rsid w:val="00F13E15"/>
    <w:rsid w:val="00F141E9"/>
    <w:rsid w:val="00F15B32"/>
    <w:rsid w:val="00F15C23"/>
    <w:rsid w:val="00F15E78"/>
    <w:rsid w:val="00F16141"/>
    <w:rsid w:val="00F1635D"/>
    <w:rsid w:val="00F1697B"/>
    <w:rsid w:val="00F16B66"/>
    <w:rsid w:val="00F20E56"/>
    <w:rsid w:val="00F21055"/>
    <w:rsid w:val="00F215CD"/>
    <w:rsid w:val="00F21CBB"/>
    <w:rsid w:val="00F21EDF"/>
    <w:rsid w:val="00F22260"/>
    <w:rsid w:val="00F22570"/>
    <w:rsid w:val="00F22611"/>
    <w:rsid w:val="00F22D77"/>
    <w:rsid w:val="00F23049"/>
    <w:rsid w:val="00F23FD8"/>
    <w:rsid w:val="00F24832"/>
    <w:rsid w:val="00F248E3"/>
    <w:rsid w:val="00F248E6"/>
    <w:rsid w:val="00F24A59"/>
    <w:rsid w:val="00F24BEA"/>
    <w:rsid w:val="00F24F61"/>
    <w:rsid w:val="00F24FDD"/>
    <w:rsid w:val="00F253D0"/>
    <w:rsid w:val="00F25708"/>
    <w:rsid w:val="00F25D55"/>
    <w:rsid w:val="00F261F0"/>
    <w:rsid w:val="00F26D31"/>
    <w:rsid w:val="00F26FCC"/>
    <w:rsid w:val="00F27742"/>
    <w:rsid w:val="00F27D3A"/>
    <w:rsid w:val="00F31C3B"/>
    <w:rsid w:val="00F31E72"/>
    <w:rsid w:val="00F31E7B"/>
    <w:rsid w:val="00F32040"/>
    <w:rsid w:val="00F3239B"/>
    <w:rsid w:val="00F32574"/>
    <w:rsid w:val="00F32635"/>
    <w:rsid w:val="00F32A4B"/>
    <w:rsid w:val="00F33B05"/>
    <w:rsid w:val="00F33FDA"/>
    <w:rsid w:val="00F34225"/>
    <w:rsid w:val="00F343B4"/>
    <w:rsid w:val="00F34C5F"/>
    <w:rsid w:val="00F34F53"/>
    <w:rsid w:val="00F34FDD"/>
    <w:rsid w:val="00F3507C"/>
    <w:rsid w:val="00F35334"/>
    <w:rsid w:val="00F3574A"/>
    <w:rsid w:val="00F35FC8"/>
    <w:rsid w:val="00F361DA"/>
    <w:rsid w:val="00F365C1"/>
    <w:rsid w:val="00F36805"/>
    <w:rsid w:val="00F40092"/>
    <w:rsid w:val="00F400DA"/>
    <w:rsid w:val="00F403C8"/>
    <w:rsid w:val="00F404F8"/>
    <w:rsid w:val="00F4075E"/>
    <w:rsid w:val="00F408DF"/>
    <w:rsid w:val="00F4112F"/>
    <w:rsid w:val="00F4119C"/>
    <w:rsid w:val="00F418EC"/>
    <w:rsid w:val="00F41ABC"/>
    <w:rsid w:val="00F41D2B"/>
    <w:rsid w:val="00F429FA"/>
    <w:rsid w:val="00F43349"/>
    <w:rsid w:val="00F434B1"/>
    <w:rsid w:val="00F43EB8"/>
    <w:rsid w:val="00F44019"/>
    <w:rsid w:val="00F44752"/>
    <w:rsid w:val="00F447EE"/>
    <w:rsid w:val="00F451FB"/>
    <w:rsid w:val="00F4575A"/>
    <w:rsid w:val="00F45A8F"/>
    <w:rsid w:val="00F45B83"/>
    <w:rsid w:val="00F4621C"/>
    <w:rsid w:val="00F462A5"/>
    <w:rsid w:val="00F46508"/>
    <w:rsid w:val="00F46B70"/>
    <w:rsid w:val="00F46D00"/>
    <w:rsid w:val="00F46E73"/>
    <w:rsid w:val="00F46FDA"/>
    <w:rsid w:val="00F471BA"/>
    <w:rsid w:val="00F4736E"/>
    <w:rsid w:val="00F47759"/>
    <w:rsid w:val="00F479E7"/>
    <w:rsid w:val="00F524DB"/>
    <w:rsid w:val="00F532A5"/>
    <w:rsid w:val="00F544B3"/>
    <w:rsid w:val="00F54535"/>
    <w:rsid w:val="00F54BC6"/>
    <w:rsid w:val="00F54D81"/>
    <w:rsid w:val="00F54EEC"/>
    <w:rsid w:val="00F551E0"/>
    <w:rsid w:val="00F5556E"/>
    <w:rsid w:val="00F55623"/>
    <w:rsid w:val="00F559E7"/>
    <w:rsid w:val="00F6170D"/>
    <w:rsid w:val="00F6188D"/>
    <w:rsid w:val="00F62148"/>
    <w:rsid w:val="00F622E6"/>
    <w:rsid w:val="00F62A6D"/>
    <w:rsid w:val="00F632B8"/>
    <w:rsid w:val="00F635F1"/>
    <w:rsid w:val="00F63608"/>
    <w:rsid w:val="00F637AF"/>
    <w:rsid w:val="00F63F7E"/>
    <w:rsid w:val="00F64313"/>
    <w:rsid w:val="00F643EC"/>
    <w:rsid w:val="00F6469C"/>
    <w:rsid w:val="00F65015"/>
    <w:rsid w:val="00F65DFE"/>
    <w:rsid w:val="00F666C0"/>
    <w:rsid w:val="00F66AB4"/>
    <w:rsid w:val="00F67052"/>
    <w:rsid w:val="00F675D5"/>
    <w:rsid w:val="00F6782E"/>
    <w:rsid w:val="00F67C09"/>
    <w:rsid w:val="00F67D19"/>
    <w:rsid w:val="00F67DCC"/>
    <w:rsid w:val="00F67DF2"/>
    <w:rsid w:val="00F70A4E"/>
    <w:rsid w:val="00F725CF"/>
    <w:rsid w:val="00F726F5"/>
    <w:rsid w:val="00F72B98"/>
    <w:rsid w:val="00F73190"/>
    <w:rsid w:val="00F73536"/>
    <w:rsid w:val="00F73780"/>
    <w:rsid w:val="00F74913"/>
    <w:rsid w:val="00F74CF6"/>
    <w:rsid w:val="00F75149"/>
    <w:rsid w:val="00F757F4"/>
    <w:rsid w:val="00F7600E"/>
    <w:rsid w:val="00F7638E"/>
    <w:rsid w:val="00F768E3"/>
    <w:rsid w:val="00F76E80"/>
    <w:rsid w:val="00F76F69"/>
    <w:rsid w:val="00F77114"/>
    <w:rsid w:val="00F77461"/>
    <w:rsid w:val="00F80376"/>
    <w:rsid w:val="00F80D08"/>
    <w:rsid w:val="00F810CC"/>
    <w:rsid w:val="00F8183B"/>
    <w:rsid w:val="00F823EF"/>
    <w:rsid w:val="00F8314F"/>
    <w:rsid w:val="00F83299"/>
    <w:rsid w:val="00F836E9"/>
    <w:rsid w:val="00F83841"/>
    <w:rsid w:val="00F846C1"/>
    <w:rsid w:val="00F858E8"/>
    <w:rsid w:val="00F8652E"/>
    <w:rsid w:val="00F86AB2"/>
    <w:rsid w:val="00F86D17"/>
    <w:rsid w:val="00F86DCE"/>
    <w:rsid w:val="00F87084"/>
    <w:rsid w:val="00F87179"/>
    <w:rsid w:val="00F87359"/>
    <w:rsid w:val="00F8787C"/>
    <w:rsid w:val="00F87A64"/>
    <w:rsid w:val="00F907D4"/>
    <w:rsid w:val="00F9094D"/>
    <w:rsid w:val="00F90E40"/>
    <w:rsid w:val="00F911A3"/>
    <w:rsid w:val="00F913DD"/>
    <w:rsid w:val="00F91F8C"/>
    <w:rsid w:val="00F926FE"/>
    <w:rsid w:val="00F92EBA"/>
    <w:rsid w:val="00F93F15"/>
    <w:rsid w:val="00F94A51"/>
    <w:rsid w:val="00F94B4C"/>
    <w:rsid w:val="00F955ED"/>
    <w:rsid w:val="00F9606B"/>
    <w:rsid w:val="00F9608B"/>
    <w:rsid w:val="00F96126"/>
    <w:rsid w:val="00F96579"/>
    <w:rsid w:val="00F96A6D"/>
    <w:rsid w:val="00F97036"/>
    <w:rsid w:val="00F9742A"/>
    <w:rsid w:val="00F97953"/>
    <w:rsid w:val="00F97973"/>
    <w:rsid w:val="00F97B98"/>
    <w:rsid w:val="00FA1363"/>
    <w:rsid w:val="00FA1F3F"/>
    <w:rsid w:val="00FA22F4"/>
    <w:rsid w:val="00FA23EA"/>
    <w:rsid w:val="00FA2599"/>
    <w:rsid w:val="00FA264B"/>
    <w:rsid w:val="00FA2BB0"/>
    <w:rsid w:val="00FA2F20"/>
    <w:rsid w:val="00FA385C"/>
    <w:rsid w:val="00FA3AAC"/>
    <w:rsid w:val="00FA3C1C"/>
    <w:rsid w:val="00FA3E44"/>
    <w:rsid w:val="00FA429E"/>
    <w:rsid w:val="00FA466C"/>
    <w:rsid w:val="00FA4A9B"/>
    <w:rsid w:val="00FA50D8"/>
    <w:rsid w:val="00FA5ADC"/>
    <w:rsid w:val="00FA62FA"/>
    <w:rsid w:val="00FA6757"/>
    <w:rsid w:val="00FA680E"/>
    <w:rsid w:val="00FA6C28"/>
    <w:rsid w:val="00FA6C85"/>
    <w:rsid w:val="00FA6DE3"/>
    <w:rsid w:val="00FA72EE"/>
    <w:rsid w:val="00FA7A2F"/>
    <w:rsid w:val="00FB0625"/>
    <w:rsid w:val="00FB084E"/>
    <w:rsid w:val="00FB0909"/>
    <w:rsid w:val="00FB0A3A"/>
    <w:rsid w:val="00FB139C"/>
    <w:rsid w:val="00FB17E0"/>
    <w:rsid w:val="00FB1B0B"/>
    <w:rsid w:val="00FB2122"/>
    <w:rsid w:val="00FB2185"/>
    <w:rsid w:val="00FB2391"/>
    <w:rsid w:val="00FB2470"/>
    <w:rsid w:val="00FB2708"/>
    <w:rsid w:val="00FB30D5"/>
    <w:rsid w:val="00FB31A4"/>
    <w:rsid w:val="00FB388D"/>
    <w:rsid w:val="00FB3955"/>
    <w:rsid w:val="00FB4718"/>
    <w:rsid w:val="00FB4B1F"/>
    <w:rsid w:val="00FB51F2"/>
    <w:rsid w:val="00FB5306"/>
    <w:rsid w:val="00FB5826"/>
    <w:rsid w:val="00FB6B3A"/>
    <w:rsid w:val="00FB6C83"/>
    <w:rsid w:val="00FB6F6B"/>
    <w:rsid w:val="00FB703B"/>
    <w:rsid w:val="00FB7223"/>
    <w:rsid w:val="00FB73A7"/>
    <w:rsid w:val="00FB76CD"/>
    <w:rsid w:val="00FB77B6"/>
    <w:rsid w:val="00FB77F8"/>
    <w:rsid w:val="00FC020C"/>
    <w:rsid w:val="00FC08CD"/>
    <w:rsid w:val="00FC0F51"/>
    <w:rsid w:val="00FC0F84"/>
    <w:rsid w:val="00FC1808"/>
    <w:rsid w:val="00FC18B6"/>
    <w:rsid w:val="00FC1C81"/>
    <w:rsid w:val="00FC231E"/>
    <w:rsid w:val="00FC285A"/>
    <w:rsid w:val="00FC2865"/>
    <w:rsid w:val="00FC29D4"/>
    <w:rsid w:val="00FC29DD"/>
    <w:rsid w:val="00FC2A84"/>
    <w:rsid w:val="00FC2BA1"/>
    <w:rsid w:val="00FC363F"/>
    <w:rsid w:val="00FC37CA"/>
    <w:rsid w:val="00FC3BDC"/>
    <w:rsid w:val="00FC4224"/>
    <w:rsid w:val="00FC4330"/>
    <w:rsid w:val="00FC4B3A"/>
    <w:rsid w:val="00FC4D53"/>
    <w:rsid w:val="00FC5578"/>
    <w:rsid w:val="00FC55B4"/>
    <w:rsid w:val="00FC5783"/>
    <w:rsid w:val="00FC6187"/>
    <w:rsid w:val="00FC6E66"/>
    <w:rsid w:val="00FC6E95"/>
    <w:rsid w:val="00FC71A4"/>
    <w:rsid w:val="00FC7267"/>
    <w:rsid w:val="00FC76E6"/>
    <w:rsid w:val="00FC7966"/>
    <w:rsid w:val="00FD0365"/>
    <w:rsid w:val="00FD055C"/>
    <w:rsid w:val="00FD0FA5"/>
    <w:rsid w:val="00FD13CD"/>
    <w:rsid w:val="00FD157C"/>
    <w:rsid w:val="00FD176B"/>
    <w:rsid w:val="00FD17E5"/>
    <w:rsid w:val="00FD1BA5"/>
    <w:rsid w:val="00FD1F22"/>
    <w:rsid w:val="00FD21B8"/>
    <w:rsid w:val="00FD3111"/>
    <w:rsid w:val="00FD31AD"/>
    <w:rsid w:val="00FD3AEF"/>
    <w:rsid w:val="00FD40A0"/>
    <w:rsid w:val="00FD4334"/>
    <w:rsid w:val="00FD4517"/>
    <w:rsid w:val="00FD47C2"/>
    <w:rsid w:val="00FD49C5"/>
    <w:rsid w:val="00FD507A"/>
    <w:rsid w:val="00FD5587"/>
    <w:rsid w:val="00FD61F6"/>
    <w:rsid w:val="00FD67E8"/>
    <w:rsid w:val="00FD698E"/>
    <w:rsid w:val="00FD6B2B"/>
    <w:rsid w:val="00FD6B4C"/>
    <w:rsid w:val="00FD6FC0"/>
    <w:rsid w:val="00FD715C"/>
    <w:rsid w:val="00FD7E0A"/>
    <w:rsid w:val="00FE0075"/>
    <w:rsid w:val="00FE01FF"/>
    <w:rsid w:val="00FE0A0E"/>
    <w:rsid w:val="00FE0BAC"/>
    <w:rsid w:val="00FE1305"/>
    <w:rsid w:val="00FE188B"/>
    <w:rsid w:val="00FE19CC"/>
    <w:rsid w:val="00FE2660"/>
    <w:rsid w:val="00FE2B0E"/>
    <w:rsid w:val="00FE2DC0"/>
    <w:rsid w:val="00FE31EC"/>
    <w:rsid w:val="00FE3258"/>
    <w:rsid w:val="00FE45E0"/>
    <w:rsid w:val="00FE495C"/>
    <w:rsid w:val="00FE56DC"/>
    <w:rsid w:val="00FE57F4"/>
    <w:rsid w:val="00FE6D38"/>
    <w:rsid w:val="00FE6EA5"/>
    <w:rsid w:val="00FE72AA"/>
    <w:rsid w:val="00FE73EF"/>
    <w:rsid w:val="00FF0288"/>
    <w:rsid w:val="00FF14C4"/>
    <w:rsid w:val="00FF2158"/>
    <w:rsid w:val="00FF23C1"/>
    <w:rsid w:val="00FF26B6"/>
    <w:rsid w:val="00FF2750"/>
    <w:rsid w:val="00FF321E"/>
    <w:rsid w:val="00FF367C"/>
    <w:rsid w:val="00FF4F6C"/>
    <w:rsid w:val="00FF52DD"/>
    <w:rsid w:val="00FF563C"/>
    <w:rsid w:val="00FF5EC0"/>
    <w:rsid w:val="00FF5F5F"/>
    <w:rsid w:val="00FF6AC3"/>
    <w:rsid w:val="00FF6B99"/>
    <w:rsid w:val="00FF74DF"/>
    <w:rsid w:val="00FF772C"/>
    <w:rsid w:val="00FF787D"/>
    <w:rsid w:val="00FF78B4"/>
    <w:rsid w:val="0115F7D8"/>
    <w:rsid w:val="01196DF2"/>
    <w:rsid w:val="0144405C"/>
    <w:rsid w:val="0171687F"/>
    <w:rsid w:val="019B53B1"/>
    <w:rsid w:val="01F259AB"/>
    <w:rsid w:val="02127EB3"/>
    <w:rsid w:val="024C0D31"/>
    <w:rsid w:val="026C8E14"/>
    <w:rsid w:val="02842D5C"/>
    <w:rsid w:val="02CCF9FF"/>
    <w:rsid w:val="03368043"/>
    <w:rsid w:val="037514EB"/>
    <w:rsid w:val="037C698B"/>
    <w:rsid w:val="03969F09"/>
    <w:rsid w:val="03EE46D3"/>
    <w:rsid w:val="03EFE06C"/>
    <w:rsid w:val="041D8FD4"/>
    <w:rsid w:val="0436CDA8"/>
    <w:rsid w:val="0497E619"/>
    <w:rsid w:val="05139948"/>
    <w:rsid w:val="051EFC68"/>
    <w:rsid w:val="053258ED"/>
    <w:rsid w:val="05683444"/>
    <w:rsid w:val="0599045B"/>
    <w:rsid w:val="05BBB462"/>
    <w:rsid w:val="0628717C"/>
    <w:rsid w:val="062A512A"/>
    <w:rsid w:val="068F77CB"/>
    <w:rsid w:val="0693A5F7"/>
    <w:rsid w:val="06C44D08"/>
    <w:rsid w:val="06FEEA39"/>
    <w:rsid w:val="071146CF"/>
    <w:rsid w:val="07274753"/>
    <w:rsid w:val="078E4D15"/>
    <w:rsid w:val="07AD41CE"/>
    <w:rsid w:val="07B8B574"/>
    <w:rsid w:val="07E7969D"/>
    <w:rsid w:val="093E39CD"/>
    <w:rsid w:val="0940DC78"/>
    <w:rsid w:val="0951BBA1"/>
    <w:rsid w:val="097F59C6"/>
    <w:rsid w:val="09AABDF5"/>
    <w:rsid w:val="09C6B6FD"/>
    <w:rsid w:val="09EDF0D9"/>
    <w:rsid w:val="0A40C7D8"/>
    <w:rsid w:val="0A6AA62C"/>
    <w:rsid w:val="0A6C3AF9"/>
    <w:rsid w:val="0AEA4873"/>
    <w:rsid w:val="0B03B2DD"/>
    <w:rsid w:val="0B7BA272"/>
    <w:rsid w:val="0B940408"/>
    <w:rsid w:val="0BF971CF"/>
    <w:rsid w:val="0C0F8033"/>
    <w:rsid w:val="0C25171A"/>
    <w:rsid w:val="0C3DE6E9"/>
    <w:rsid w:val="0C45E6DA"/>
    <w:rsid w:val="0C541A1D"/>
    <w:rsid w:val="0C61C2CA"/>
    <w:rsid w:val="0CF772DF"/>
    <w:rsid w:val="0D1BFC7C"/>
    <w:rsid w:val="0D35002D"/>
    <w:rsid w:val="0D584F6B"/>
    <w:rsid w:val="0D5856F9"/>
    <w:rsid w:val="0D615608"/>
    <w:rsid w:val="0DD1756E"/>
    <w:rsid w:val="0DF401A5"/>
    <w:rsid w:val="0E1158E2"/>
    <w:rsid w:val="0E1F01D2"/>
    <w:rsid w:val="0EA6BDD8"/>
    <w:rsid w:val="0EADA224"/>
    <w:rsid w:val="0EC59D78"/>
    <w:rsid w:val="0F60B207"/>
    <w:rsid w:val="0F85B1F9"/>
    <w:rsid w:val="0FD7787B"/>
    <w:rsid w:val="0FF41FFB"/>
    <w:rsid w:val="102EAE73"/>
    <w:rsid w:val="1087F8FF"/>
    <w:rsid w:val="10FCF4DD"/>
    <w:rsid w:val="11054A5C"/>
    <w:rsid w:val="1110E657"/>
    <w:rsid w:val="115BC86E"/>
    <w:rsid w:val="115F02FE"/>
    <w:rsid w:val="1185FC65"/>
    <w:rsid w:val="11DC7B02"/>
    <w:rsid w:val="11E45361"/>
    <w:rsid w:val="11F75558"/>
    <w:rsid w:val="11FE6DDE"/>
    <w:rsid w:val="1227BBD5"/>
    <w:rsid w:val="1257E8CA"/>
    <w:rsid w:val="128A1692"/>
    <w:rsid w:val="1290DAF3"/>
    <w:rsid w:val="12B6C91A"/>
    <w:rsid w:val="12FD16B6"/>
    <w:rsid w:val="130EF921"/>
    <w:rsid w:val="13A4FE1A"/>
    <w:rsid w:val="1463DFEB"/>
    <w:rsid w:val="14CB5A98"/>
    <w:rsid w:val="14F37497"/>
    <w:rsid w:val="15999EA5"/>
    <w:rsid w:val="15D2910D"/>
    <w:rsid w:val="15D3EECD"/>
    <w:rsid w:val="1600CBE8"/>
    <w:rsid w:val="16369843"/>
    <w:rsid w:val="166976FB"/>
    <w:rsid w:val="16DCDF2D"/>
    <w:rsid w:val="17046992"/>
    <w:rsid w:val="1745956A"/>
    <w:rsid w:val="17F640BD"/>
    <w:rsid w:val="1815F047"/>
    <w:rsid w:val="18213DA7"/>
    <w:rsid w:val="184F8AE8"/>
    <w:rsid w:val="1867A291"/>
    <w:rsid w:val="187B0C98"/>
    <w:rsid w:val="187BDA96"/>
    <w:rsid w:val="196C9211"/>
    <w:rsid w:val="1A1E2C7F"/>
    <w:rsid w:val="1A203F69"/>
    <w:rsid w:val="1A715506"/>
    <w:rsid w:val="1A76D1C3"/>
    <w:rsid w:val="1AC56B3B"/>
    <w:rsid w:val="1B266B9A"/>
    <w:rsid w:val="1B41F1C0"/>
    <w:rsid w:val="1B8C57A3"/>
    <w:rsid w:val="1BDCB8D1"/>
    <w:rsid w:val="1C2D02B9"/>
    <w:rsid w:val="1C3540AB"/>
    <w:rsid w:val="1C38D6D2"/>
    <w:rsid w:val="1C4F5E38"/>
    <w:rsid w:val="1CBAA7F5"/>
    <w:rsid w:val="1D0D38AF"/>
    <w:rsid w:val="1D5C9314"/>
    <w:rsid w:val="1DC72FCD"/>
    <w:rsid w:val="1E38A26E"/>
    <w:rsid w:val="1E458258"/>
    <w:rsid w:val="1E4DDD1D"/>
    <w:rsid w:val="1E6A04C6"/>
    <w:rsid w:val="1E73CB51"/>
    <w:rsid w:val="1E84A4B5"/>
    <w:rsid w:val="1F66D690"/>
    <w:rsid w:val="1FB13492"/>
    <w:rsid w:val="1FC2FF3A"/>
    <w:rsid w:val="2037178D"/>
    <w:rsid w:val="209C4C01"/>
    <w:rsid w:val="20B7ECE5"/>
    <w:rsid w:val="20F8B9C3"/>
    <w:rsid w:val="20FF636C"/>
    <w:rsid w:val="216196BE"/>
    <w:rsid w:val="217D96FE"/>
    <w:rsid w:val="219045CE"/>
    <w:rsid w:val="21F29175"/>
    <w:rsid w:val="22184A77"/>
    <w:rsid w:val="232FC0B7"/>
    <w:rsid w:val="2332D6AF"/>
    <w:rsid w:val="236EC476"/>
    <w:rsid w:val="23925AAD"/>
    <w:rsid w:val="23A08B2C"/>
    <w:rsid w:val="23CFB8A8"/>
    <w:rsid w:val="23F4B8F6"/>
    <w:rsid w:val="244672D7"/>
    <w:rsid w:val="2497A9C3"/>
    <w:rsid w:val="24C78452"/>
    <w:rsid w:val="258DEF51"/>
    <w:rsid w:val="2598A5FA"/>
    <w:rsid w:val="25C2E069"/>
    <w:rsid w:val="25E8B900"/>
    <w:rsid w:val="25FE9D0B"/>
    <w:rsid w:val="2627E9E3"/>
    <w:rsid w:val="267A0187"/>
    <w:rsid w:val="26B826C9"/>
    <w:rsid w:val="2736003B"/>
    <w:rsid w:val="274E8ECC"/>
    <w:rsid w:val="279651F2"/>
    <w:rsid w:val="284CEC79"/>
    <w:rsid w:val="287F80CF"/>
    <w:rsid w:val="290ADC44"/>
    <w:rsid w:val="2A0F458B"/>
    <w:rsid w:val="2A3249A8"/>
    <w:rsid w:val="2A3FFE78"/>
    <w:rsid w:val="2A51516A"/>
    <w:rsid w:val="2A6C5CA7"/>
    <w:rsid w:val="2A8388C7"/>
    <w:rsid w:val="2AD7237E"/>
    <w:rsid w:val="2AEC1F15"/>
    <w:rsid w:val="2B0E17FD"/>
    <w:rsid w:val="2B1350CA"/>
    <w:rsid w:val="2B276447"/>
    <w:rsid w:val="2B9D24EC"/>
    <w:rsid w:val="2BA997BF"/>
    <w:rsid w:val="2BC92335"/>
    <w:rsid w:val="2C230287"/>
    <w:rsid w:val="2C40ADE6"/>
    <w:rsid w:val="2C40B92D"/>
    <w:rsid w:val="2C7869EE"/>
    <w:rsid w:val="2CB2B32F"/>
    <w:rsid w:val="2CF9E0B6"/>
    <w:rsid w:val="2D0AA81C"/>
    <w:rsid w:val="2D166D51"/>
    <w:rsid w:val="2D4A23CB"/>
    <w:rsid w:val="2D4C551A"/>
    <w:rsid w:val="2D509C61"/>
    <w:rsid w:val="2D65145E"/>
    <w:rsid w:val="2D712AB6"/>
    <w:rsid w:val="2DB608C8"/>
    <w:rsid w:val="2E70C755"/>
    <w:rsid w:val="2EA02A97"/>
    <w:rsid w:val="2EAFF4E2"/>
    <w:rsid w:val="2EC3257F"/>
    <w:rsid w:val="2ED3F5DC"/>
    <w:rsid w:val="2F2168E9"/>
    <w:rsid w:val="2F7677BE"/>
    <w:rsid w:val="2F856860"/>
    <w:rsid w:val="2FE16080"/>
    <w:rsid w:val="302923C9"/>
    <w:rsid w:val="3072B66A"/>
    <w:rsid w:val="30943EA7"/>
    <w:rsid w:val="30DAE978"/>
    <w:rsid w:val="3221A86D"/>
    <w:rsid w:val="322A2D92"/>
    <w:rsid w:val="323643B4"/>
    <w:rsid w:val="328639A7"/>
    <w:rsid w:val="32AE28F4"/>
    <w:rsid w:val="331D7D36"/>
    <w:rsid w:val="335D9AFE"/>
    <w:rsid w:val="335F8539"/>
    <w:rsid w:val="336A2E98"/>
    <w:rsid w:val="33FF8D35"/>
    <w:rsid w:val="34500589"/>
    <w:rsid w:val="3472DBCC"/>
    <w:rsid w:val="347EDF84"/>
    <w:rsid w:val="34B02D08"/>
    <w:rsid w:val="3523EA8D"/>
    <w:rsid w:val="359E1387"/>
    <w:rsid w:val="35CD37BA"/>
    <w:rsid w:val="36000E71"/>
    <w:rsid w:val="36465300"/>
    <w:rsid w:val="36B83303"/>
    <w:rsid w:val="36CC213C"/>
    <w:rsid w:val="371DB6E3"/>
    <w:rsid w:val="377F976E"/>
    <w:rsid w:val="379A7983"/>
    <w:rsid w:val="37AD32D3"/>
    <w:rsid w:val="37D60F1D"/>
    <w:rsid w:val="37ED04CB"/>
    <w:rsid w:val="385FFC4E"/>
    <w:rsid w:val="3863ED14"/>
    <w:rsid w:val="391DA492"/>
    <w:rsid w:val="39225E21"/>
    <w:rsid w:val="398A6C75"/>
    <w:rsid w:val="399B5444"/>
    <w:rsid w:val="39A86C7B"/>
    <w:rsid w:val="3A628632"/>
    <w:rsid w:val="3A64ACB9"/>
    <w:rsid w:val="3AD726E9"/>
    <w:rsid w:val="3B06159B"/>
    <w:rsid w:val="3B0F6D80"/>
    <w:rsid w:val="3B2F973E"/>
    <w:rsid w:val="3B4D3FB3"/>
    <w:rsid w:val="3B725984"/>
    <w:rsid w:val="3B7B4DAC"/>
    <w:rsid w:val="3B9625F6"/>
    <w:rsid w:val="3BA1A1F9"/>
    <w:rsid w:val="3BB3228F"/>
    <w:rsid w:val="3BCC7D15"/>
    <w:rsid w:val="3BDFC381"/>
    <w:rsid w:val="3BFD39A7"/>
    <w:rsid w:val="3C75073E"/>
    <w:rsid w:val="3C96C7E8"/>
    <w:rsid w:val="3CCE20B4"/>
    <w:rsid w:val="3CD99B48"/>
    <w:rsid w:val="3DB5326E"/>
    <w:rsid w:val="3DCC9BDB"/>
    <w:rsid w:val="3DE0A8B9"/>
    <w:rsid w:val="3E2B8C44"/>
    <w:rsid w:val="3E2FA11B"/>
    <w:rsid w:val="3E67BEA2"/>
    <w:rsid w:val="3E6E60FE"/>
    <w:rsid w:val="3E9EEE77"/>
    <w:rsid w:val="3ED541DE"/>
    <w:rsid w:val="3F14329F"/>
    <w:rsid w:val="3F931114"/>
    <w:rsid w:val="401EAEBA"/>
    <w:rsid w:val="40632FE5"/>
    <w:rsid w:val="40654104"/>
    <w:rsid w:val="40CB4C33"/>
    <w:rsid w:val="40D4CD5E"/>
    <w:rsid w:val="40E04260"/>
    <w:rsid w:val="411E7325"/>
    <w:rsid w:val="416FB07B"/>
    <w:rsid w:val="41AF38D3"/>
    <w:rsid w:val="41D07055"/>
    <w:rsid w:val="41E0170A"/>
    <w:rsid w:val="41E1AF3B"/>
    <w:rsid w:val="42283D76"/>
    <w:rsid w:val="4246CB9A"/>
    <w:rsid w:val="426E489E"/>
    <w:rsid w:val="428A5CEA"/>
    <w:rsid w:val="42B504FC"/>
    <w:rsid w:val="42F5C061"/>
    <w:rsid w:val="43A964F9"/>
    <w:rsid w:val="446119C0"/>
    <w:rsid w:val="44EC6FC1"/>
    <w:rsid w:val="452630A0"/>
    <w:rsid w:val="452F4FCE"/>
    <w:rsid w:val="45BE3BCF"/>
    <w:rsid w:val="4621DF5C"/>
    <w:rsid w:val="465ECB53"/>
    <w:rsid w:val="4687683E"/>
    <w:rsid w:val="468CDB76"/>
    <w:rsid w:val="46A791D1"/>
    <w:rsid w:val="46E9AC61"/>
    <w:rsid w:val="47E70BE1"/>
    <w:rsid w:val="48B5B217"/>
    <w:rsid w:val="48F21CD3"/>
    <w:rsid w:val="493E6A44"/>
    <w:rsid w:val="4997A2E3"/>
    <w:rsid w:val="499AA712"/>
    <w:rsid w:val="49CD8F29"/>
    <w:rsid w:val="49DE56E2"/>
    <w:rsid w:val="49F4ED53"/>
    <w:rsid w:val="49F583A0"/>
    <w:rsid w:val="4A57AD04"/>
    <w:rsid w:val="4AA0E4CB"/>
    <w:rsid w:val="4AE419BC"/>
    <w:rsid w:val="4B1661D2"/>
    <w:rsid w:val="4B3B9E2C"/>
    <w:rsid w:val="4BAA725E"/>
    <w:rsid w:val="4BFD7989"/>
    <w:rsid w:val="4C4DD06C"/>
    <w:rsid w:val="4C63CC22"/>
    <w:rsid w:val="4D0236E1"/>
    <w:rsid w:val="4D25E3D7"/>
    <w:rsid w:val="4D949B14"/>
    <w:rsid w:val="4DA8D5B9"/>
    <w:rsid w:val="4DAFD2BA"/>
    <w:rsid w:val="4DC076EE"/>
    <w:rsid w:val="4DF07ED3"/>
    <w:rsid w:val="4DFCF34F"/>
    <w:rsid w:val="4E0464A2"/>
    <w:rsid w:val="4E1B1864"/>
    <w:rsid w:val="4E3D0754"/>
    <w:rsid w:val="4E6340B2"/>
    <w:rsid w:val="4E63F894"/>
    <w:rsid w:val="4ECFC0F0"/>
    <w:rsid w:val="4ED91C2E"/>
    <w:rsid w:val="4F3EB08F"/>
    <w:rsid w:val="4FA421DD"/>
    <w:rsid w:val="4FBB89D6"/>
    <w:rsid w:val="4FC3BAC3"/>
    <w:rsid w:val="4FCCE155"/>
    <w:rsid w:val="4FE1D4CF"/>
    <w:rsid w:val="501A67E4"/>
    <w:rsid w:val="509A7797"/>
    <w:rsid w:val="50F6C072"/>
    <w:rsid w:val="5124D52C"/>
    <w:rsid w:val="51370612"/>
    <w:rsid w:val="51ACDF50"/>
    <w:rsid w:val="51B59A08"/>
    <w:rsid w:val="51C1D176"/>
    <w:rsid w:val="52002A56"/>
    <w:rsid w:val="521DAA71"/>
    <w:rsid w:val="5276E651"/>
    <w:rsid w:val="5289D0C2"/>
    <w:rsid w:val="53172EE0"/>
    <w:rsid w:val="53CB5C47"/>
    <w:rsid w:val="53D0FBC2"/>
    <w:rsid w:val="540DB715"/>
    <w:rsid w:val="54D54D19"/>
    <w:rsid w:val="54E6AED7"/>
    <w:rsid w:val="54FE7AE5"/>
    <w:rsid w:val="55020C29"/>
    <w:rsid w:val="55262807"/>
    <w:rsid w:val="5528E847"/>
    <w:rsid w:val="55985CE7"/>
    <w:rsid w:val="55A38C76"/>
    <w:rsid w:val="5620D34A"/>
    <w:rsid w:val="565B31B2"/>
    <w:rsid w:val="565BF602"/>
    <w:rsid w:val="5698E8C1"/>
    <w:rsid w:val="56AB122B"/>
    <w:rsid w:val="56DACFD6"/>
    <w:rsid w:val="5731FA29"/>
    <w:rsid w:val="5737A43F"/>
    <w:rsid w:val="583946C6"/>
    <w:rsid w:val="588D9281"/>
    <w:rsid w:val="589BEDAE"/>
    <w:rsid w:val="58BC8788"/>
    <w:rsid w:val="59026AA4"/>
    <w:rsid w:val="591DB617"/>
    <w:rsid w:val="593507F6"/>
    <w:rsid w:val="5973CF7A"/>
    <w:rsid w:val="5A36A0C0"/>
    <w:rsid w:val="5A592989"/>
    <w:rsid w:val="5A7234B9"/>
    <w:rsid w:val="5AB66176"/>
    <w:rsid w:val="5B0B311F"/>
    <w:rsid w:val="5BADFC1C"/>
    <w:rsid w:val="5BBB152C"/>
    <w:rsid w:val="5BE9516F"/>
    <w:rsid w:val="5C5B5EF7"/>
    <w:rsid w:val="5C63B27C"/>
    <w:rsid w:val="5C73AFB9"/>
    <w:rsid w:val="5D27F3C3"/>
    <w:rsid w:val="5D323141"/>
    <w:rsid w:val="5D4BD9FE"/>
    <w:rsid w:val="5D9AA007"/>
    <w:rsid w:val="5DC15C67"/>
    <w:rsid w:val="5DD318CA"/>
    <w:rsid w:val="5E66F397"/>
    <w:rsid w:val="5EFB81C0"/>
    <w:rsid w:val="5F14C604"/>
    <w:rsid w:val="5F1F35DB"/>
    <w:rsid w:val="5F3BD8A8"/>
    <w:rsid w:val="5F66381C"/>
    <w:rsid w:val="5F813CA3"/>
    <w:rsid w:val="5F8E3834"/>
    <w:rsid w:val="600BA586"/>
    <w:rsid w:val="604CCA91"/>
    <w:rsid w:val="610CBAAD"/>
    <w:rsid w:val="611A53B6"/>
    <w:rsid w:val="6125D6DD"/>
    <w:rsid w:val="61A31C59"/>
    <w:rsid w:val="6236BA1B"/>
    <w:rsid w:val="626C69F0"/>
    <w:rsid w:val="62727267"/>
    <w:rsid w:val="631989CB"/>
    <w:rsid w:val="6319A1CD"/>
    <w:rsid w:val="63410B6E"/>
    <w:rsid w:val="634ECE64"/>
    <w:rsid w:val="6355A4C7"/>
    <w:rsid w:val="63605C6F"/>
    <w:rsid w:val="63C48124"/>
    <w:rsid w:val="63D24A41"/>
    <w:rsid w:val="646F0AAA"/>
    <w:rsid w:val="6497747F"/>
    <w:rsid w:val="6498BB8C"/>
    <w:rsid w:val="65435088"/>
    <w:rsid w:val="656EDAFB"/>
    <w:rsid w:val="65C6A5AD"/>
    <w:rsid w:val="65E31965"/>
    <w:rsid w:val="66088366"/>
    <w:rsid w:val="6609C5EA"/>
    <w:rsid w:val="661D6A97"/>
    <w:rsid w:val="662CBC1F"/>
    <w:rsid w:val="6632D98B"/>
    <w:rsid w:val="6682E54B"/>
    <w:rsid w:val="669FD6BA"/>
    <w:rsid w:val="6729274E"/>
    <w:rsid w:val="678C95D9"/>
    <w:rsid w:val="67B83E48"/>
    <w:rsid w:val="67C485A9"/>
    <w:rsid w:val="67F84446"/>
    <w:rsid w:val="67FCE859"/>
    <w:rsid w:val="68046386"/>
    <w:rsid w:val="6858A411"/>
    <w:rsid w:val="68C9DBF7"/>
    <w:rsid w:val="68DD8E9D"/>
    <w:rsid w:val="6922E43A"/>
    <w:rsid w:val="69264CA1"/>
    <w:rsid w:val="6978464C"/>
    <w:rsid w:val="699D6297"/>
    <w:rsid w:val="69ACB10B"/>
    <w:rsid w:val="6A347E03"/>
    <w:rsid w:val="6A7C99FF"/>
    <w:rsid w:val="6A7F740D"/>
    <w:rsid w:val="6AFCA359"/>
    <w:rsid w:val="6B1FC7FB"/>
    <w:rsid w:val="6B884B47"/>
    <w:rsid w:val="6BCC0628"/>
    <w:rsid w:val="6BFEC2B9"/>
    <w:rsid w:val="6C01F39A"/>
    <w:rsid w:val="6C534234"/>
    <w:rsid w:val="6CDCEE75"/>
    <w:rsid w:val="6CE9473E"/>
    <w:rsid w:val="6D0B81E1"/>
    <w:rsid w:val="6D3CCFD7"/>
    <w:rsid w:val="6D999E04"/>
    <w:rsid w:val="6DDFF6B0"/>
    <w:rsid w:val="6DE50B94"/>
    <w:rsid w:val="6E601062"/>
    <w:rsid w:val="6EC210CF"/>
    <w:rsid w:val="6EDBB7B3"/>
    <w:rsid w:val="6EED7F85"/>
    <w:rsid w:val="6F146130"/>
    <w:rsid w:val="6F18BA54"/>
    <w:rsid w:val="6F6BEBD4"/>
    <w:rsid w:val="6F75BF15"/>
    <w:rsid w:val="6FF2CE3B"/>
    <w:rsid w:val="70296BAE"/>
    <w:rsid w:val="70695D6A"/>
    <w:rsid w:val="70AB4665"/>
    <w:rsid w:val="713E69F3"/>
    <w:rsid w:val="71509F64"/>
    <w:rsid w:val="72192E27"/>
    <w:rsid w:val="72551ECE"/>
    <w:rsid w:val="725BFD34"/>
    <w:rsid w:val="727C0C98"/>
    <w:rsid w:val="72B51BC0"/>
    <w:rsid w:val="72C06F73"/>
    <w:rsid w:val="73479774"/>
    <w:rsid w:val="734C72C5"/>
    <w:rsid w:val="7363DDCB"/>
    <w:rsid w:val="73643F9F"/>
    <w:rsid w:val="73714337"/>
    <w:rsid w:val="7389C5F1"/>
    <w:rsid w:val="73A8124F"/>
    <w:rsid w:val="73F42578"/>
    <w:rsid w:val="73FFA494"/>
    <w:rsid w:val="74154FF8"/>
    <w:rsid w:val="741BA53A"/>
    <w:rsid w:val="742F973F"/>
    <w:rsid w:val="746C83E6"/>
    <w:rsid w:val="74A29CC0"/>
    <w:rsid w:val="74A89BA9"/>
    <w:rsid w:val="74BA1407"/>
    <w:rsid w:val="74BABD04"/>
    <w:rsid w:val="75355065"/>
    <w:rsid w:val="754DC04C"/>
    <w:rsid w:val="75595B93"/>
    <w:rsid w:val="75A8D062"/>
    <w:rsid w:val="766452BE"/>
    <w:rsid w:val="766509E7"/>
    <w:rsid w:val="767FD6FE"/>
    <w:rsid w:val="7681C37C"/>
    <w:rsid w:val="76CBA039"/>
    <w:rsid w:val="76D7A69E"/>
    <w:rsid w:val="76F57EF0"/>
    <w:rsid w:val="76F752E1"/>
    <w:rsid w:val="7722A2A4"/>
    <w:rsid w:val="7756907D"/>
    <w:rsid w:val="776481D4"/>
    <w:rsid w:val="7787D1C1"/>
    <w:rsid w:val="77DFD0DF"/>
    <w:rsid w:val="77EC077D"/>
    <w:rsid w:val="7825C956"/>
    <w:rsid w:val="78A5A758"/>
    <w:rsid w:val="78C54C7E"/>
    <w:rsid w:val="78EE830B"/>
    <w:rsid w:val="791B174A"/>
    <w:rsid w:val="79FA789E"/>
    <w:rsid w:val="7A04C95E"/>
    <w:rsid w:val="7A061BCC"/>
    <w:rsid w:val="7A5BCF52"/>
    <w:rsid w:val="7A69B18C"/>
    <w:rsid w:val="7AD0357F"/>
    <w:rsid w:val="7AD58B0B"/>
    <w:rsid w:val="7B93276C"/>
    <w:rsid w:val="7C0F7494"/>
    <w:rsid w:val="7C272778"/>
    <w:rsid w:val="7C445F31"/>
    <w:rsid w:val="7C4C0294"/>
    <w:rsid w:val="7C641088"/>
    <w:rsid w:val="7CA37737"/>
    <w:rsid w:val="7CA4418C"/>
    <w:rsid w:val="7D91CD7B"/>
    <w:rsid w:val="7DFA21A3"/>
    <w:rsid w:val="7E181143"/>
    <w:rsid w:val="7E8093F6"/>
    <w:rsid w:val="7ED2BE03"/>
    <w:rsid w:val="7EE29D89"/>
    <w:rsid w:val="7F0A3137"/>
    <w:rsid w:val="7F2449FF"/>
    <w:rsid w:val="7F58C5E8"/>
    <w:rsid w:val="7F7BE7B3"/>
    <w:rsid w:val="7FBB31A3"/>
    <w:rsid w:val="7FFB04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1DB4F"/>
  <w15:chartTrackingRefBased/>
  <w15:docId w15:val="{19BD8E32-ACF7-401B-820D-434978EC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A5C"/>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28"/>
      <w:szCs w:val="28"/>
    </w:rPr>
  </w:style>
  <w:style w:type="paragraph" w:styleId="Heading2">
    <w:name w:val="heading 2"/>
    <w:basedOn w:val="Normal"/>
    <w:next w:val="Normal"/>
    <w:link w:val="Heading2Char"/>
    <w:uiPriority w:val="9"/>
    <w:unhideWhenUsed/>
    <w:qFormat/>
    <w:rsid w:val="00563AF3"/>
    <w:pPr>
      <w:keepNext/>
      <w:keepLines/>
      <w:shd w:val="clear" w:color="auto" w:fill="FAE2D5" w:themeFill="accent2" w:themeFillTint="33"/>
      <w:spacing w:before="160" w:after="8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B16F40"/>
    <w:pPr>
      <w:keepNext/>
      <w:keepLines/>
      <w:shd w:val="clear" w:color="auto" w:fill="C1F0C7" w:themeFill="accent3" w:themeFillTint="33"/>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0697"/>
    <w:pPr>
      <w:keepNext/>
      <w:keepLines/>
      <w:shd w:val="clear" w:color="auto" w:fill="F2CEED" w:themeFill="accent5" w:themeFillTint="33"/>
      <w:spacing w:before="80" w:after="40"/>
      <w:ind w:left="10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0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0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5C"/>
    <w:rPr>
      <w:rFonts w:asciiTheme="majorHAnsi" w:eastAsiaTheme="majorEastAsia" w:hAnsiTheme="majorHAnsi" w:cstheme="majorBidi"/>
      <w:color w:val="0F4761" w:themeColor="accent1" w:themeShade="BF"/>
      <w:sz w:val="28"/>
      <w:szCs w:val="28"/>
      <w:shd w:val="clear" w:color="auto" w:fill="DAE9F7" w:themeFill="text2" w:themeFillTint="1A"/>
    </w:rPr>
  </w:style>
  <w:style w:type="character" w:customStyle="1" w:styleId="Heading2Char">
    <w:name w:val="Heading 2 Char"/>
    <w:basedOn w:val="DefaultParagraphFont"/>
    <w:link w:val="Heading2"/>
    <w:uiPriority w:val="9"/>
    <w:rsid w:val="00563AF3"/>
    <w:rPr>
      <w:rFonts w:asciiTheme="majorHAnsi" w:eastAsiaTheme="majorEastAsia" w:hAnsiTheme="majorHAnsi" w:cstheme="majorBidi"/>
      <w:color w:val="0F4761" w:themeColor="accent1" w:themeShade="BF"/>
      <w:sz w:val="28"/>
      <w:szCs w:val="28"/>
      <w:shd w:val="clear" w:color="auto" w:fill="FAE2D5" w:themeFill="accent2" w:themeFillTint="33"/>
    </w:rPr>
  </w:style>
  <w:style w:type="character" w:customStyle="1" w:styleId="Heading3Char">
    <w:name w:val="Heading 3 Char"/>
    <w:basedOn w:val="DefaultParagraphFont"/>
    <w:link w:val="Heading3"/>
    <w:uiPriority w:val="9"/>
    <w:rsid w:val="00F41ABC"/>
    <w:rPr>
      <w:rFonts w:eastAsiaTheme="majorEastAsia" w:cstheme="majorBidi"/>
      <w:color w:val="0F4761" w:themeColor="accent1" w:themeShade="BF"/>
      <w:sz w:val="28"/>
      <w:szCs w:val="28"/>
      <w:shd w:val="clear" w:color="auto" w:fill="C1F0C7" w:themeFill="accent3" w:themeFillTint="33"/>
    </w:rPr>
  </w:style>
  <w:style w:type="character" w:customStyle="1" w:styleId="Heading4Char">
    <w:name w:val="Heading 4 Char"/>
    <w:basedOn w:val="DefaultParagraphFont"/>
    <w:link w:val="Heading4"/>
    <w:uiPriority w:val="9"/>
    <w:rsid w:val="00B30697"/>
    <w:rPr>
      <w:rFonts w:eastAsiaTheme="majorEastAsia" w:cstheme="majorBidi"/>
      <w:i/>
      <w:iCs/>
      <w:color w:val="0F4761" w:themeColor="accent1" w:themeShade="BF"/>
      <w:shd w:val="clear" w:color="auto" w:fill="F2CEED" w:themeFill="accent5" w:themeFillTint="33"/>
    </w:rPr>
  </w:style>
  <w:style w:type="character" w:customStyle="1" w:styleId="Heading5Char">
    <w:name w:val="Heading 5 Char"/>
    <w:basedOn w:val="DefaultParagraphFont"/>
    <w:link w:val="Heading5"/>
    <w:uiPriority w:val="9"/>
    <w:rsid w:val="00530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0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C24"/>
    <w:rPr>
      <w:rFonts w:eastAsiaTheme="majorEastAsia" w:cstheme="majorBidi"/>
      <w:color w:val="272727" w:themeColor="text1" w:themeTint="D8"/>
    </w:rPr>
  </w:style>
  <w:style w:type="paragraph" w:styleId="Title">
    <w:name w:val="Title"/>
    <w:basedOn w:val="Normal"/>
    <w:next w:val="Normal"/>
    <w:link w:val="TitleChar"/>
    <w:uiPriority w:val="10"/>
    <w:qFormat/>
    <w:rsid w:val="00530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C24"/>
    <w:pPr>
      <w:spacing w:before="160"/>
      <w:jc w:val="center"/>
    </w:pPr>
    <w:rPr>
      <w:i/>
      <w:iCs/>
      <w:color w:val="404040" w:themeColor="text1" w:themeTint="BF"/>
    </w:rPr>
  </w:style>
  <w:style w:type="character" w:customStyle="1" w:styleId="QuoteChar">
    <w:name w:val="Quote Char"/>
    <w:basedOn w:val="DefaultParagraphFont"/>
    <w:link w:val="Quote"/>
    <w:uiPriority w:val="29"/>
    <w:rsid w:val="00530C24"/>
    <w:rPr>
      <w:i/>
      <w:iCs/>
      <w:color w:val="404040" w:themeColor="text1" w:themeTint="BF"/>
    </w:rPr>
  </w:style>
  <w:style w:type="paragraph" w:styleId="ListParagraph">
    <w:name w:val="List Paragraph"/>
    <w:basedOn w:val="Normal"/>
    <w:link w:val="ListParagraphChar"/>
    <w:uiPriority w:val="34"/>
    <w:qFormat/>
    <w:rsid w:val="00530C24"/>
    <w:pPr>
      <w:ind w:left="720"/>
      <w:contextualSpacing/>
    </w:pPr>
  </w:style>
  <w:style w:type="character" w:styleId="IntenseEmphasis">
    <w:name w:val="Intense Emphasis"/>
    <w:basedOn w:val="DefaultParagraphFont"/>
    <w:uiPriority w:val="21"/>
    <w:qFormat/>
    <w:rsid w:val="00530C24"/>
    <w:rPr>
      <w:i/>
      <w:iCs/>
      <w:color w:val="0F4761" w:themeColor="accent1" w:themeShade="BF"/>
    </w:rPr>
  </w:style>
  <w:style w:type="paragraph" w:styleId="IntenseQuote">
    <w:name w:val="Intense Quote"/>
    <w:basedOn w:val="Normal"/>
    <w:next w:val="Normal"/>
    <w:link w:val="IntenseQuoteChar"/>
    <w:uiPriority w:val="30"/>
    <w:qFormat/>
    <w:rsid w:val="00530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C24"/>
    <w:rPr>
      <w:i/>
      <w:iCs/>
      <w:color w:val="0F4761" w:themeColor="accent1" w:themeShade="BF"/>
    </w:rPr>
  </w:style>
  <w:style w:type="character" w:styleId="IntenseReference">
    <w:name w:val="Intense Reference"/>
    <w:basedOn w:val="DefaultParagraphFont"/>
    <w:uiPriority w:val="32"/>
    <w:qFormat/>
    <w:rsid w:val="00530C24"/>
    <w:rPr>
      <w:b/>
      <w:bCs/>
      <w:smallCaps/>
      <w:color w:val="0F4761" w:themeColor="accent1" w:themeShade="BF"/>
      <w:spacing w:val="5"/>
    </w:rPr>
  </w:style>
  <w:style w:type="paragraph" w:styleId="Header">
    <w:name w:val="header"/>
    <w:basedOn w:val="Normal"/>
    <w:link w:val="HeaderChar"/>
    <w:uiPriority w:val="99"/>
    <w:unhideWhenUsed/>
    <w:rsid w:val="00530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24"/>
  </w:style>
  <w:style w:type="paragraph" w:styleId="Footer">
    <w:name w:val="footer"/>
    <w:basedOn w:val="Normal"/>
    <w:link w:val="FooterChar"/>
    <w:uiPriority w:val="99"/>
    <w:unhideWhenUsed/>
    <w:rsid w:val="00530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24"/>
  </w:style>
  <w:style w:type="character" w:styleId="Hyperlink">
    <w:name w:val="Hyperlink"/>
    <w:basedOn w:val="DefaultParagraphFont"/>
    <w:uiPriority w:val="99"/>
    <w:unhideWhenUsed/>
    <w:rsid w:val="00F846C1"/>
    <w:rPr>
      <w:color w:val="467886" w:themeColor="hyperlink"/>
      <w:u w:val="single"/>
    </w:rPr>
  </w:style>
  <w:style w:type="character" w:styleId="UnresolvedMention">
    <w:name w:val="Unresolved Mention"/>
    <w:basedOn w:val="DefaultParagraphFont"/>
    <w:uiPriority w:val="99"/>
    <w:semiHidden/>
    <w:unhideWhenUsed/>
    <w:rsid w:val="00F846C1"/>
    <w:rPr>
      <w:color w:val="605E5C"/>
      <w:shd w:val="clear" w:color="auto" w:fill="E1DFDD"/>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1E5C5D"/>
    <w:pPr>
      <w:spacing w:line="240" w:lineRule="auto"/>
    </w:pPr>
    <w:rPr>
      <w:sz w:val="20"/>
      <w:szCs w:val="20"/>
    </w:rPr>
  </w:style>
  <w:style w:type="character" w:customStyle="1" w:styleId="CommentTextChar">
    <w:name w:val="Comment Text Char"/>
    <w:basedOn w:val="DefaultParagraphFont"/>
    <w:link w:val="CommentText"/>
    <w:uiPriority w:val="99"/>
    <w:rsid w:val="001E5C5D"/>
    <w:rPr>
      <w:sz w:val="20"/>
      <w:szCs w:val="20"/>
    </w:rPr>
  </w:style>
  <w:style w:type="character" w:styleId="CommentReference">
    <w:name w:val="annotation reference"/>
    <w:basedOn w:val="DefaultParagraphFont"/>
    <w:uiPriority w:val="99"/>
    <w:semiHidden/>
    <w:unhideWhenUsed/>
    <w:rsid w:val="001E5C5D"/>
    <w:rPr>
      <w:sz w:val="16"/>
      <w:szCs w:val="16"/>
    </w:rPr>
  </w:style>
  <w:style w:type="paragraph" w:styleId="CommentSubject">
    <w:name w:val="annotation subject"/>
    <w:basedOn w:val="CommentText"/>
    <w:next w:val="CommentText"/>
    <w:link w:val="CommentSubjectChar"/>
    <w:uiPriority w:val="99"/>
    <w:semiHidden/>
    <w:unhideWhenUsed/>
    <w:rsid w:val="009D76C0"/>
    <w:rPr>
      <w:b/>
      <w:bCs/>
    </w:rPr>
  </w:style>
  <w:style w:type="character" w:customStyle="1" w:styleId="CommentSubjectChar">
    <w:name w:val="Comment Subject Char"/>
    <w:basedOn w:val="CommentTextChar"/>
    <w:link w:val="CommentSubject"/>
    <w:uiPriority w:val="99"/>
    <w:semiHidden/>
    <w:rsid w:val="009D76C0"/>
    <w:rPr>
      <w:b/>
      <w:bCs/>
      <w:sz w:val="20"/>
      <w:szCs w:val="20"/>
    </w:rPr>
  </w:style>
  <w:style w:type="paragraph" w:styleId="Revision">
    <w:name w:val="Revision"/>
    <w:hidden/>
    <w:uiPriority w:val="99"/>
    <w:semiHidden/>
    <w:rsid w:val="005D18FA"/>
    <w:pPr>
      <w:spacing w:after="0" w:line="240" w:lineRule="auto"/>
    </w:pPr>
  </w:style>
  <w:style w:type="character" w:styleId="Mention">
    <w:name w:val="Mention"/>
    <w:basedOn w:val="DefaultParagraphFont"/>
    <w:uiPriority w:val="99"/>
    <w:unhideWhenUsed/>
    <w:rsid w:val="00062DE9"/>
    <w:rPr>
      <w:color w:val="2B579A"/>
      <w:shd w:val="clear" w:color="auto" w:fill="E1DFDD"/>
    </w:rPr>
  </w:style>
  <w:style w:type="paragraph" w:styleId="NormalWeb">
    <w:name w:val="Normal (Web)"/>
    <w:basedOn w:val="Normal"/>
    <w:link w:val="NormalWebChar"/>
    <w:uiPriority w:val="99"/>
    <w:unhideWhenUsed/>
    <w:rsid w:val="0054391A"/>
    <w:rPr>
      <w:rFonts w:ascii="Times New Roman" w:hAnsi="Times New Roman" w:cs="Times New Roman"/>
    </w:rPr>
  </w:style>
  <w:style w:type="paragraph" w:styleId="BodyText">
    <w:name w:val="Body Text"/>
    <w:basedOn w:val="Normal"/>
    <w:link w:val="BodyTextChar"/>
    <w:unhideWhenUsed/>
    <w:qFormat/>
    <w:rsid w:val="00417468"/>
    <w:pPr>
      <w:spacing w:after="120" w:line="240" w:lineRule="auto"/>
    </w:pPr>
    <w:rPr>
      <w:rFonts w:ascii="Calibri" w:eastAsia="Times New Roman" w:hAnsi="Calibri" w:cs="Times New Roman"/>
      <w:kern w:val="0"/>
      <w:sz w:val="22"/>
      <w:szCs w:val="20"/>
      <w14:ligatures w14:val="none"/>
    </w:rPr>
  </w:style>
  <w:style w:type="character" w:customStyle="1" w:styleId="BodyTextChar">
    <w:name w:val="Body Text Char"/>
    <w:basedOn w:val="DefaultParagraphFont"/>
    <w:link w:val="BodyText"/>
    <w:rsid w:val="00417468"/>
    <w:rPr>
      <w:rFonts w:ascii="Calibri" w:eastAsia="Times New Roman" w:hAnsi="Calibri" w:cs="Times New Roman"/>
      <w:kern w:val="0"/>
      <w:sz w:val="22"/>
      <w:szCs w:val="20"/>
      <w14:ligatures w14:val="none"/>
    </w:rPr>
  </w:style>
  <w:style w:type="character" w:styleId="FollowedHyperlink">
    <w:name w:val="FollowedHyperlink"/>
    <w:basedOn w:val="DefaultParagraphFont"/>
    <w:uiPriority w:val="99"/>
    <w:semiHidden/>
    <w:unhideWhenUsed/>
    <w:rsid w:val="00E40FDB"/>
    <w:rPr>
      <w:color w:val="96607D" w:themeColor="followedHyperlink"/>
      <w:u w:val="single"/>
    </w:rPr>
  </w:style>
  <w:style w:type="paragraph" w:styleId="TOCHeading">
    <w:name w:val="TOC Heading"/>
    <w:basedOn w:val="Heading1"/>
    <w:next w:val="Normal"/>
    <w:uiPriority w:val="39"/>
    <w:unhideWhenUsed/>
    <w:qFormat/>
    <w:rsid w:val="007F0339"/>
    <w:pPr>
      <w:shd w:val="clear" w:color="auto" w:fill="auto"/>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07160"/>
    <w:pPr>
      <w:tabs>
        <w:tab w:val="right" w:leader="dot" w:pos="10790"/>
      </w:tabs>
      <w:spacing w:after="100"/>
    </w:pPr>
  </w:style>
  <w:style w:type="paragraph" w:styleId="TOC2">
    <w:name w:val="toc 2"/>
    <w:basedOn w:val="Normal"/>
    <w:next w:val="Normal"/>
    <w:autoRedefine/>
    <w:uiPriority w:val="39"/>
    <w:unhideWhenUsed/>
    <w:rsid w:val="007F0339"/>
    <w:pPr>
      <w:spacing w:after="100"/>
      <w:ind w:left="240"/>
    </w:pPr>
  </w:style>
  <w:style w:type="paragraph" w:styleId="TOC3">
    <w:name w:val="toc 3"/>
    <w:basedOn w:val="Normal"/>
    <w:next w:val="Normal"/>
    <w:autoRedefine/>
    <w:uiPriority w:val="39"/>
    <w:unhideWhenUsed/>
    <w:rsid w:val="0034644D"/>
    <w:pPr>
      <w:tabs>
        <w:tab w:val="right" w:leader="dot" w:pos="14390"/>
      </w:tabs>
      <w:spacing w:after="100" w:line="240" w:lineRule="auto"/>
      <w:ind w:left="475"/>
    </w:pPr>
  </w:style>
  <w:style w:type="paragraph" w:customStyle="1" w:styleId="GreenBullet">
    <w:name w:val="Green Bullet"/>
    <w:basedOn w:val="ListParagraph"/>
    <w:link w:val="GreenBulletChar"/>
    <w:qFormat/>
    <w:rsid w:val="007112B8"/>
    <w:pPr>
      <w:spacing w:line="240" w:lineRule="auto"/>
      <w:contextualSpacing w:val="0"/>
    </w:pPr>
  </w:style>
  <w:style w:type="character" w:customStyle="1" w:styleId="ListParagraphChar">
    <w:name w:val="List Paragraph Char"/>
    <w:basedOn w:val="DefaultParagraphFont"/>
    <w:link w:val="ListParagraph"/>
    <w:uiPriority w:val="34"/>
    <w:rsid w:val="005176D4"/>
  </w:style>
  <w:style w:type="character" w:customStyle="1" w:styleId="GreenBulletChar">
    <w:name w:val="Green Bullet Char"/>
    <w:basedOn w:val="ListParagraphChar"/>
    <w:link w:val="GreenBullet"/>
    <w:rsid w:val="007112B8"/>
  </w:style>
  <w:style w:type="paragraph" w:customStyle="1" w:styleId="Green2">
    <w:name w:val="Green2"/>
    <w:basedOn w:val="Normal"/>
    <w:link w:val="Green2Char"/>
    <w:qFormat/>
    <w:rsid w:val="00D5757D"/>
    <w:pPr>
      <w:numPr>
        <w:numId w:val="9"/>
      </w:numPr>
      <w:spacing w:line="240" w:lineRule="auto"/>
      <w:ind w:left="1440"/>
    </w:pPr>
  </w:style>
  <w:style w:type="character" w:customStyle="1" w:styleId="Green2Char">
    <w:name w:val="Green2 Char"/>
    <w:basedOn w:val="ListParagraphChar"/>
    <w:link w:val="Green2"/>
    <w:rsid w:val="00D5757D"/>
  </w:style>
  <w:style w:type="paragraph" w:customStyle="1" w:styleId="Green3">
    <w:name w:val="Green3"/>
    <w:basedOn w:val="Green2"/>
    <w:link w:val="Green3Char"/>
    <w:qFormat/>
    <w:rsid w:val="00D800AA"/>
  </w:style>
  <w:style w:type="character" w:customStyle="1" w:styleId="Green3Char">
    <w:name w:val="Green3 Char"/>
    <w:basedOn w:val="Green2Char"/>
    <w:link w:val="Green3"/>
    <w:rsid w:val="00D800AA"/>
  </w:style>
  <w:style w:type="paragraph" w:customStyle="1" w:styleId="Green4">
    <w:name w:val="Green4"/>
    <w:basedOn w:val="Green3"/>
    <w:link w:val="Green4Char"/>
    <w:qFormat/>
    <w:rsid w:val="00BB5B8C"/>
    <w:pPr>
      <w:numPr>
        <w:numId w:val="0"/>
      </w:numPr>
      <w:ind w:left="2160" w:hanging="360"/>
    </w:pPr>
  </w:style>
  <w:style w:type="character" w:customStyle="1" w:styleId="Green4Char">
    <w:name w:val="Green4 Char"/>
    <w:basedOn w:val="Green3Char"/>
    <w:link w:val="Green4"/>
    <w:rsid w:val="00BB5B8C"/>
  </w:style>
  <w:style w:type="paragraph" w:customStyle="1" w:styleId="Blue1">
    <w:name w:val="Blue1"/>
    <w:basedOn w:val="Purp2"/>
    <w:link w:val="Blue1Char"/>
    <w:qFormat/>
    <w:rsid w:val="009D6FF1"/>
    <w:pPr>
      <w:ind w:left="1710"/>
    </w:pPr>
  </w:style>
  <w:style w:type="character" w:customStyle="1" w:styleId="Blue1Char">
    <w:name w:val="Blue1 Char"/>
    <w:basedOn w:val="ListParagraphChar"/>
    <w:link w:val="Blue1"/>
    <w:rsid w:val="009D6FF1"/>
  </w:style>
  <w:style w:type="paragraph" w:customStyle="1" w:styleId="BLue2">
    <w:name w:val="BLue2"/>
    <w:basedOn w:val="GreenBullet"/>
    <w:link w:val="BLue2Char"/>
    <w:qFormat/>
    <w:rsid w:val="009368D9"/>
    <w:pPr>
      <w:numPr>
        <w:numId w:val="5"/>
      </w:numPr>
      <w:spacing w:after="120"/>
    </w:pPr>
  </w:style>
  <w:style w:type="character" w:customStyle="1" w:styleId="BLue2Char">
    <w:name w:val="BLue2 Char"/>
    <w:basedOn w:val="GreenBulletChar"/>
    <w:link w:val="BLue2"/>
    <w:rsid w:val="009368D9"/>
  </w:style>
  <w:style w:type="paragraph" w:customStyle="1" w:styleId="Purp1">
    <w:name w:val="Purp1"/>
    <w:basedOn w:val="Green2"/>
    <w:link w:val="Purp1Char"/>
    <w:qFormat/>
    <w:rsid w:val="00A27A47"/>
  </w:style>
  <w:style w:type="character" w:customStyle="1" w:styleId="NormalWebChar">
    <w:name w:val="Normal (Web) Char"/>
    <w:basedOn w:val="DefaultParagraphFont"/>
    <w:link w:val="NormalWeb"/>
    <w:uiPriority w:val="99"/>
    <w:rsid w:val="006D7EFF"/>
    <w:rPr>
      <w:rFonts w:ascii="Times New Roman" w:hAnsi="Times New Roman" w:cs="Times New Roman"/>
    </w:rPr>
  </w:style>
  <w:style w:type="character" w:customStyle="1" w:styleId="Purp1Char">
    <w:name w:val="Purp1 Char"/>
    <w:basedOn w:val="NormalWebChar"/>
    <w:link w:val="Purp1"/>
    <w:rsid w:val="00A27A47"/>
    <w:rPr>
      <w:rFonts w:ascii="Times New Roman" w:hAnsi="Times New Roman" w:cs="Times New Roman"/>
    </w:rPr>
  </w:style>
  <w:style w:type="paragraph" w:customStyle="1" w:styleId="Purp2">
    <w:name w:val="Purp2"/>
    <w:basedOn w:val="Normal"/>
    <w:link w:val="Purp2Char"/>
    <w:qFormat/>
    <w:rsid w:val="00E44706"/>
    <w:pPr>
      <w:numPr>
        <w:ilvl w:val="1"/>
        <w:numId w:val="6"/>
      </w:numPr>
      <w:ind w:left="1800"/>
      <w:contextualSpacing/>
    </w:pPr>
  </w:style>
  <w:style w:type="character" w:customStyle="1" w:styleId="Purp2Char">
    <w:name w:val="Purp2 Char"/>
    <w:basedOn w:val="ListParagraphChar"/>
    <w:link w:val="Purp2"/>
    <w:rsid w:val="00E44706"/>
  </w:style>
  <w:style w:type="paragraph" w:customStyle="1" w:styleId="Purp3">
    <w:name w:val="Purp3"/>
    <w:basedOn w:val="ListParagraph"/>
    <w:link w:val="Purp3Char"/>
    <w:qFormat/>
    <w:rsid w:val="00B30697"/>
    <w:pPr>
      <w:numPr>
        <w:ilvl w:val="2"/>
        <w:numId w:val="1"/>
      </w:numPr>
      <w:ind w:left="2160"/>
    </w:pPr>
  </w:style>
  <w:style w:type="character" w:customStyle="1" w:styleId="Purp3Char">
    <w:name w:val="Purp3 Char"/>
    <w:basedOn w:val="ListParagraphChar"/>
    <w:link w:val="Purp3"/>
    <w:rsid w:val="00B30697"/>
  </w:style>
  <w:style w:type="paragraph" w:customStyle="1" w:styleId="Purp4">
    <w:name w:val="Purp4"/>
    <w:basedOn w:val="ListParagraph"/>
    <w:link w:val="Purp4Char"/>
    <w:qFormat/>
    <w:rsid w:val="000B2E70"/>
    <w:pPr>
      <w:numPr>
        <w:ilvl w:val="3"/>
        <w:numId w:val="1"/>
      </w:numPr>
    </w:pPr>
  </w:style>
  <w:style w:type="character" w:customStyle="1" w:styleId="Purp4Char">
    <w:name w:val="Purp4 Char"/>
    <w:basedOn w:val="ListParagraphChar"/>
    <w:link w:val="Purp4"/>
    <w:rsid w:val="000B2E70"/>
  </w:style>
  <w:style w:type="paragraph" w:customStyle="1" w:styleId="Purp5">
    <w:name w:val="Purp5"/>
    <w:basedOn w:val="ListParagraph"/>
    <w:link w:val="Purp5Char"/>
    <w:qFormat/>
    <w:rsid w:val="00A72B65"/>
    <w:pPr>
      <w:numPr>
        <w:ilvl w:val="4"/>
        <w:numId w:val="1"/>
      </w:numPr>
    </w:pPr>
  </w:style>
  <w:style w:type="character" w:customStyle="1" w:styleId="Purp5Char">
    <w:name w:val="Purp5 Char"/>
    <w:basedOn w:val="ListParagraphChar"/>
    <w:link w:val="Purp5"/>
    <w:rsid w:val="00A72B65"/>
  </w:style>
  <w:style w:type="paragraph" w:customStyle="1" w:styleId="Blue3">
    <w:name w:val="Blue3"/>
    <w:basedOn w:val="ListParagraph"/>
    <w:link w:val="Blue3Char"/>
    <w:qFormat/>
    <w:rsid w:val="001D53CF"/>
    <w:pPr>
      <w:spacing w:line="240" w:lineRule="auto"/>
      <w:ind w:left="1080" w:hanging="360"/>
      <w:contextualSpacing w:val="0"/>
    </w:pPr>
  </w:style>
  <w:style w:type="character" w:customStyle="1" w:styleId="Blue3Char">
    <w:name w:val="Blue3 Char"/>
    <w:basedOn w:val="ListParagraphChar"/>
    <w:link w:val="Blue3"/>
    <w:rsid w:val="001D53CF"/>
  </w:style>
  <w:style w:type="paragraph" w:customStyle="1" w:styleId="Blue4">
    <w:name w:val="Blue4"/>
    <w:basedOn w:val="Blue3"/>
    <w:link w:val="Blue4Char"/>
    <w:qFormat/>
    <w:rsid w:val="00361683"/>
    <w:pPr>
      <w:ind w:left="1440"/>
    </w:pPr>
  </w:style>
  <w:style w:type="character" w:customStyle="1" w:styleId="Blue4Char">
    <w:name w:val="Blue4 Char"/>
    <w:basedOn w:val="Blue3Char"/>
    <w:link w:val="Blue4"/>
    <w:rsid w:val="00361683"/>
  </w:style>
  <w:style w:type="paragraph" w:customStyle="1" w:styleId="Blue5">
    <w:name w:val="Blue5"/>
    <w:basedOn w:val="ListParagraph"/>
    <w:link w:val="Blue5Char"/>
    <w:qFormat/>
    <w:rsid w:val="009E3BEA"/>
    <w:pPr>
      <w:numPr>
        <w:ilvl w:val="3"/>
        <w:numId w:val="2"/>
      </w:numPr>
      <w:ind w:left="1800"/>
    </w:pPr>
  </w:style>
  <w:style w:type="character" w:customStyle="1" w:styleId="Blue5Char">
    <w:name w:val="Blue5 Char"/>
    <w:basedOn w:val="ListParagraphChar"/>
    <w:link w:val="Blue5"/>
    <w:rsid w:val="009E3BEA"/>
  </w:style>
  <w:style w:type="character" w:styleId="Strong">
    <w:name w:val="Strong"/>
    <w:basedOn w:val="DefaultParagraphFont"/>
    <w:uiPriority w:val="22"/>
    <w:qFormat/>
    <w:rsid w:val="00FE0075"/>
    <w:rPr>
      <w:b/>
      <w:bCs/>
    </w:rPr>
  </w:style>
  <w:style w:type="paragraph" w:customStyle="1" w:styleId="O1">
    <w:name w:val="O1"/>
    <w:basedOn w:val="Purp2"/>
    <w:link w:val="O1Char"/>
    <w:qFormat/>
    <w:rsid w:val="003D1C46"/>
    <w:pPr>
      <w:ind w:left="360"/>
    </w:pPr>
  </w:style>
  <w:style w:type="character" w:customStyle="1" w:styleId="O1Char">
    <w:name w:val="O1 Char"/>
    <w:basedOn w:val="Purp2Char"/>
    <w:link w:val="O1"/>
    <w:rsid w:val="003D1C46"/>
  </w:style>
  <w:style w:type="paragraph" w:customStyle="1" w:styleId="O2">
    <w:name w:val="O2"/>
    <w:basedOn w:val="BLue2"/>
    <w:link w:val="O2Char"/>
    <w:qFormat/>
    <w:rsid w:val="00DE3BC6"/>
  </w:style>
  <w:style w:type="character" w:customStyle="1" w:styleId="O2Char">
    <w:name w:val="O2 Char"/>
    <w:basedOn w:val="BLue2Char"/>
    <w:link w:val="O2"/>
    <w:rsid w:val="00DE3BC6"/>
  </w:style>
  <w:style w:type="paragraph" w:customStyle="1" w:styleId="O3">
    <w:name w:val="O3"/>
    <w:basedOn w:val="O2"/>
    <w:link w:val="O3Char"/>
    <w:qFormat/>
    <w:rsid w:val="00BC6083"/>
    <w:pPr>
      <w:ind w:left="1440"/>
    </w:pPr>
  </w:style>
  <w:style w:type="character" w:customStyle="1" w:styleId="O3Char">
    <w:name w:val="O3 Char"/>
    <w:basedOn w:val="O2Char"/>
    <w:link w:val="O3"/>
    <w:rsid w:val="00BC6083"/>
  </w:style>
  <w:style w:type="paragraph" w:styleId="ListBullet">
    <w:name w:val="List Bullet"/>
    <w:basedOn w:val="Normal"/>
    <w:uiPriority w:val="99"/>
    <w:unhideWhenUsed/>
    <w:rsid w:val="00302B53"/>
    <w:pPr>
      <w:numPr>
        <w:numId w:val="7"/>
      </w:numPr>
      <w:contextualSpacing/>
    </w:pPr>
  </w:style>
  <w:style w:type="paragraph" w:styleId="TOC4">
    <w:name w:val="toc 4"/>
    <w:basedOn w:val="Normal"/>
    <w:next w:val="Normal"/>
    <w:autoRedefine/>
    <w:uiPriority w:val="39"/>
    <w:unhideWhenUsed/>
    <w:rsid w:val="00280F73"/>
    <w:pPr>
      <w:spacing w:after="100"/>
      <w:ind w:left="720"/>
    </w:pPr>
    <w:rPr>
      <w:rFonts w:eastAsiaTheme="minorEastAsia"/>
    </w:rPr>
  </w:style>
  <w:style w:type="paragraph" w:styleId="TOC5">
    <w:name w:val="toc 5"/>
    <w:basedOn w:val="Normal"/>
    <w:next w:val="Normal"/>
    <w:autoRedefine/>
    <w:uiPriority w:val="39"/>
    <w:unhideWhenUsed/>
    <w:rsid w:val="00280F73"/>
    <w:pPr>
      <w:spacing w:after="100"/>
      <w:ind w:left="960"/>
    </w:pPr>
    <w:rPr>
      <w:rFonts w:eastAsiaTheme="minorEastAsia"/>
    </w:rPr>
  </w:style>
  <w:style w:type="paragraph" w:styleId="TOC6">
    <w:name w:val="toc 6"/>
    <w:basedOn w:val="Normal"/>
    <w:next w:val="Normal"/>
    <w:autoRedefine/>
    <w:uiPriority w:val="39"/>
    <w:unhideWhenUsed/>
    <w:rsid w:val="00280F73"/>
    <w:pPr>
      <w:spacing w:after="100"/>
      <w:ind w:left="1200"/>
    </w:pPr>
    <w:rPr>
      <w:rFonts w:eastAsiaTheme="minorEastAsia"/>
    </w:rPr>
  </w:style>
  <w:style w:type="paragraph" w:styleId="TOC7">
    <w:name w:val="toc 7"/>
    <w:basedOn w:val="Normal"/>
    <w:next w:val="Normal"/>
    <w:autoRedefine/>
    <w:uiPriority w:val="39"/>
    <w:unhideWhenUsed/>
    <w:rsid w:val="00280F73"/>
    <w:pPr>
      <w:spacing w:after="100"/>
      <w:ind w:left="1440"/>
    </w:pPr>
    <w:rPr>
      <w:rFonts w:eastAsiaTheme="minorEastAsia"/>
    </w:rPr>
  </w:style>
  <w:style w:type="paragraph" w:styleId="TOC8">
    <w:name w:val="toc 8"/>
    <w:basedOn w:val="Normal"/>
    <w:next w:val="Normal"/>
    <w:autoRedefine/>
    <w:uiPriority w:val="39"/>
    <w:unhideWhenUsed/>
    <w:rsid w:val="00280F73"/>
    <w:pPr>
      <w:spacing w:after="100"/>
      <w:ind w:left="1680"/>
    </w:pPr>
    <w:rPr>
      <w:rFonts w:eastAsiaTheme="minorEastAsia"/>
    </w:rPr>
  </w:style>
  <w:style w:type="paragraph" w:styleId="TOC9">
    <w:name w:val="toc 9"/>
    <w:basedOn w:val="Normal"/>
    <w:next w:val="Normal"/>
    <w:autoRedefine/>
    <w:uiPriority w:val="39"/>
    <w:unhideWhenUsed/>
    <w:rsid w:val="00280F73"/>
    <w:pPr>
      <w:spacing w:after="100"/>
      <w:ind w:left="1920"/>
    </w:pPr>
    <w:rPr>
      <w:rFonts w:eastAsiaTheme="minorEastAsia"/>
    </w:rPr>
  </w:style>
  <w:style w:type="paragraph" w:styleId="BodyTextIndent">
    <w:name w:val="Body Text Indent"/>
    <w:basedOn w:val="Normal"/>
    <w:link w:val="BodyTextIndentChar"/>
    <w:uiPriority w:val="99"/>
    <w:semiHidden/>
    <w:unhideWhenUsed/>
    <w:rsid w:val="00FF4F6C"/>
    <w:pPr>
      <w:spacing w:after="120"/>
      <w:ind w:left="360"/>
    </w:pPr>
  </w:style>
  <w:style w:type="character" w:customStyle="1" w:styleId="BodyTextIndentChar">
    <w:name w:val="Body Text Indent Char"/>
    <w:basedOn w:val="DefaultParagraphFont"/>
    <w:link w:val="BodyTextIndent"/>
    <w:uiPriority w:val="99"/>
    <w:semiHidden/>
    <w:rsid w:val="00FF4F6C"/>
  </w:style>
  <w:style w:type="paragraph" w:customStyle="1" w:styleId="paragraph">
    <w:name w:val="paragraph"/>
    <w:basedOn w:val="Normal"/>
    <w:rsid w:val="00FF4F6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F4F6C"/>
  </w:style>
  <w:style w:type="character" w:customStyle="1" w:styleId="eop">
    <w:name w:val="eop"/>
    <w:basedOn w:val="DefaultParagraphFont"/>
    <w:rsid w:val="00FF4F6C"/>
  </w:style>
  <w:style w:type="character" w:customStyle="1" w:styleId="ui-provider">
    <w:name w:val="ui-provider"/>
    <w:basedOn w:val="DefaultParagraphFont"/>
    <w:rsid w:val="00FF4F6C"/>
  </w:style>
  <w:style w:type="paragraph" w:customStyle="1" w:styleId="xmsolistparagraph">
    <w:name w:val="x_msolistparagraph"/>
    <w:basedOn w:val="Normal"/>
    <w:rsid w:val="00015FC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f0">
    <w:name w:val="pf0"/>
    <w:basedOn w:val="Normal"/>
    <w:rsid w:val="00DA343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DA3434"/>
    <w:rPr>
      <w:rFonts w:ascii="Segoe UI" w:hAnsi="Segoe UI" w:cs="Segoe UI" w:hint="default"/>
      <w:sz w:val="18"/>
      <w:szCs w:val="18"/>
    </w:rPr>
  </w:style>
  <w:style w:type="paragraph" w:styleId="Caption">
    <w:name w:val="caption"/>
    <w:basedOn w:val="Normal"/>
    <w:next w:val="Normal"/>
    <w:uiPriority w:val="35"/>
    <w:semiHidden/>
    <w:unhideWhenUsed/>
    <w:qFormat/>
    <w:rsid w:val="00B82CC6"/>
    <w:pPr>
      <w:spacing w:after="200" w:line="240" w:lineRule="auto"/>
    </w:pPr>
    <w:rPr>
      <w:i/>
      <w:iCs/>
      <w:color w:val="0E2841" w:themeColor="text2"/>
      <w:sz w:val="18"/>
      <w:szCs w:val="18"/>
    </w:rPr>
  </w:style>
  <w:style w:type="character" w:customStyle="1" w:styleId="cf11">
    <w:name w:val="cf11"/>
    <w:basedOn w:val="DefaultParagraphFont"/>
    <w:rsid w:val="0003089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3756">
      <w:bodyDiv w:val="1"/>
      <w:marLeft w:val="0"/>
      <w:marRight w:val="0"/>
      <w:marTop w:val="0"/>
      <w:marBottom w:val="0"/>
      <w:divBdr>
        <w:top w:val="none" w:sz="0" w:space="0" w:color="auto"/>
        <w:left w:val="none" w:sz="0" w:space="0" w:color="auto"/>
        <w:bottom w:val="none" w:sz="0" w:space="0" w:color="auto"/>
        <w:right w:val="none" w:sz="0" w:space="0" w:color="auto"/>
      </w:divBdr>
    </w:div>
    <w:div w:id="41367967">
      <w:bodyDiv w:val="1"/>
      <w:marLeft w:val="0"/>
      <w:marRight w:val="0"/>
      <w:marTop w:val="0"/>
      <w:marBottom w:val="0"/>
      <w:divBdr>
        <w:top w:val="none" w:sz="0" w:space="0" w:color="auto"/>
        <w:left w:val="none" w:sz="0" w:space="0" w:color="auto"/>
        <w:bottom w:val="none" w:sz="0" w:space="0" w:color="auto"/>
        <w:right w:val="none" w:sz="0" w:space="0" w:color="auto"/>
      </w:divBdr>
      <w:divsChild>
        <w:div w:id="394663069">
          <w:marLeft w:val="0"/>
          <w:marRight w:val="0"/>
          <w:marTop w:val="0"/>
          <w:marBottom w:val="0"/>
          <w:divBdr>
            <w:top w:val="none" w:sz="0" w:space="0" w:color="auto"/>
            <w:left w:val="none" w:sz="0" w:space="0" w:color="auto"/>
            <w:bottom w:val="none" w:sz="0" w:space="0" w:color="auto"/>
            <w:right w:val="none" w:sz="0" w:space="0" w:color="auto"/>
          </w:divBdr>
        </w:div>
        <w:div w:id="903640819">
          <w:marLeft w:val="0"/>
          <w:marRight w:val="0"/>
          <w:marTop w:val="0"/>
          <w:marBottom w:val="0"/>
          <w:divBdr>
            <w:top w:val="none" w:sz="0" w:space="0" w:color="auto"/>
            <w:left w:val="none" w:sz="0" w:space="0" w:color="auto"/>
            <w:bottom w:val="none" w:sz="0" w:space="0" w:color="auto"/>
            <w:right w:val="none" w:sz="0" w:space="0" w:color="auto"/>
          </w:divBdr>
        </w:div>
        <w:div w:id="1583181042">
          <w:marLeft w:val="0"/>
          <w:marRight w:val="0"/>
          <w:marTop w:val="0"/>
          <w:marBottom w:val="0"/>
          <w:divBdr>
            <w:top w:val="none" w:sz="0" w:space="0" w:color="auto"/>
            <w:left w:val="none" w:sz="0" w:space="0" w:color="auto"/>
            <w:bottom w:val="none" w:sz="0" w:space="0" w:color="auto"/>
            <w:right w:val="none" w:sz="0" w:space="0" w:color="auto"/>
          </w:divBdr>
        </w:div>
      </w:divsChild>
    </w:div>
    <w:div w:id="77793219">
      <w:bodyDiv w:val="1"/>
      <w:marLeft w:val="0"/>
      <w:marRight w:val="0"/>
      <w:marTop w:val="0"/>
      <w:marBottom w:val="0"/>
      <w:divBdr>
        <w:top w:val="none" w:sz="0" w:space="0" w:color="auto"/>
        <w:left w:val="none" w:sz="0" w:space="0" w:color="auto"/>
        <w:bottom w:val="none" w:sz="0" w:space="0" w:color="auto"/>
        <w:right w:val="none" w:sz="0" w:space="0" w:color="auto"/>
      </w:divBdr>
    </w:div>
    <w:div w:id="142158185">
      <w:bodyDiv w:val="1"/>
      <w:marLeft w:val="0"/>
      <w:marRight w:val="0"/>
      <w:marTop w:val="0"/>
      <w:marBottom w:val="0"/>
      <w:divBdr>
        <w:top w:val="none" w:sz="0" w:space="0" w:color="auto"/>
        <w:left w:val="none" w:sz="0" w:space="0" w:color="auto"/>
        <w:bottom w:val="none" w:sz="0" w:space="0" w:color="auto"/>
        <w:right w:val="none" w:sz="0" w:space="0" w:color="auto"/>
      </w:divBdr>
    </w:div>
    <w:div w:id="160246388">
      <w:bodyDiv w:val="1"/>
      <w:marLeft w:val="0"/>
      <w:marRight w:val="0"/>
      <w:marTop w:val="0"/>
      <w:marBottom w:val="0"/>
      <w:divBdr>
        <w:top w:val="none" w:sz="0" w:space="0" w:color="auto"/>
        <w:left w:val="none" w:sz="0" w:space="0" w:color="auto"/>
        <w:bottom w:val="none" w:sz="0" w:space="0" w:color="auto"/>
        <w:right w:val="none" w:sz="0" w:space="0" w:color="auto"/>
      </w:divBdr>
    </w:div>
    <w:div w:id="202787474">
      <w:bodyDiv w:val="1"/>
      <w:marLeft w:val="0"/>
      <w:marRight w:val="0"/>
      <w:marTop w:val="0"/>
      <w:marBottom w:val="0"/>
      <w:divBdr>
        <w:top w:val="none" w:sz="0" w:space="0" w:color="auto"/>
        <w:left w:val="none" w:sz="0" w:space="0" w:color="auto"/>
        <w:bottom w:val="none" w:sz="0" w:space="0" w:color="auto"/>
        <w:right w:val="none" w:sz="0" w:space="0" w:color="auto"/>
      </w:divBdr>
    </w:div>
    <w:div w:id="219562784">
      <w:bodyDiv w:val="1"/>
      <w:marLeft w:val="0"/>
      <w:marRight w:val="0"/>
      <w:marTop w:val="0"/>
      <w:marBottom w:val="0"/>
      <w:divBdr>
        <w:top w:val="none" w:sz="0" w:space="0" w:color="auto"/>
        <w:left w:val="none" w:sz="0" w:space="0" w:color="auto"/>
        <w:bottom w:val="none" w:sz="0" w:space="0" w:color="auto"/>
        <w:right w:val="none" w:sz="0" w:space="0" w:color="auto"/>
      </w:divBdr>
    </w:div>
    <w:div w:id="235476039">
      <w:bodyDiv w:val="1"/>
      <w:marLeft w:val="0"/>
      <w:marRight w:val="0"/>
      <w:marTop w:val="0"/>
      <w:marBottom w:val="0"/>
      <w:divBdr>
        <w:top w:val="none" w:sz="0" w:space="0" w:color="auto"/>
        <w:left w:val="none" w:sz="0" w:space="0" w:color="auto"/>
        <w:bottom w:val="none" w:sz="0" w:space="0" w:color="auto"/>
        <w:right w:val="none" w:sz="0" w:space="0" w:color="auto"/>
      </w:divBdr>
    </w:div>
    <w:div w:id="243535204">
      <w:bodyDiv w:val="1"/>
      <w:marLeft w:val="0"/>
      <w:marRight w:val="0"/>
      <w:marTop w:val="0"/>
      <w:marBottom w:val="0"/>
      <w:divBdr>
        <w:top w:val="none" w:sz="0" w:space="0" w:color="auto"/>
        <w:left w:val="none" w:sz="0" w:space="0" w:color="auto"/>
        <w:bottom w:val="none" w:sz="0" w:space="0" w:color="auto"/>
        <w:right w:val="none" w:sz="0" w:space="0" w:color="auto"/>
      </w:divBdr>
    </w:div>
    <w:div w:id="267659028">
      <w:bodyDiv w:val="1"/>
      <w:marLeft w:val="0"/>
      <w:marRight w:val="0"/>
      <w:marTop w:val="0"/>
      <w:marBottom w:val="0"/>
      <w:divBdr>
        <w:top w:val="none" w:sz="0" w:space="0" w:color="auto"/>
        <w:left w:val="none" w:sz="0" w:space="0" w:color="auto"/>
        <w:bottom w:val="none" w:sz="0" w:space="0" w:color="auto"/>
        <w:right w:val="none" w:sz="0" w:space="0" w:color="auto"/>
      </w:divBdr>
    </w:div>
    <w:div w:id="301621738">
      <w:bodyDiv w:val="1"/>
      <w:marLeft w:val="0"/>
      <w:marRight w:val="0"/>
      <w:marTop w:val="0"/>
      <w:marBottom w:val="0"/>
      <w:divBdr>
        <w:top w:val="none" w:sz="0" w:space="0" w:color="auto"/>
        <w:left w:val="none" w:sz="0" w:space="0" w:color="auto"/>
        <w:bottom w:val="none" w:sz="0" w:space="0" w:color="auto"/>
        <w:right w:val="none" w:sz="0" w:space="0" w:color="auto"/>
      </w:divBdr>
    </w:div>
    <w:div w:id="323707426">
      <w:bodyDiv w:val="1"/>
      <w:marLeft w:val="0"/>
      <w:marRight w:val="0"/>
      <w:marTop w:val="0"/>
      <w:marBottom w:val="0"/>
      <w:divBdr>
        <w:top w:val="none" w:sz="0" w:space="0" w:color="auto"/>
        <w:left w:val="none" w:sz="0" w:space="0" w:color="auto"/>
        <w:bottom w:val="none" w:sz="0" w:space="0" w:color="auto"/>
        <w:right w:val="none" w:sz="0" w:space="0" w:color="auto"/>
      </w:divBdr>
    </w:div>
    <w:div w:id="430399392">
      <w:bodyDiv w:val="1"/>
      <w:marLeft w:val="0"/>
      <w:marRight w:val="0"/>
      <w:marTop w:val="0"/>
      <w:marBottom w:val="0"/>
      <w:divBdr>
        <w:top w:val="none" w:sz="0" w:space="0" w:color="auto"/>
        <w:left w:val="none" w:sz="0" w:space="0" w:color="auto"/>
        <w:bottom w:val="none" w:sz="0" w:space="0" w:color="auto"/>
        <w:right w:val="none" w:sz="0" w:space="0" w:color="auto"/>
      </w:divBdr>
    </w:div>
    <w:div w:id="457190530">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530843950">
      <w:bodyDiv w:val="1"/>
      <w:marLeft w:val="0"/>
      <w:marRight w:val="0"/>
      <w:marTop w:val="0"/>
      <w:marBottom w:val="0"/>
      <w:divBdr>
        <w:top w:val="none" w:sz="0" w:space="0" w:color="auto"/>
        <w:left w:val="none" w:sz="0" w:space="0" w:color="auto"/>
        <w:bottom w:val="none" w:sz="0" w:space="0" w:color="auto"/>
        <w:right w:val="none" w:sz="0" w:space="0" w:color="auto"/>
      </w:divBdr>
    </w:div>
    <w:div w:id="534004562">
      <w:bodyDiv w:val="1"/>
      <w:marLeft w:val="0"/>
      <w:marRight w:val="0"/>
      <w:marTop w:val="0"/>
      <w:marBottom w:val="0"/>
      <w:divBdr>
        <w:top w:val="none" w:sz="0" w:space="0" w:color="auto"/>
        <w:left w:val="none" w:sz="0" w:space="0" w:color="auto"/>
        <w:bottom w:val="none" w:sz="0" w:space="0" w:color="auto"/>
        <w:right w:val="none" w:sz="0" w:space="0" w:color="auto"/>
      </w:divBdr>
    </w:div>
    <w:div w:id="554396461">
      <w:bodyDiv w:val="1"/>
      <w:marLeft w:val="0"/>
      <w:marRight w:val="0"/>
      <w:marTop w:val="0"/>
      <w:marBottom w:val="0"/>
      <w:divBdr>
        <w:top w:val="none" w:sz="0" w:space="0" w:color="auto"/>
        <w:left w:val="none" w:sz="0" w:space="0" w:color="auto"/>
        <w:bottom w:val="none" w:sz="0" w:space="0" w:color="auto"/>
        <w:right w:val="none" w:sz="0" w:space="0" w:color="auto"/>
      </w:divBdr>
      <w:divsChild>
        <w:div w:id="128404983">
          <w:marLeft w:val="0"/>
          <w:marRight w:val="0"/>
          <w:marTop w:val="0"/>
          <w:marBottom w:val="0"/>
          <w:divBdr>
            <w:top w:val="none" w:sz="0" w:space="0" w:color="auto"/>
            <w:left w:val="none" w:sz="0" w:space="0" w:color="auto"/>
            <w:bottom w:val="none" w:sz="0" w:space="0" w:color="auto"/>
            <w:right w:val="none" w:sz="0" w:space="0" w:color="auto"/>
          </w:divBdr>
        </w:div>
        <w:div w:id="722409514">
          <w:marLeft w:val="0"/>
          <w:marRight w:val="0"/>
          <w:marTop w:val="0"/>
          <w:marBottom w:val="0"/>
          <w:divBdr>
            <w:top w:val="none" w:sz="0" w:space="0" w:color="auto"/>
            <w:left w:val="none" w:sz="0" w:space="0" w:color="auto"/>
            <w:bottom w:val="none" w:sz="0" w:space="0" w:color="auto"/>
            <w:right w:val="none" w:sz="0" w:space="0" w:color="auto"/>
          </w:divBdr>
        </w:div>
        <w:div w:id="1608200676">
          <w:marLeft w:val="0"/>
          <w:marRight w:val="0"/>
          <w:marTop w:val="0"/>
          <w:marBottom w:val="0"/>
          <w:divBdr>
            <w:top w:val="none" w:sz="0" w:space="0" w:color="auto"/>
            <w:left w:val="none" w:sz="0" w:space="0" w:color="auto"/>
            <w:bottom w:val="none" w:sz="0" w:space="0" w:color="auto"/>
            <w:right w:val="none" w:sz="0" w:space="0" w:color="auto"/>
          </w:divBdr>
        </w:div>
      </w:divsChild>
    </w:div>
    <w:div w:id="554437820">
      <w:bodyDiv w:val="1"/>
      <w:marLeft w:val="0"/>
      <w:marRight w:val="0"/>
      <w:marTop w:val="0"/>
      <w:marBottom w:val="0"/>
      <w:divBdr>
        <w:top w:val="none" w:sz="0" w:space="0" w:color="auto"/>
        <w:left w:val="none" w:sz="0" w:space="0" w:color="auto"/>
        <w:bottom w:val="none" w:sz="0" w:space="0" w:color="auto"/>
        <w:right w:val="none" w:sz="0" w:space="0" w:color="auto"/>
      </w:divBdr>
      <w:divsChild>
        <w:div w:id="15233166">
          <w:marLeft w:val="0"/>
          <w:marRight w:val="0"/>
          <w:marTop w:val="360"/>
          <w:marBottom w:val="360"/>
          <w:divBdr>
            <w:top w:val="none" w:sz="0" w:space="0" w:color="auto"/>
            <w:left w:val="none" w:sz="0" w:space="0" w:color="auto"/>
            <w:bottom w:val="none" w:sz="0" w:space="0" w:color="auto"/>
            <w:right w:val="none" w:sz="0" w:space="0" w:color="auto"/>
          </w:divBdr>
          <w:divsChild>
            <w:div w:id="207648780">
              <w:marLeft w:val="0"/>
              <w:marRight w:val="0"/>
              <w:marTop w:val="0"/>
              <w:marBottom w:val="0"/>
              <w:divBdr>
                <w:top w:val="none" w:sz="0" w:space="0" w:color="auto"/>
                <w:left w:val="none" w:sz="0" w:space="0" w:color="auto"/>
                <w:bottom w:val="none" w:sz="0" w:space="0" w:color="auto"/>
                <w:right w:val="none" w:sz="0" w:space="0" w:color="auto"/>
              </w:divBdr>
              <w:divsChild>
                <w:div w:id="792330253">
                  <w:marLeft w:val="0"/>
                  <w:marRight w:val="0"/>
                  <w:marTop w:val="0"/>
                  <w:marBottom w:val="0"/>
                  <w:divBdr>
                    <w:top w:val="none" w:sz="0" w:space="0" w:color="auto"/>
                    <w:left w:val="none" w:sz="0" w:space="0" w:color="auto"/>
                    <w:bottom w:val="none" w:sz="0" w:space="0" w:color="auto"/>
                    <w:right w:val="none" w:sz="0" w:space="0" w:color="auto"/>
                  </w:divBdr>
                  <w:divsChild>
                    <w:div w:id="17278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317">
          <w:marLeft w:val="0"/>
          <w:marRight w:val="0"/>
          <w:marTop w:val="360"/>
          <w:marBottom w:val="360"/>
          <w:divBdr>
            <w:top w:val="none" w:sz="0" w:space="0" w:color="auto"/>
            <w:left w:val="none" w:sz="0" w:space="0" w:color="auto"/>
            <w:bottom w:val="none" w:sz="0" w:space="0" w:color="auto"/>
            <w:right w:val="none" w:sz="0" w:space="0" w:color="auto"/>
          </w:divBdr>
          <w:divsChild>
            <w:div w:id="1672222193">
              <w:marLeft w:val="0"/>
              <w:marRight w:val="0"/>
              <w:marTop w:val="0"/>
              <w:marBottom w:val="0"/>
              <w:divBdr>
                <w:top w:val="none" w:sz="0" w:space="0" w:color="auto"/>
                <w:left w:val="none" w:sz="0" w:space="0" w:color="auto"/>
                <w:bottom w:val="none" w:sz="0" w:space="0" w:color="auto"/>
                <w:right w:val="none" w:sz="0" w:space="0" w:color="auto"/>
              </w:divBdr>
              <w:divsChild>
                <w:div w:id="1868131101">
                  <w:marLeft w:val="0"/>
                  <w:marRight w:val="0"/>
                  <w:marTop w:val="0"/>
                  <w:marBottom w:val="0"/>
                  <w:divBdr>
                    <w:top w:val="none" w:sz="0" w:space="0" w:color="auto"/>
                    <w:left w:val="none" w:sz="0" w:space="0" w:color="auto"/>
                    <w:bottom w:val="none" w:sz="0" w:space="0" w:color="auto"/>
                    <w:right w:val="none" w:sz="0" w:space="0" w:color="auto"/>
                  </w:divBdr>
                  <w:divsChild>
                    <w:div w:id="4992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90114">
      <w:bodyDiv w:val="1"/>
      <w:marLeft w:val="0"/>
      <w:marRight w:val="0"/>
      <w:marTop w:val="0"/>
      <w:marBottom w:val="0"/>
      <w:divBdr>
        <w:top w:val="none" w:sz="0" w:space="0" w:color="auto"/>
        <w:left w:val="none" w:sz="0" w:space="0" w:color="auto"/>
        <w:bottom w:val="none" w:sz="0" w:space="0" w:color="auto"/>
        <w:right w:val="none" w:sz="0" w:space="0" w:color="auto"/>
      </w:divBdr>
    </w:div>
    <w:div w:id="592205462">
      <w:bodyDiv w:val="1"/>
      <w:marLeft w:val="0"/>
      <w:marRight w:val="0"/>
      <w:marTop w:val="0"/>
      <w:marBottom w:val="0"/>
      <w:divBdr>
        <w:top w:val="none" w:sz="0" w:space="0" w:color="auto"/>
        <w:left w:val="none" w:sz="0" w:space="0" w:color="auto"/>
        <w:bottom w:val="none" w:sz="0" w:space="0" w:color="auto"/>
        <w:right w:val="none" w:sz="0" w:space="0" w:color="auto"/>
      </w:divBdr>
    </w:div>
    <w:div w:id="593904505">
      <w:bodyDiv w:val="1"/>
      <w:marLeft w:val="0"/>
      <w:marRight w:val="0"/>
      <w:marTop w:val="0"/>
      <w:marBottom w:val="0"/>
      <w:divBdr>
        <w:top w:val="none" w:sz="0" w:space="0" w:color="auto"/>
        <w:left w:val="none" w:sz="0" w:space="0" w:color="auto"/>
        <w:bottom w:val="none" w:sz="0" w:space="0" w:color="auto"/>
        <w:right w:val="none" w:sz="0" w:space="0" w:color="auto"/>
      </w:divBdr>
    </w:div>
    <w:div w:id="607590651">
      <w:bodyDiv w:val="1"/>
      <w:marLeft w:val="0"/>
      <w:marRight w:val="0"/>
      <w:marTop w:val="0"/>
      <w:marBottom w:val="0"/>
      <w:divBdr>
        <w:top w:val="none" w:sz="0" w:space="0" w:color="auto"/>
        <w:left w:val="none" w:sz="0" w:space="0" w:color="auto"/>
        <w:bottom w:val="none" w:sz="0" w:space="0" w:color="auto"/>
        <w:right w:val="none" w:sz="0" w:space="0" w:color="auto"/>
      </w:divBdr>
    </w:div>
    <w:div w:id="611203846">
      <w:bodyDiv w:val="1"/>
      <w:marLeft w:val="0"/>
      <w:marRight w:val="0"/>
      <w:marTop w:val="0"/>
      <w:marBottom w:val="0"/>
      <w:divBdr>
        <w:top w:val="none" w:sz="0" w:space="0" w:color="auto"/>
        <w:left w:val="none" w:sz="0" w:space="0" w:color="auto"/>
        <w:bottom w:val="none" w:sz="0" w:space="0" w:color="auto"/>
        <w:right w:val="none" w:sz="0" w:space="0" w:color="auto"/>
      </w:divBdr>
    </w:div>
    <w:div w:id="621304416">
      <w:bodyDiv w:val="1"/>
      <w:marLeft w:val="0"/>
      <w:marRight w:val="0"/>
      <w:marTop w:val="0"/>
      <w:marBottom w:val="0"/>
      <w:divBdr>
        <w:top w:val="none" w:sz="0" w:space="0" w:color="auto"/>
        <w:left w:val="none" w:sz="0" w:space="0" w:color="auto"/>
        <w:bottom w:val="none" w:sz="0" w:space="0" w:color="auto"/>
        <w:right w:val="none" w:sz="0" w:space="0" w:color="auto"/>
      </w:divBdr>
    </w:div>
    <w:div w:id="642462962">
      <w:bodyDiv w:val="1"/>
      <w:marLeft w:val="0"/>
      <w:marRight w:val="0"/>
      <w:marTop w:val="0"/>
      <w:marBottom w:val="0"/>
      <w:divBdr>
        <w:top w:val="none" w:sz="0" w:space="0" w:color="auto"/>
        <w:left w:val="none" w:sz="0" w:space="0" w:color="auto"/>
        <w:bottom w:val="none" w:sz="0" w:space="0" w:color="auto"/>
        <w:right w:val="none" w:sz="0" w:space="0" w:color="auto"/>
      </w:divBdr>
    </w:div>
    <w:div w:id="644312732">
      <w:bodyDiv w:val="1"/>
      <w:marLeft w:val="0"/>
      <w:marRight w:val="0"/>
      <w:marTop w:val="0"/>
      <w:marBottom w:val="0"/>
      <w:divBdr>
        <w:top w:val="none" w:sz="0" w:space="0" w:color="auto"/>
        <w:left w:val="none" w:sz="0" w:space="0" w:color="auto"/>
        <w:bottom w:val="none" w:sz="0" w:space="0" w:color="auto"/>
        <w:right w:val="none" w:sz="0" w:space="0" w:color="auto"/>
      </w:divBdr>
    </w:div>
    <w:div w:id="657030693">
      <w:bodyDiv w:val="1"/>
      <w:marLeft w:val="0"/>
      <w:marRight w:val="0"/>
      <w:marTop w:val="0"/>
      <w:marBottom w:val="0"/>
      <w:divBdr>
        <w:top w:val="none" w:sz="0" w:space="0" w:color="auto"/>
        <w:left w:val="none" w:sz="0" w:space="0" w:color="auto"/>
        <w:bottom w:val="none" w:sz="0" w:space="0" w:color="auto"/>
        <w:right w:val="none" w:sz="0" w:space="0" w:color="auto"/>
      </w:divBdr>
    </w:div>
    <w:div w:id="663052236">
      <w:bodyDiv w:val="1"/>
      <w:marLeft w:val="0"/>
      <w:marRight w:val="0"/>
      <w:marTop w:val="0"/>
      <w:marBottom w:val="0"/>
      <w:divBdr>
        <w:top w:val="none" w:sz="0" w:space="0" w:color="auto"/>
        <w:left w:val="none" w:sz="0" w:space="0" w:color="auto"/>
        <w:bottom w:val="none" w:sz="0" w:space="0" w:color="auto"/>
        <w:right w:val="none" w:sz="0" w:space="0" w:color="auto"/>
      </w:divBdr>
    </w:div>
    <w:div w:id="677587598">
      <w:bodyDiv w:val="1"/>
      <w:marLeft w:val="0"/>
      <w:marRight w:val="0"/>
      <w:marTop w:val="0"/>
      <w:marBottom w:val="0"/>
      <w:divBdr>
        <w:top w:val="none" w:sz="0" w:space="0" w:color="auto"/>
        <w:left w:val="none" w:sz="0" w:space="0" w:color="auto"/>
        <w:bottom w:val="none" w:sz="0" w:space="0" w:color="auto"/>
        <w:right w:val="none" w:sz="0" w:space="0" w:color="auto"/>
      </w:divBdr>
    </w:div>
    <w:div w:id="678964076">
      <w:bodyDiv w:val="1"/>
      <w:marLeft w:val="0"/>
      <w:marRight w:val="0"/>
      <w:marTop w:val="0"/>
      <w:marBottom w:val="0"/>
      <w:divBdr>
        <w:top w:val="none" w:sz="0" w:space="0" w:color="auto"/>
        <w:left w:val="none" w:sz="0" w:space="0" w:color="auto"/>
        <w:bottom w:val="none" w:sz="0" w:space="0" w:color="auto"/>
        <w:right w:val="none" w:sz="0" w:space="0" w:color="auto"/>
      </w:divBdr>
    </w:div>
    <w:div w:id="707680882">
      <w:bodyDiv w:val="1"/>
      <w:marLeft w:val="0"/>
      <w:marRight w:val="0"/>
      <w:marTop w:val="0"/>
      <w:marBottom w:val="0"/>
      <w:divBdr>
        <w:top w:val="none" w:sz="0" w:space="0" w:color="auto"/>
        <w:left w:val="none" w:sz="0" w:space="0" w:color="auto"/>
        <w:bottom w:val="none" w:sz="0" w:space="0" w:color="auto"/>
        <w:right w:val="none" w:sz="0" w:space="0" w:color="auto"/>
      </w:divBdr>
    </w:div>
    <w:div w:id="708186788">
      <w:bodyDiv w:val="1"/>
      <w:marLeft w:val="0"/>
      <w:marRight w:val="0"/>
      <w:marTop w:val="0"/>
      <w:marBottom w:val="0"/>
      <w:divBdr>
        <w:top w:val="none" w:sz="0" w:space="0" w:color="auto"/>
        <w:left w:val="none" w:sz="0" w:space="0" w:color="auto"/>
        <w:bottom w:val="none" w:sz="0" w:space="0" w:color="auto"/>
        <w:right w:val="none" w:sz="0" w:space="0" w:color="auto"/>
      </w:divBdr>
    </w:div>
    <w:div w:id="727726709">
      <w:bodyDiv w:val="1"/>
      <w:marLeft w:val="0"/>
      <w:marRight w:val="0"/>
      <w:marTop w:val="0"/>
      <w:marBottom w:val="0"/>
      <w:divBdr>
        <w:top w:val="none" w:sz="0" w:space="0" w:color="auto"/>
        <w:left w:val="none" w:sz="0" w:space="0" w:color="auto"/>
        <w:bottom w:val="none" w:sz="0" w:space="0" w:color="auto"/>
        <w:right w:val="none" w:sz="0" w:space="0" w:color="auto"/>
      </w:divBdr>
    </w:div>
    <w:div w:id="752050131">
      <w:bodyDiv w:val="1"/>
      <w:marLeft w:val="0"/>
      <w:marRight w:val="0"/>
      <w:marTop w:val="0"/>
      <w:marBottom w:val="0"/>
      <w:divBdr>
        <w:top w:val="none" w:sz="0" w:space="0" w:color="auto"/>
        <w:left w:val="none" w:sz="0" w:space="0" w:color="auto"/>
        <w:bottom w:val="none" w:sz="0" w:space="0" w:color="auto"/>
        <w:right w:val="none" w:sz="0" w:space="0" w:color="auto"/>
      </w:divBdr>
    </w:div>
    <w:div w:id="780610498">
      <w:bodyDiv w:val="1"/>
      <w:marLeft w:val="0"/>
      <w:marRight w:val="0"/>
      <w:marTop w:val="0"/>
      <w:marBottom w:val="0"/>
      <w:divBdr>
        <w:top w:val="none" w:sz="0" w:space="0" w:color="auto"/>
        <w:left w:val="none" w:sz="0" w:space="0" w:color="auto"/>
        <w:bottom w:val="none" w:sz="0" w:space="0" w:color="auto"/>
        <w:right w:val="none" w:sz="0" w:space="0" w:color="auto"/>
      </w:divBdr>
    </w:div>
    <w:div w:id="787117678">
      <w:bodyDiv w:val="1"/>
      <w:marLeft w:val="0"/>
      <w:marRight w:val="0"/>
      <w:marTop w:val="0"/>
      <w:marBottom w:val="0"/>
      <w:divBdr>
        <w:top w:val="none" w:sz="0" w:space="0" w:color="auto"/>
        <w:left w:val="none" w:sz="0" w:space="0" w:color="auto"/>
        <w:bottom w:val="none" w:sz="0" w:space="0" w:color="auto"/>
        <w:right w:val="none" w:sz="0" w:space="0" w:color="auto"/>
      </w:divBdr>
    </w:div>
    <w:div w:id="838229941">
      <w:bodyDiv w:val="1"/>
      <w:marLeft w:val="0"/>
      <w:marRight w:val="0"/>
      <w:marTop w:val="0"/>
      <w:marBottom w:val="0"/>
      <w:divBdr>
        <w:top w:val="none" w:sz="0" w:space="0" w:color="auto"/>
        <w:left w:val="none" w:sz="0" w:space="0" w:color="auto"/>
        <w:bottom w:val="none" w:sz="0" w:space="0" w:color="auto"/>
        <w:right w:val="none" w:sz="0" w:space="0" w:color="auto"/>
      </w:divBdr>
    </w:div>
    <w:div w:id="841822400">
      <w:bodyDiv w:val="1"/>
      <w:marLeft w:val="0"/>
      <w:marRight w:val="0"/>
      <w:marTop w:val="0"/>
      <w:marBottom w:val="0"/>
      <w:divBdr>
        <w:top w:val="none" w:sz="0" w:space="0" w:color="auto"/>
        <w:left w:val="none" w:sz="0" w:space="0" w:color="auto"/>
        <w:bottom w:val="none" w:sz="0" w:space="0" w:color="auto"/>
        <w:right w:val="none" w:sz="0" w:space="0" w:color="auto"/>
      </w:divBdr>
    </w:div>
    <w:div w:id="843938745">
      <w:bodyDiv w:val="1"/>
      <w:marLeft w:val="0"/>
      <w:marRight w:val="0"/>
      <w:marTop w:val="0"/>
      <w:marBottom w:val="0"/>
      <w:divBdr>
        <w:top w:val="none" w:sz="0" w:space="0" w:color="auto"/>
        <w:left w:val="none" w:sz="0" w:space="0" w:color="auto"/>
        <w:bottom w:val="none" w:sz="0" w:space="0" w:color="auto"/>
        <w:right w:val="none" w:sz="0" w:space="0" w:color="auto"/>
      </w:divBdr>
    </w:div>
    <w:div w:id="863901228">
      <w:bodyDiv w:val="1"/>
      <w:marLeft w:val="0"/>
      <w:marRight w:val="0"/>
      <w:marTop w:val="0"/>
      <w:marBottom w:val="0"/>
      <w:divBdr>
        <w:top w:val="none" w:sz="0" w:space="0" w:color="auto"/>
        <w:left w:val="none" w:sz="0" w:space="0" w:color="auto"/>
        <w:bottom w:val="none" w:sz="0" w:space="0" w:color="auto"/>
        <w:right w:val="none" w:sz="0" w:space="0" w:color="auto"/>
      </w:divBdr>
    </w:div>
    <w:div w:id="864099541">
      <w:bodyDiv w:val="1"/>
      <w:marLeft w:val="0"/>
      <w:marRight w:val="0"/>
      <w:marTop w:val="0"/>
      <w:marBottom w:val="0"/>
      <w:divBdr>
        <w:top w:val="none" w:sz="0" w:space="0" w:color="auto"/>
        <w:left w:val="none" w:sz="0" w:space="0" w:color="auto"/>
        <w:bottom w:val="none" w:sz="0" w:space="0" w:color="auto"/>
        <w:right w:val="none" w:sz="0" w:space="0" w:color="auto"/>
      </w:divBdr>
      <w:divsChild>
        <w:div w:id="276256666">
          <w:marLeft w:val="0"/>
          <w:marRight w:val="0"/>
          <w:marTop w:val="0"/>
          <w:marBottom w:val="0"/>
          <w:divBdr>
            <w:top w:val="none" w:sz="0" w:space="0" w:color="auto"/>
            <w:left w:val="none" w:sz="0" w:space="0" w:color="auto"/>
            <w:bottom w:val="none" w:sz="0" w:space="0" w:color="auto"/>
            <w:right w:val="none" w:sz="0" w:space="0" w:color="auto"/>
          </w:divBdr>
        </w:div>
        <w:div w:id="439842494">
          <w:marLeft w:val="0"/>
          <w:marRight w:val="0"/>
          <w:marTop w:val="0"/>
          <w:marBottom w:val="0"/>
          <w:divBdr>
            <w:top w:val="none" w:sz="0" w:space="0" w:color="auto"/>
            <w:left w:val="none" w:sz="0" w:space="0" w:color="auto"/>
            <w:bottom w:val="none" w:sz="0" w:space="0" w:color="auto"/>
            <w:right w:val="none" w:sz="0" w:space="0" w:color="auto"/>
          </w:divBdr>
        </w:div>
        <w:div w:id="1366981110">
          <w:marLeft w:val="0"/>
          <w:marRight w:val="0"/>
          <w:marTop w:val="0"/>
          <w:marBottom w:val="0"/>
          <w:divBdr>
            <w:top w:val="none" w:sz="0" w:space="0" w:color="auto"/>
            <w:left w:val="none" w:sz="0" w:space="0" w:color="auto"/>
            <w:bottom w:val="none" w:sz="0" w:space="0" w:color="auto"/>
            <w:right w:val="none" w:sz="0" w:space="0" w:color="auto"/>
          </w:divBdr>
        </w:div>
        <w:div w:id="1890801988">
          <w:marLeft w:val="0"/>
          <w:marRight w:val="0"/>
          <w:marTop w:val="0"/>
          <w:marBottom w:val="0"/>
          <w:divBdr>
            <w:top w:val="none" w:sz="0" w:space="0" w:color="auto"/>
            <w:left w:val="none" w:sz="0" w:space="0" w:color="auto"/>
            <w:bottom w:val="none" w:sz="0" w:space="0" w:color="auto"/>
            <w:right w:val="none" w:sz="0" w:space="0" w:color="auto"/>
          </w:divBdr>
        </w:div>
      </w:divsChild>
    </w:div>
    <w:div w:id="884485050">
      <w:bodyDiv w:val="1"/>
      <w:marLeft w:val="0"/>
      <w:marRight w:val="0"/>
      <w:marTop w:val="0"/>
      <w:marBottom w:val="0"/>
      <w:divBdr>
        <w:top w:val="none" w:sz="0" w:space="0" w:color="auto"/>
        <w:left w:val="none" w:sz="0" w:space="0" w:color="auto"/>
        <w:bottom w:val="none" w:sz="0" w:space="0" w:color="auto"/>
        <w:right w:val="none" w:sz="0" w:space="0" w:color="auto"/>
      </w:divBdr>
      <w:divsChild>
        <w:div w:id="24867675">
          <w:marLeft w:val="0"/>
          <w:marRight w:val="0"/>
          <w:marTop w:val="0"/>
          <w:marBottom w:val="0"/>
          <w:divBdr>
            <w:top w:val="none" w:sz="0" w:space="0" w:color="auto"/>
            <w:left w:val="none" w:sz="0" w:space="0" w:color="auto"/>
            <w:bottom w:val="none" w:sz="0" w:space="0" w:color="auto"/>
            <w:right w:val="none" w:sz="0" w:space="0" w:color="auto"/>
          </w:divBdr>
        </w:div>
        <w:div w:id="29845827">
          <w:marLeft w:val="0"/>
          <w:marRight w:val="0"/>
          <w:marTop w:val="0"/>
          <w:marBottom w:val="0"/>
          <w:divBdr>
            <w:top w:val="none" w:sz="0" w:space="0" w:color="auto"/>
            <w:left w:val="none" w:sz="0" w:space="0" w:color="auto"/>
            <w:bottom w:val="none" w:sz="0" w:space="0" w:color="auto"/>
            <w:right w:val="none" w:sz="0" w:space="0" w:color="auto"/>
          </w:divBdr>
        </w:div>
        <w:div w:id="71972039">
          <w:marLeft w:val="0"/>
          <w:marRight w:val="0"/>
          <w:marTop w:val="0"/>
          <w:marBottom w:val="0"/>
          <w:divBdr>
            <w:top w:val="none" w:sz="0" w:space="0" w:color="auto"/>
            <w:left w:val="none" w:sz="0" w:space="0" w:color="auto"/>
            <w:bottom w:val="none" w:sz="0" w:space="0" w:color="auto"/>
            <w:right w:val="none" w:sz="0" w:space="0" w:color="auto"/>
          </w:divBdr>
        </w:div>
        <w:div w:id="78523917">
          <w:marLeft w:val="0"/>
          <w:marRight w:val="0"/>
          <w:marTop w:val="0"/>
          <w:marBottom w:val="0"/>
          <w:divBdr>
            <w:top w:val="none" w:sz="0" w:space="0" w:color="auto"/>
            <w:left w:val="none" w:sz="0" w:space="0" w:color="auto"/>
            <w:bottom w:val="none" w:sz="0" w:space="0" w:color="auto"/>
            <w:right w:val="none" w:sz="0" w:space="0" w:color="auto"/>
          </w:divBdr>
        </w:div>
        <w:div w:id="85198006">
          <w:marLeft w:val="0"/>
          <w:marRight w:val="0"/>
          <w:marTop w:val="0"/>
          <w:marBottom w:val="0"/>
          <w:divBdr>
            <w:top w:val="none" w:sz="0" w:space="0" w:color="auto"/>
            <w:left w:val="none" w:sz="0" w:space="0" w:color="auto"/>
            <w:bottom w:val="none" w:sz="0" w:space="0" w:color="auto"/>
            <w:right w:val="none" w:sz="0" w:space="0" w:color="auto"/>
          </w:divBdr>
        </w:div>
        <w:div w:id="243536385">
          <w:marLeft w:val="0"/>
          <w:marRight w:val="0"/>
          <w:marTop w:val="0"/>
          <w:marBottom w:val="0"/>
          <w:divBdr>
            <w:top w:val="none" w:sz="0" w:space="0" w:color="auto"/>
            <w:left w:val="none" w:sz="0" w:space="0" w:color="auto"/>
            <w:bottom w:val="none" w:sz="0" w:space="0" w:color="auto"/>
            <w:right w:val="none" w:sz="0" w:space="0" w:color="auto"/>
          </w:divBdr>
        </w:div>
        <w:div w:id="243880106">
          <w:marLeft w:val="0"/>
          <w:marRight w:val="0"/>
          <w:marTop w:val="0"/>
          <w:marBottom w:val="0"/>
          <w:divBdr>
            <w:top w:val="none" w:sz="0" w:space="0" w:color="auto"/>
            <w:left w:val="none" w:sz="0" w:space="0" w:color="auto"/>
            <w:bottom w:val="none" w:sz="0" w:space="0" w:color="auto"/>
            <w:right w:val="none" w:sz="0" w:space="0" w:color="auto"/>
          </w:divBdr>
        </w:div>
        <w:div w:id="258099636">
          <w:marLeft w:val="0"/>
          <w:marRight w:val="0"/>
          <w:marTop w:val="0"/>
          <w:marBottom w:val="0"/>
          <w:divBdr>
            <w:top w:val="none" w:sz="0" w:space="0" w:color="auto"/>
            <w:left w:val="none" w:sz="0" w:space="0" w:color="auto"/>
            <w:bottom w:val="none" w:sz="0" w:space="0" w:color="auto"/>
            <w:right w:val="none" w:sz="0" w:space="0" w:color="auto"/>
          </w:divBdr>
        </w:div>
        <w:div w:id="302581829">
          <w:marLeft w:val="0"/>
          <w:marRight w:val="0"/>
          <w:marTop w:val="0"/>
          <w:marBottom w:val="0"/>
          <w:divBdr>
            <w:top w:val="none" w:sz="0" w:space="0" w:color="auto"/>
            <w:left w:val="none" w:sz="0" w:space="0" w:color="auto"/>
            <w:bottom w:val="none" w:sz="0" w:space="0" w:color="auto"/>
            <w:right w:val="none" w:sz="0" w:space="0" w:color="auto"/>
          </w:divBdr>
        </w:div>
        <w:div w:id="307049796">
          <w:marLeft w:val="0"/>
          <w:marRight w:val="0"/>
          <w:marTop w:val="0"/>
          <w:marBottom w:val="0"/>
          <w:divBdr>
            <w:top w:val="none" w:sz="0" w:space="0" w:color="auto"/>
            <w:left w:val="none" w:sz="0" w:space="0" w:color="auto"/>
            <w:bottom w:val="none" w:sz="0" w:space="0" w:color="auto"/>
            <w:right w:val="none" w:sz="0" w:space="0" w:color="auto"/>
          </w:divBdr>
        </w:div>
        <w:div w:id="364210078">
          <w:marLeft w:val="0"/>
          <w:marRight w:val="0"/>
          <w:marTop w:val="0"/>
          <w:marBottom w:val="0"/>
          <w:divBdr>
            <w:top w:val="none" w:sz="0" w:space="0" w:color="auto"/>
            <w:left w:val="none" w:sz="0" w:space="0" w:color="auto"/>
            <w:bottom w:val="none" w:sz="0" w:space="0" w:color="auto"/>
            <w:right w:val="none" w:sz="0" w:space="0" w:color="auto"/>
          </w:divBdr>
        </w:div>
        <w:div w:id="411314280">
          <w:marLeft w:val="0"/>
          <w:marRight w:val="0"/>
          <w:marTop w:val="0"/>
          <w:marBottom w:val="0"/>
          <w:divBdr>
            <w:top w:val="none" w:sz="0" w:space="0" w:color="auto"/>
            <w:left w:val="none" w:sz="0" w:space="0" w:color="auto"/>
            <w:bottom w:val="none" w:sz="0" w:space="0" w:color="auto"/>
            <w:right w:val="none" w:sz="0" w:space="0" w:color="auto"/>
          </w:divBdr>
        </w:div>
        <w:div w:id="457604658">
          <w:marLeft w:val="0"/>
          <w:marRight w:val="0"/>
          <w:marTop w:val="0"/>
          <w:marBottom w:val="0"/>
          <w:divBdr>
            <w:top w:val="none" w:sz="0" w:space="0" w:color="auto"/>
            <w:left w:val="none" w:sz="0" w:space="0" w:color="auto"/>
            <w:bottom w:val="none" w:sz="0" w:space="0" w:color="auto"/>
            <w:right w:val="none" w:sz="0" w:space="0" w:color="auto"/>
          </w:divBdr>
        </w:div>
        <w:div w:id="481628282">
          <w:marLeft w:val="0"/>
          <w:marRight w:val="0"/>
          <w:marTop w:val="0"/>
          <w:marBottom w:val="0"/>
          <w:divBdr>
            <w:top w:val="none" w:sz="0" w:space="0" w:color="auto"/>
            <w:left w:val="none" w:sz="0" w:space="0" w:color="auto"/>
            <w:bottom w:val="none" w:sz="0" w:space="0" w:color="auto"/>
            <w:right w:val="none" w:sz="0" w:space="0" w:color="auto"/>
          </w:divBdr>
        </w:div>
        <w:div w:id="614289094">
          <w:marLeft w:val="0"/>
          <w:marRight w:val="0"/>
          <w:marTop w:val="0"/>
          <w:marBottom w:val="0"/>
          <w:divBdr>
            <w:top w:val="none" w:sz="0" w:space="0" w:color="auto"/>
            <w:left w:val="none" w:sz="0" w:space="0" w:color="auto"/>
            <w:bottom w:val="none" w:sz="0" w:space="0" w:color="auto"/>
            <w:right w:val="none" w:sz="0" w:space="0" w:color="auto"/>
          </w:divBdr>
        </w:div>
        <w:div w:id="726957043">
          <w:marLeft w:val="0"/>
          <w:marRight w:val="0"/>
          <w:marTop w:val="0"/>
          <w:marBottom w:val="0"/>
          <w:divBdr>
            <w:top w:val="none" w:sz="0" w:space="0" w:color="auto"/>
            <w:left w:val="none" w:sz="0" w:space="0" w:color="auto"/>
            <w:bottom w:val="none" w:sz="0" w:space="0" w:color="auto"/>
            <w:right w:val="none" w:sz="0" w:space="0" w:color="auto"/>
          </w:divBdr>
        </w:div>
        <w:div w:id="832574327">
          <w:marLeft w:val="0"/>
          <w:marRight w:val="0"/>
          <w:marTop w:val="0"/>
          <w:marBottom w:val="0"/>
          <w:divBdr>
            <w:top w:val="none" w:sz="0" w:space="0" w:color="auto"/>
            <w:left w:val="none" w:sz="0" w:space="0" w:color="auto"/>
            <w:bottom w:val="none" w:sz="0" w:space="0" w:color="auto"/>
            <w:right w:val="none" w:sz="0" w:space="0" w:color="auto"/>
          </w:divBdr>
        </w:div>
        <w:div w:id="874122549">
          <w:marLeft w:val="0"/>
          <w:marRight w:val="0"/>
          <w:marTop w:val="0"/>
          <w:marBottom w:val="0"/>
          <w:divBdr>
            <w:top w:val="none" w:sz="0" w:space="0" w:color="auto"/>
            <w:left w:val="none" w:sz="0" w:space="0" w:color="auto"/>
            <w:bottom w:val="none" w:sz="0" w:space="0" w:color="auto"/>
            <w:right w:val="none" w:sz="0" w:space="0" w:color="auto"/>
          </w:divBdr>
        </w:div>
        <w:div w:id="878199596">
          <w:marLeft w:val="0"/>
          <w:marRight w:val="0"/>
          <w:marTop w:val="0"/>
          <w:marBottom w:val="0"/>
          <w:divBdr>
            <w:top w:val="none" w:sz="0" w:space="0" w:color="auto"/>
            <w:left w:val="none" w:sz="0" w:space="0" w:color="auto"/>
            <w:bottom w:val="none" w:sz="0" w:space="0" w:color="auto"/>
            <w:right w:val="none" w:sz="0" w:space="0" w:color="auto"/>
          </w:divBdr>
        </w:div>
        <w:div w:id="881136247">
          <w:marLeft w:val="0"/>
          <w:marRight w:val="0"/>
          <w:marTop w:val="0"/>
          <w:marBottom w:val="0"/>
          <w:divBdr>
            <w:top w:val="none" w:sz="0" w:space="0" w:color="auto"/>
            <w:left w:val="none" w:sz="0" w:space="0" w:color="auto"/>
            <w:bottom w:val="none" w:sz="0" w:space="0" w:color="auto"/>
            <w:right w:val="none" w:sz="0" w:space="0" w:color="auto"/>
          </w:divBdr>
        </w:div>
        <w:div w:id="895775837">
          <w:marLeft w:val="0"/>
          <w:marRight w:val="0"/>
          <w:marTop w:val="0"/>
          <w:marBottom w:val="0"/>
          <w:divBdr>
            <w:top w:val="none" w:sz="0" w:space="0" w:color="auto"/>
            <w:left w:val="none" w:sz="0" w:space="0" w:color="auto"/>
            <w:bottom w:val="none" w:sz="0" w:space="0" w:color="auto"/>
            <w:right w:val="none" w:sz="0" w:space="0" w:color="auto"/>
          </w:divBdr>
        </w:div>
        <w:div w:id="897253635">
          <w:marLeft w:val="0"/>
          <w:marRight w:val="0"/>
          <w:marTop w:val="0"/>
          <w:marBottom w:val="0"/>
          <w:divBdr>
            <w:top w:val="none" w:sz="0" w:space="0" w:color="auto"/>
            <w:left w:val="none" w:sz="0" w:space="0" w:color="auto"/>
            <w:bottom w:val="none" w:sz="0" w:space="0" w:color="auto"/>
            <w:right w:val="none" w:sz="0" w:space="0" w:color="auto"/>
          </w:divBdr>
        </w:div>
        <w:div w:id="1003357866">
          <w:marLeft w:val="0"/>
          <w:marRight w:val="0"/>
          <w:marTop w:val="0"/>
          <w:marBottom w:val="0"/>
          <w:divBdr>
            <w:top w:val="none" w:sz="0" w:space="0" w:color="auto"/>
            <w:left w:val="none" w:sz="0" w:space="0" w:color="auto"/>
            <w:bottom w:val="none" w:sz="0" w:space="0" w:color="auto"/>
            <w:right w:val="none" w:sz="0" w:space="0" w:color="auto"/>
          </w:divBdr>
        </w:div>
        <w:div w:id="1005479560">
          <w:marLeft w:val="0"/>
          <w:marRight w:val="0"/>
          <w:marTop w:val="0"/>
          <w:marBottom w:val="0"/>
          <w:divBdr>
            <w:top w:val="none" w:sz="0" w:space="0" w:color="auto"/>
            <w:left w:val="none" w:sz="0" w:space="0" w:color="auto"/>
            <w:bottom w:val="none" w:sz="0" w:space="0" w:color="auto"/>
            <w:right w:val="none" w:sz="0" w:space="0" w:color="auto"/>
          </w:divBdr>
        </w:div>
        <w:div w:id="1069617872">
          <w:marLeft w:val="0"/>
          <w:marRight w:val="0"/>
          <w:marTop w:val="0"/>
          <w:marBottom w:val="0"/>
          <w:divBdr>
            <w:top w:val="none" w:sz="0" w:space="0" w:color="auto"/>
            <w:left w:val="none" w:sz="0" w:space="0" w:color="auto"/>
            <w:bottom w:val="none" w:sz="0" w:space="0" w:color="auto"/>
            <w:right w:val="none" w:sz="0" w:space="0" w:color="auto"/>
          </w:divBdr>
        </w:div>
        <w:div w:id="1078405617">
          <w:marLeft w:val="0"/>
          <w:marRight w:val="0"/>
          <w:marTop w:val="0"/>
          <w:marBottom w:val="0"/>
          <w:divBdr>
            <w:top w:val="none" w:sz="0" w:space="0" w:color="auto"/>
            <w:left w:val="none" w:sz="0" w:space="0" w:color="auto"/>
            <w:bottom w:val="none" w:sz="0" w:space="0" w:color="auto"/>
            <w:right w:val="none" w:sz="0" w:space="0" w:color="auto"/>
          </w:divBdr>
        </w:div>
        <w:div w:id="1198663930">
          <w:marLeft w:val="0"/>
          <w:marRight w:val="0"/>
          <w:marTop w:val="0"/>
          <w:marBottom w:val="0"/>
          <w:divBdr>
            <w:top w:val="none" w:sz="0" w:space="0" w:color="auto"/>
            <w:left w:val="none" w:sz="0" w:space="0" w:color="auto"/>
            <w:bottom w:val="none" w:sz="0" w:space="0" w:color="auto"/>
            <w:right w:val="none" w:sz="0" w:space="0" w:color="auto"/>
          </w:divBdr>
        </w:div>
        <w:div w:id="1262492780">
          <w:marLeft w:val="0"/>
          <w:marRight w:val="0"/>
          <w:marTop w:val="0"/>
          <w:marBottom w:val="0"/>
          <w:divBdr>
            <w:top w:val="none" w:sz="0" w:space="0" w:color="auto"/>
            <w:left w:val="none" w:sz="0" w:space="0" w:color="auto"/>
            <w:bottom w:val="none" w:sz="0" w:space="0" w:color="auto"/>
            <w:right w:val="none" w:sz="0" w:space="0" w:color="auto"/>
          </w:divBdr>
        </w:div>
        <w:div w:id="1264991934">
          <w:marLeft w:val="0"/>
          <w:marRight w:val="0"/>
          <w:marTop w:val="0"/>
          <w:marBottom w:val="0"/>
          <w:divBdr>
            <w:top w:val="none" w:sz="0" w:space="0" w:color="auto"/>
            <w:left w:val="none" w:sz="0" w:space="0" w:color="auto"/>
            <w:bottom w:val="none" w:sz="0" w:space="0" w:color="auto"/>
            <w:right w:val="none" w:sz="0" w:space="0" w:color="auto"/>
          </w:divBdr>
        </w:div>
        <w:div w:id="1314990754">
          <w:marLeft w:val="0"/>
          <w:marRight w:val="0"/>
          <w:marTop w:val="0"/>
          <w:marBottom w:val="0"/>
          <w:divBdr>
            <w:top w:val="none" w:sz="0" w:space="0" w:color="auto"/>
            <w:left w:val="none" w:sz="0" w:space="0" w:color="auto"/>
            <w:bottom w:val="none" w:sz="0" w:space="0" w:color="auto"/>
            <w:right w:val="none" w:sz="0" w:space="0" w:color="auto"/>
          </w:divBdr>
        </w:div>
        <w:div w:id="1345863829">
          <w:marLeft w:val="0"/>
          <w:marRight w:val="0"/>
          <w:marTop w:val="0"/>
          <w:marBottom w:val="0"/>
          <w:divBdr>
            <w:top w:val="none" w:sz="0" w:space="0" w:color="auto"/>
            <w:left w:val="none" w:sz="0" w:space="0" w:color="auto"/>
            <w:bottom w:val="none" w:sz="0" w:space="0" w:color="auto"/>
            <w:right w:val="none" w:sz="0" w:space="0" w:color="auto"/>
          </w:divBdr>
        </w:div>
        <w:div w:id="1398866579">
          <w:marLeft w:val="0"/>
          <w:marRight w:val="0"/>
          <w:marTop w:val="0"/>
          <w:marBottom w:val="0"/>
          <w:divBdr>
            <w:top w:val="none" w:sz="0" w:space="0" w:color="auto"/>
            <w:left w:val="none" w:sz="0" w:space="0" w:color="auto"/>
            <w:bottom w:val="none" w:sz="0" w:space="0" w:color="auto"/>
            <w:right w:val="none" w:sz="0" w:space="0" w:color="auto"/>
          </w:divBdr>
        </w:div>
        <w:div w:id="1399942294">
          <w:marLeft w:val="0"/>
          <w:marRight w:val="0"/>
          <w:marTop w:val="0"/>
          <w:marBottom w:val="0"/>
          <w:divBdr>
            <w:top w:val="none" w:sz="0" w:space="0" w:color="auto"/>
            <w:left w:val="none" w:sz="0" w:space="0" w:color="auto"/>
            <w:bottom w:val="none" w:sz="0" w:space="0" w:color="auto"/>
            <w:right w:val="none" w:sz="0" w:space="0" w:color="auto"/>
          </w:divBdr>
        </w:div>
        <w:div w:id="1457218803">
          <w:marLeft w:val="0"/>
          <w:marRight w:val="0"/>
          <w:marTop w:val="0"/>
          <w:marBottom w:val="0"/>
          <w:divBdr>
            <w:top w:val="none" w:sz="0" w:space="0" w:color="auto"/>
            <w:left w:val="none" w:sz="0" w:space="0" w:color="auto"/>
            <w:bottom w:val="none" w:sz="0" w:space="0" w:color="auto"/>
            <w:right w:val="none" w:sz="0" w:space="0" w:color="auto"/>
          </w:divBdr>
        </w:div>
        <w:div w:id="1519736164">
          <w:marLeft w:val="0"/>
          <w:marRight w:val="0"/>
          <w:marTop w:val="0"/>
          <w:marBottom w:val="0"/>
          <w:divBdr>
            <w:top w:val="none" w:sz="0" w:space="0" w:color="auto"/>
            <w:left w:val="none" w:sz="0" w:space="0" w:color="auto"/>
            <w:bottom w:val="none" w:sz="0" w:space="0" w:color="auto"/>
            <w:right w:val="none" w:sz="0" w:space="0" w:color="auto"/>
          </w:divBdr>
        </w:div>
        <w:div w:id="1534225687">
          <w:marLeft w:val="0"/>
          <w:marRight w:val="0"/>
          <w:marTop w:val="0"/>
          <w:marBottom w:val="0"/>
          <w:divBdr>
            <w:top w:val="none" w:sz="0" w:space="0" w:color="auto"/>
            <w:left w:val="none" w:sz="0" w:space="0" w:color="auto"/>
            <w:bottom w:val="none" w:sz="0" w:space="0" w:color="auto"/>
            <w:right w:val="none" w:sz="0" w:space="0" w:color="auto"/>
          </w:divBdr>
        </w:div>
        <w:div w:id="1536574764">
          <w:marLeft w:val="0"/>
          <w:marRight w:val="0"/>
          <w:marTop w:val="0"/>
          <w:marBottom w:val="0"/>
          <w:divBdr>
            <w:top w:val="none" w:sz="0" w:space="0" w:color="auto"/>
            <w:left w:val="none" w:sz="0" w:space="0" w:color="auto"/>
            <w:bottom w:val="none" w:sz="0" w:space="0" w:color="auto"/>
            <w:right w:val="none" w:sz="0" w:space="0" w:color="auto"/>
          </w:divBdr>
        </w:div>
        <w:div w:id="1577284383">
          <w:marLeft w:val="0"/>
          <w:marRight w:val="0"/>
          <w:marTop w:val="0"/>
          <w:marBottom w:val="0"/>
          <w:divBdr>
            <w:top w:val="none" w:sz="0" w:space="0" w:color="auto"/>
            <w:left w:val="none" w:sz="0" w:space="0" w:color="auto"/>
            <w:bottom w:val="none" w:sz="0" w:space="0" w:color="auto"/>
            <w:right w:val="none" w:sz="0" w:space="0" w:color="auto"/>
          </w:divBdr>
        </w:div>
        <w:div w:id="1577398012">
          <w:marLeft w:val="0"/>
          <w:marRight w:val="0"/>
          <w:marTop w:val="0"/>
          <w:marBottom w:val="0"/>
          <w:divBdr>
            <w:top w:val="none" w:sz="0" w:space="0" w:color="auto"/>
            <w:left w:val="none" w:sz="0" w:space="0" w:color="auto"/>
            <w:bottom w:val="none" w:sz="0" w:space="0" w:color="auto"/>
            <w:right w:val="none" w:sz="0" w:space="0" w:color="auto"/>
          </w:divBdr>
        </w:div>
        <w:div w:id="1594704247">
          <w:marLeft w:val="0"/>
          <w:marRight w:val="0"/>
          <w:marTop w:val="0"/>
          <w:marBottom w:val="0"/>
          <w:divBdr>
            <w:top w:val="none" w:sz="0" w:space="0" w:color="auto"/>
            <w:left w:val="none" w:sz="0" w:space="0" w:color="auto"/>
            <w:bottom w:val="none" w:sz="0" w:space="0" w:color="auto"/>
            <w:right w:val="none" w:sz="0" w:space="0" w:color="auto"/>
          </w:divBdr>
        </w:div>
        <w:div w:id="1629553634">
          <w:marLeft w:val="0"/>
          <w:marRight w:val="0"/>
          <w:marTop w:val="0"/>
          <w:marBottom w:val="0"/>
          <w:divBdr>
            <w:top w:val="none" w:sz="0" w:space="0" w:color="auto"/>
            <w:left w:val="none" w:sz="0" w:space="0" w:color="auto"/>
            <w:bottom w:val="none" w:sz="0" w:space="0" w:color="auto"/>
            <w:right w:val="none" w:sz="0" w:space="0" w:color="auto"/>
          </w:divBdr>
        </w:div>
        <w:div w:id="1709988338">
          <w:marLeft w:val="0"/>
          <w:marRight w:val="0"/>
          <w:marTop w:val="0"/>
          <w:marBottom w:val="0"/>
          <w:divBdr>
            <w:top w:val="none" w:sz="0" w:space="0" w:color="auto"/>
            <w:left w:val="none" w:sz="0" w:space="0" w:color="auto"/>
            <w:bottom w:val="none" w:sz="0" w:space="0" w:color="auto"/>
            <w:right w:val="none" w:sz="0" w:space="0" w:color="auto"/>
          </w:divBdr>
        </w:div>
        <w:div w:id="1740402976">
          <w:marLeft w:val="0"/>
          <w:marRight w:val="0"/>
          <w:marTop w:val="0"/>
          <w:marBottom w:val="0"/>
          <w:divBdr>
            <w:top w:val="none" w:sz="0" w:space="0" w:color="auto"/>
            <w:left w:val="none" w:sz="0" w:space="0" w:color="auto"/>
            <w:bottom w:val="none" w:sz="0" w:space="0" w:color="auto"/>
            <w:right w:val="none" w:sz="0" w:space="0" w:color="auto"/>
          </w:divBdr>
        </w:div>
        <w:div w:id="1747334258">
          <w:marLeft w:val="0"/>
          <w:marRight w:val="0"/>
          <w:marTop w:val="0"/>
          <w:marBottom w:val="0"/>
          <w:divBdr>
            <w:top w:val="none" w:sz="0" w:space="0" w:color="auto"/>
            <w:left w:val="none" w:sz="0" w:space="0" w:color="auto"/>
            <w:bottom w:val="none" w:sz="0" w:space="0" w:color="auto"/>
            <w:right w:val="none" w:sz="0" w:space="0" w:color="auto"/>
          </w:divBdr>
        </w:div>
        <w:div w:id="1765954476">
          <w:marLeft w:val="0"/>
          <w:marRight w:val="0"/>
          <w:marTop w:val="0"/>
          <w:marBottom w:val="0"/>
          <w:divBdr>
            <w:top w:val="none" w:sz="0" w:space="0" w:color="auto"/>
            <w:left w:val="none" w:sz="0" w:space="0" w:color="auto"/>
            <w:bottom w:val="none" w:sz="0" w:space="0" w:color="auto"/>
            <w:right w:val="none" w:sz="0" w:space="0" w:color="auto"/>
          </w:divBdr>
        </w:div>
        <w:div w:id="1905338769">
          <w:marLeft w:val="0"/>
          <w:marRight w:val="0"/>
          <w:marTop w:val="0"/>
          <w:marBottom w:val="0"/>
          <w:divBdr>
            <w:top w:val="none" w:sz="0" w:space="0" w:color="auto"/>
            <w:left w:val="none" w:sz="0" w:space="0" w:color="auto"/>
            <w:bottom w:val="none" w:sz="0" w:space="0" w:color="auto"/>
            <w:right w:val="none" w:sz="0" w:space="0" w:color="auto"/>
          </w:divBdr>
        </w:div>
        <w:div w:id="1907832664">
          <w:marLeft w:val="0"/>
          <w:marRight w:val="0"/>
          <w:marTop w:val="0"/>
          <w:marBottom w:val="0"/>
          <w:divBdr>
            <w:top w:val="none" w:sz="0" w:space="0" w:color="auto"/>
            <w:left w:val="none" w:sz="0" w:space="0" w:color="auto"/>
            <w:bottom w:val="none" w:sz="0" w:space="0" w:color="auto"/>
            <w:right w:val="none" w:sz="0" w:space="0" w:color="auto"/>
          </w:divBdr>
        </w:div>
        <w:div w:id="1952466582">
          <w:marLeft w:val="0"/>
          <w:marRight w:val="0"/>
          <w:marTop w:val="0"/>
          <w:marBottom w:val="0"/>
          <w:divBdr>
            <w:top w:val="none" w:sz="0" w:space="0" w:color="auto"/>
            <w:left w:val="none" w:sz="0" w:space="0" w:color="auto"/>
            <w:bottom w:val="none" w:sz="0" w:space="0" w:color="auto"/>
            <w:right w:val="none" w:sz="0" w:space="0" w:color="auto"/>
          </w:divBdr>
        </w:div>
        <w:div w:id="1952974479">
          <w:marLeft w:val="0"/>
          <w:marRight w:val="0"/>
          <w:marTop w:val="0"/>
          <w:marBottom w:val="0"/>
          <w:divBdr>
            <w:top w:val="none" w:sz="0" w:space="0" w:color="auto"/>
            <w:left w:val="none" w:sz="0" w:space="0" w:color="auto"/>
            <w:bottom w:val="none" w:sz="0" w:space="0" w:color="auto"/>
            <w:right w:val="none" w:sz="0" w:space="0" w:color="auto"/>
          </w:divBdr>
        </w:div>
        <w:div w:id="1958831594">
          <w:marLeft w:val="0"/>
          <w:marRight w:val="0"/>
          <w:marTop w:val="0"/>
          <w:marBottom w:val="0"/>
          <w:divBdr>
            <w:top w:val="none" w:sz="0" w:space="0" w:color="auto"/>
            <w:left w:val="none" w:sz="0" w:space="0" w:color="auto"/>
            <w:bottom w:val="none" w:sz="0" w:space="0" w:color="auto"/>
            <w:right w:val="none" w:sz="0" w:space="0" w:color="auto"/>
          </w:divBdr>
        </w:div>
        <w:div w:id="1960257329">
          <w:marLeft w:val="0"/>
          <w:marRight w:val="0"/>
          <w:marTop w:val="0"/>
          <w:marBottom w:val="0"/>
          <w:divBdr>
            <w:top w:val="none" w:sz="0" w:space="0" w:color="auto"/>
            <w:left w:val="none" w:sz="0" w:space="0" w:color="auto"/>
            <w:bottom w:val="none" w:sz="0" w:space="0" w:color="auto"/>
            <w:right w:val="none" w:sz="0" w:space="0" w:color="auto"/>
          </w:divBdr>
        </w:div>
        <w:div w:id="1986546237">
          <w:marLeft w:val="0"/>
          <w:marRight w:val="0"/>
          <w:marTop w:val="0"/>
          <w:marBottom w:val="0"/>
          <w:divBdr>
            <w:top w:val="none" w:sz="0" w:space="0" w:color="auto"/>
            <w:left w:val="none" w:sz="0" w:space="0" w:color="auto"/>
            <w:bottom w:val="none" w:sz="0" w:space="0" w:color="auto"/>
            <w:right w:val="none" w:sz="0" w:space="0" w:color="auto"/>
          </w:divBdr>
        </w:div>
        <w:div w:id="2030255045">
          <w:marLeft w:val="0"/>
          <w:marRight w:val="0"/>
          <w:marTop w:val="0"/>
          <w:marBottom w:val="0"/>
          <w:divBdr>
            <w:top w:val="none" w:sz="0" w:space="0" w:color="auto"/>
            <w:left w:val="none" w:sz="0" w:space="0" w:color="auto"/>
            <w:bottom w:val="none" w:sz="0" w:space="0" w:color="auto"/>
            <w:right w:val="none" w:sz="0" w:space="0" w:color="auto"/>
          </w:divBdr>
        </w:div>
        <w:div w:id="2114931397">
          <w:marLeft w:val="0"/>
          <w:marRight w:val="0"/>
          <w:marTop w:val="0"/>
          <w:marBottom w:val="0"/>
          <w:divBdr>
            <w:top w:val="none" w:sz="0" w:space="0" w:color="auto"/>
            <w:left w:val="none" w:sz="0" w:space="0" w:color="auto"/>
            <w:bottom w:val="none" w:sz="0" w:space="0" w:color="auto"/>
            <w:right w:val="none" w:sz="0" w:space="0" w:color="auto"/>
          </w:divBdr>
        </w:div>
        <w:div w:id="2145852737">
          <w:marLeft w:val="0"/>
          <w:marRight w:val="0"/>
          <w:marTop w:val="0"/>
          <w:marBottom w:val="0"/>
          <w:divBdr>
            <w:top w:val="none" w:sz="0" w:space="0" w:color="auto"/>
            <w:left w:val="none" w:sz="0" w:space="0" w:color="auto"/>
            <w:bottom w:val="none" w:sz="0" w:space="0" w:color="auto"/>
            <w:right w:val="none" w:sz="0" w:space="0" w:color="auto"/>
          </w:divBdr>
        </w:div>
      </w:divsChild>
    </w:div>
    <w:div w:id="910848384">
      <w:bodyDiv w:val="1"/>
      <w:marLeft w:val="0"/>
      <w:marRight w:val="0"/>
      <w:marTop w:val="0"/>
      <w:marBottom w:val="0"/>
      <w:divBdr>
        <w:top w:val="none" w:sz="0" w:space="0" w:color="auto"/>
        <w:left w:val="none" w:sz="0" w:space="0" w:color="auto"/>
        <w:bottom w:val="none" w:sz="0" w:space="0" w:color="auto"/>
        <w:right w:val="none" w:sz="0" w:space="0" w:color="auto"/>
      </w:divBdr>
    </w:div>
    <w:div w:id="915282719">
      <w:bodyDiv w:val="1"/>
      <w:marLeft w:val="0"/>
      <w:marRight w:val="0"/>
      <w:marTop w:val="0"/>
      <w:marBottom w:val="0"/>
      <w:divBdr>
        <w:top w:val="none" w:sz="0" w:space="0" w:color="auto"/>
        <w:left w:val="none" w:sz="0" w:space="0" w:color="auto"/>
        <w:bottom w:val="none" w:sz="0" w:space="0" w:color="auto"/>
        <w:right w:val="none" w:sz="0" w:space="0" w:color="auto"/>
      </w:divBdr>
      <w:divsChild>
        <w:div w:id="207302950">
          <w:marLeft w:val="0"/>
          <w:marRight w:val="0"/>
          <w:marTop w:val="0"/>
          <w:marBottom w:val="0"/>
          <w:divBdr>
            <w:top w:val="none" w:sz="0" w:space="0" w:color="auto"/>
            <w:left w:val="none" w:sz="0" w:space="0" w:color="auto"/>
            <w:bottom w:val="none" w:sz="0" w:space="0" w:color="auto"/>
            <w:right w:val="none" w:sz="0" w:space="0" w:color="auto"/>
          </w:divBdr>
        </w:div>
        <w:div w:id="454982768">
          <w:marLeft w:val="0"/>
          <w:marRight w:val="0"/>
          <w:marTop w:val="0"/>
          <w:marBottom w:val="0"/>
          <w:divBdr>
            <w:top w:val="none" w:sz="0" w:space="0" w:color="auto"/>
            <w:left w:val="none" w:sz="0" w:space="0" w:color="auto"/>
            <w:bottom w:val="none" w:sz="0" w:space="0" w:color="auto"/>
            <w:right w:val="none" w:sz="0" w:space="0" w:color="auto"/>
          </w:divBdr>
        </w:div>
        <w:div w:id="620109667">
          <w:marLeft w:val="0"/>
          <w:marRight w:val="0"/>
          <w:marTop w:val="0"/>
          <w:marBottom w:val="0"/>
          <w:divBdr>
            <w:top w:val="none" w:sz="0" w:space="0" w:color="auto"/>
            <w:left w:val="none" w:sz="0" w:space="0" w:color="auto"/>
            <w:bottom w:val="none" w:sz="0" w:space="0" w:color="auto"/>
            <w:right w:val="none" w:sz="0" w:space="0" w:color="auto"/>
          </w:divBdr>
        </w:div>
        <w:div w:id="1678146430">
          <w:marLeft w:val="0"/>
          <w:marRight w:val="0"/>
          <w:marTop w:val="0"/>
          <w:marBottom w:val="0"/>
          <w:divBdr>
            <w:top w:val="none" w:sz="0" w:space="0" w:color="auto"/>
            <w:left w:val="none" w:sz="0" w:space="0" w:color="auto"/>
            <w:bottom w:val="none" w:sz="0" w:space="0" w:color="auto"/>
            <w:right w:val="none" w:sz="0" w:space="0" w:color="auto"/>
          </w:divBdr>
        </w:div>
      </w:divsChild>
    </w:div>
    <w:div w:id="946692985">
      <w:bodyDiv w:val="1"/>
      <w:marLeft w:val="0"/>
      <w:marRight w:val="0"/>
      <w:marTop w:val="0"/>
      <w:marBottom w:val="0"/>
      <w:divBdr>
        <w:top w:val="none" w:sz="0" w:space="0" w:color="auto"/>
        <w:left w:val="none" w:sz="0" w:space="0" w:color="auto"/>
        <w:bottom w:val="none" w:sz="0" w:space="0" w:color="auto"/>
        <w:right w:val="none" w:sz="0" w:space="0" w:color="auto"/>
      </w:divBdr>
    </w:div>
    <w:div w:id="956521641">
      <w:bodyDiv w:val="1"/>
      <w:marLeft w:val="0"/>
      <w:marRight w:val="0"/>
      <w:marTop w:val="0"/>
      <w:marBottom w:val="0"/>
      <w:divBdr>
        <w:top w:val="none" w:sz="0" w:space="0" w:color="auto"/>
        <w:left w:val="none" w:sz="0" w:space="0" w:color="auto"/>
        <w:bottom w:val="none" w:sz="0" w:space="0" w:color="auto"/>
        <w:right w:val="none" w:sz="0" w:space="0" w:color="auto"/>
      </w:divBdr>
    </w:div>
    <w:div w:id="960265178">
      <w:bodyDiv w:val="1"/>
      <w:marLeft w:val="0"/>
      <w:marRight w:val="0"/>
      <w:marTop w:val="0"/>
      <w:marBottom w:val="0"/>
      <w:divBdr>
        <w:top w:val="none" w:sz="0" w:space="0" w:color="auto"/>
        <w:left w:val="none" w:sz="0" w:space="0" w:color="auto"/>
        <w:bottom w:val="none" w:sz="0" w:space="0" w:color="auto"/>
        <w:right w:val="none" w:sz="0" w:space="0" w:color="auto"/>
      </w:divBdr>
    </w:div>
    <w:div w:id="1030570862">
      <w:bodyDiv w:val="1"/>
      <w:marLeft w:val="0"/>
      <w:marRight w:val="0"/>
      <w:marTop w:val="0"/>
      <w:marBottom w:val="0"/>
      <w:divBdr>
        <w:top w:val="none" w:sz="0" w:space="0" w:color="auto"/>
        <w:left w:val="none" w:sz="0" w:space="0" w:color="auto"/>
        <w:bottom w:val="none" w:sz="0" w:space="0" w:color="auto"/>
        <w:right w:val="none" w:sz="0" w:space="0" w:color="auto"/>
      </w:divBdr>
    </w:div>
    <w:div w:id="1032339986">
      <w:bodyDiv w:val="1"/>
      <w:marLeft w:val="0"/>
      <w:marRight w:val="0"/>
      <w:marTop w:val="0"/>
      <w:marBottom w:val="0"/>
      <w:divBdr>
        <w:top w:val="none" w:sz="0" w:space="0" w:color="auto"/>
        <w:left w:val="none" w:sz="0" w:space="0" w:color="auto"/>
        <w:bottom w:val="none" w:sz="0" w:space="0" w:color="auto"/>
        <w:right w:val="none" w:sz="0" w:space="0" w:color="auto"/>
      </w:divBdr>
      <w:divsChild>
        <w:div w:id="714042395">
          <w:marLeft w:val="0"/>
          <w:marRight w:val="0"/>
          <w:marTop w:val="0"/>
          <w:marBottom w:val="0"/>
          <w:divBdr>
            <w:top w:val="none" w:sz="0" w:space="0" w:color="auto"/>
            <w:left w:val="none" w:sz="0" w:space="0" w:color="auto"/>
            <w:bottom w:val="none" w:sz="0" w:space="0" w:color="auto"/>
            <w:right w:val="none" w:sz="0" w:space="0" w:color="auto"/>
          </w:divBdr>
        </w:div>
        <w:div w:id="1094328697">
          <w:marLeft w:val="0"/>
          <w:marRight w:val="0"/>
          <w:marTop w:val="0"/>
          <w:marBottom w:val="0"/>
          <w:divBdr>
            <w:top w:val="none" w:sz="0" w:space="0" w:color="auto"/>
            <w:left w:val="none" w:sz="0" w:space="0" w:color="auto"/>
            <w:bottom w:val="none" w:sz="0" w:space="0" w:color="auto"/>
            <w:right w:val="none" w:sz="0" w:space="0" w:color="auto"/>
          </w:divBdr>
        </w:div>
        <w:div w:id="1873766864">
          <w:marLeft w:val="0"/>
          <w:marRight w:val="0"/>
          <w:marTop w:val="0"/>
          <w:marBottom w:val="0"/>
          <w:divBdr>
            <w:top w:val="none" w:sz="0" w:space="0" w:color="auto"/>
            <w:left w:val="none" w:sz="0" w:space="0" w:color="auto"/>
            <w:bottom w:val="none" w:sz="0" w:space="0" w:color="auto"/>
            <w:right w:val="none" w:sz="0" w:space="0" w:color="auto"/>
          </w:divBdr>
        </w:div>
        <w:div w:id="2010020334">
          <w:marLeft w:val="0"/>
          <w:marRight w:val="0"/>
          <w:marTop w:val="0"/>
          <w:marBottom w:val="0"/>
          <w:divBdr>
            <w:top w:val="none" w:sz="0" w:space="0" w:color="auto"/>
            <w:left w:val="none" w:sz="0" w:space="0" w:color="auto"/>
            <w:bottom w:val="none" w:sz="0" w:space="0" w:color="auto"/>
            <w:right w:val="none" w:sz="0" w:space="0" w:color="auto"/>
          </w:divBdr>
        </w:div>
      </w:divsChild>
    </w:div>
    <w:div w:id="1061174511">
      <w:bodyDiv w:val="1"/>
      <w:marLeft w:val="0"/>
      <w:marRight w:val="0"/>
      <w:marTop w:val="0"/>
      <w:marBottom w:val="0"/>
      <w:divBdr>
        <w:top w:val="none" w:sz="0" w:space="0" w:color="auto"/>
        <w:left w:val="none" w:sz="0" w:space="0" w:color="auto"/>
        <w:bottom w:val="none" w:sz="0" w:space="0" w:color="auto"/>
        <w:right w:val="none" w:sz="0" w:space="0" w:color="auto"/>
      </w:divBdr>
    </w:div>
    <w:div w:id="1081953036">
      <w:bodyDiv w:val="1"/>
      <w:marLeft w:val="0"/>
      <w:marRight w:val="0"/>
      <w:marTop w:val="0"/>
      <w:marBottom w:val="0"/>
      <w:divBdr>
        <w:top w:val="none" w:sz="0" w:space="0" w:color="auto"/>
        <w:left w:val="none" w:sz="0" w:space="0" w:color="auto"/>
        <w:bottom w:val="none" w:sz="0" w:space="0" w:color="auto"/>
        <w:right w:val="none" w:sz="0" w:space="0" w:color="auto"/>
      </w:divBdr>
    </w:div>
    <w:div w:id="1096555634">
      <w:bodyDiv w:val="1"/>
      <w:marLeft w:val="0"/>
      <w:marRight w:val="0"/>
      <w:marTop w:val="0"/>
      <w:marBottom w:val="0"/>
      <w:divBdr>
        <w:top w:val="none" w:sz="0" w:space="0" w:color="auto"/>
        <w:left w:val="none" w:sz="0" w:space="0" w:color="auto"/>
        <w:bottom w:val="none" w:sz="0" w:space="0" w:color="auto"/>
        <w:right w:val="none" w:sz="0" w:space="0" w:color="auto"/>
      </w:divBdr>
    </w:div>
    <w:div w:id="1110588408">
      <w:bodyDiv w:val="1"/>
      <w:marLeft w:val="0"/>
      <w:marRight w:val="0"/>
      <w:marTop w:val="0"/>
      <w:marBottom w:val="0"/>
      <w:divBdr>
        <w:top w:val="none" w:sz="0" w:space="0" w:color="auto"/>
        <w:left w:val="none" w:sz="0" w:space="0" w:color="auto"/>
        <w:bottom w:val="none" w:sz="0" w:space="0" w:color="auto"/>
        <w:right w:val="none" w:sz="0" w:space="0" w:color="auto"/>
      </w:divBdr>
    </w:div>
    <w:div w:id="1123303960">
      <w:bodyDiv w:val="1"/>
      <w:marLeft w:val="0"/>
      <w:marRight w:val="0"/>
      <w:marTop w:val="0"/>
      <w:marBottom w:val="0"/>
      <w:divBdr>
        <w:top w:val="none" w:sz="0" w:space="0" w:color="auto"/>
        <w:left w:val="none" w:sz="0" w:space="0" w:color="auto"/>
        <w:bottom w:val="none" w:sz="0" w:space="0" w:color="auto"/>
        <w:right w:val="none" w:sz="0" w:space="0" w:color="auto"/>
      </w:divBdr>
    </w:div>
    <w:div w:id="1124229315">
      <w:bodyDiv w:val="1"/>
      <w:marLeft w:val="0"/>
      <w:marRight w:val="0"/>
      <w:marTop w:val="0"/>
      <w:marBottom w:val="0"/>
      <w:divBdr>
        <w:top w:val="none" w:sz="0" w:space="0" w:color="auto"/>
        <w:left w:val="none" w:sz="0" w:space="0" w:color="auto"/>
        <w:bottom w:val="none" w:sz="0" w:space="0" w:color="auto"/>
        <w:right w:val="none" w:sz="0" w:space="0" w:color="auto"/>
      </w:divBdr>
    </w:div>
    <w:div w:id="1135676627">
      <w:bodyDiv w:val="1"/>
      <w:marLeft w:val="0"/>
      <w:marRight w:val="0"/>
      <w:marTop w:val="0"/>
      <w:marBottom w:val="0"/>
      <w:divBdr>
        <w:top w:val="none" w:sz="0" w:space="0" w:color="auto"/>
        <w:left w:val="none" w:sz="0" w:space="0" w:color="auto"/>
        <w:bottom w:val="none" w:sz="0" w:space="0" w:color="auto"/>
        <w:right w:val="none" w:sz="0" w:space="0" w:color="auto"/>
      </w:divBdr>
    </w:div>
    <w:div w:id="1148401979">
      <w:bodyDiv w:val="1"/>
      <w:marLeft w:val="0"/>
      <w:marRight w:val="0"/>
      <w:marTop w:val="0"/>
      <w:marBottom w:val="0"/>
      <w:divBdr>
        <w:top w:val="none" w:sz="0" w:space="0" w:color="auto"/>
        <w:left w:val="none" w:sz="0" w:space="0" w:color="auto"/>
        <w:bottom w:val="none" w:sz="0" w:space="0" w:color="auto"/>
        <w:right w:val="none" w:sz="0" w:space="0" w:color="auto"/>
      </w:divBdr>
    </w:div>
    <w:div w:id="1148546757">
      <w:bodyDiv w:val="1"/>
      <w:marLeft w:val="0"/>
      <w:marRight w:val="0"/>
      <w:marTop w:val="0"/>
      <w:marBottom w:val="0"/>
      <w:divBdr>
        <w:top w:val="none" w:sz="0" w:space="0" w:color="auto"/>
        <w:left w:val="none" w:sz="0" w:space="0" w:color="auto"/>
        <w:bottom w:val="none" w:sz="0" w:space="0" w:color="auto"/>
        <w:right w:val="none" w:sz="0" w:space="0" w:color="auto"/>
      </w:divBdr>
    </w:div>
    <w:div w:id="1160467099">
      <w:bodyDiv w:val="1"/>
      <w:marLeft w:val="0"/>
      <w:marRight w:val="0"/>
      <w:marTop w:val="0"/>
      <w:marBottom w:val="0"/>
      <w:divBdr>
        <w:top w:val="none" w:sz="0" w:space="0" w:color="auto"/>
        <w:left w:val="none" w:sz="0" w:space="0" w:color="auto"/>
        <w:bottom w:val="none" w:sz="0" w:space="0" w:color="auto"/>
        <w:right w:val="none" w:sz="0" w:space="0" w:color="auto"/>
      </w:divBdr>
    </w:div>
    <w:div w:id="1204906150">
      <w:bodyDiv w:val="1"/>
      <w:marLeft w:val="0"/>
      <w:marRight w:val="0"/>
      <w:marTop w:val="0"/>
      <w:marBottom w:val="0"/>
      <w:divBdr>
        <w:top w:val="none" w:sz="0" w:space="0" w:color="auto"/>
        <w:left w:val="none" w:sz="0" w:space="0" w:color="auto"/>
        <w:bottom w:val="none" w:sz="0" w:space="0" w:color="auto"/>
        <w:right w:val="none" w:sz="0" w:space="0" w:color="auto"/>
      </w:divBdr>
      <w:divsChild>
        <w:div w:id="487214543">
          <w:marLeft w:val="0"/>
          <w:marRight w:val="0"/>
          <w:marTop w:val="0"/>
          <w:marBottom w:val="0"/>
          <w:divBdr>
            <w:top w:val="none" w:sz="0" w:space="0" w:color="auto"/>
            <w:left w:val="none" w:sz="0" w:space="0" w:color="auto"/>
            <w:bottom w:val="none" w:sz="0" w:space="0" w:color="auto"/>
            <w:right w:val="none" w:sz="0" w:space="0" w:color="auto"/>
          </w:divBdr>
        </w:div>
        <w:div w:id="503011800">
          <w:marLeft w:val="0"/>
          <w:marRight w:val="0"/>
          <w:marTop w:val="0"/>
          <w:marBottom w:val="0"/>
          <w:divBdr>
            <w:top w:val="none" w:sz="0" w:space="0" w:color="auto"/>
            <w:left w:val="none" w:sz="0" w:space="0" w:color="auto"/>
            <w:bottom w:val="none" w:sz="0" w:space="0" w:color="auto"/>
            <w:right w:val="none" w:sz="0" w:space="0" w:color="auto"/>
          </w:divBdr>
        </w:div>
        <w:div w:id="1225407573">
          <w:marLeft w:val="0"/>
          <w:marRight w:val="0"/>
          <w:marTop w:val="0"/>
          <w:marBottom w:val="0"/>
          <w:divBdr>
            <w:top w:val="none" w:sz="0" w:space="0" w:color="auto"/>
            <w:left w:val="none" w:sz="0" w:space="0" w:color="auto"/>
            <w:bottom w:val="none" w:sz="0" w:space="0" w:color="auto"/>
            <w:right w:val="none" w:sz="0" w:space="0" w:color="auto"/>
          </w:divBdr>
        </w:div>
        <w:div w:id="1486239096">
          <w:marLeft w:val="0"/>
          <w:marRight w:val="0"/>
          <w:marTop w:val="0"/>
          <w:marBottom w:val="0"/>
          <w:divBdr>
            <w:top w:val="none" w:sz="0" w:space="0" w:color="auto"/>
            <w:left w:val="none" w:sz="0" w:space="0" w:color="auto"/>
            <w:bottom w:val="none" w:sz="0" w:space="0" w:color="auto"/>
            <w:right w:val="none" w:sz="0" w:space="0" w:color="auto"/>
          </w:divBdr>
        </w:div>
      </w:divsChild>
    </w:div>
    <w:div w:id="1220435956">
      <w:bodyDiv w:val="1"/>
      <w:marLeft w:val="0"/>
      <w:marRight w:val="0"/>
      <w:marTop w:val="0"/>
      <w:marBottom w:val="0"/>
      <w:divBdr>
        <w:top w:val="none" w:sz="0" w:space="0" w:color="auto"/>
        <w:left w:val="none" w:sz="0" w:space="0" w:color="auto"/>
        <w:bottom w:val="none" w:sz="0" w:space="0" w:color="auto"/>
        <w:right w:val="none" w:sz="0" w:space="0" w:color="auto"/>
      </w:divBdr>
      <w:divsChild>
        <w:div w:id="916399819">
          <w:marLeft w:val="547"/>
          <w:marRight w:val="0"/>
          <w:marTop w:val="0"/>
          <w:marBottom w:val="160"/>
          <w:divBdr>
            <w:top w:val="none" w:sz="0" w:space="0" w:color="auto"/>
            <w:left w:val="none" w:sz="0" w:space="0" w:color="auto"/>
            <w:bottom w:val="none" w:sz="0" w:space="0" w:color="auto"/>
            <w:right w:val="none" w:sz="0" w:space="0" w:color="auto"/>
          </w:divBdr>
        </w:div>
      </w:divsChild>
    </w:div>
    <w:div w:id="1245063934">
      <w:bodyDiv w:val="1"/>
      <w:marLeft w:val="0"/>
      <w:marRight w:val="0"/>
      <w:marTop w:val="0"/>
      <w:marBottom w:val="0"/>
      <w:divBdr>
        <w:top w:val="none" w:sz="0" w:space="0" w:color="auto"/>
        <w:left w:val="none" w:sz="0" w:space="0" w:color="auto"/>
        <w:bottom w:val="none" w:sz="0" w:space="0" w:color="auto"/>
        <w:right w:val="none" w:sz="0" w:space="0" w:color="auto"/>
      </w:divBdr>
    </w:div>
    <w:div w:id="1258441062">
      <w:bodyDiv w:val="1"/>
      <w:marLeft w:val="0"/>
      <w:marRight w:val="0"/>
      <w:marTop w:val="0"/>
      <w:marBottom w:val="0"/>
      <w:divBdr>
        <w:top w:val="none" w:sz="0" w:space="0" w:color="auto"/>
        <w:left w:val="none" w:sz="0" w:space="0" w:color="auto"/>
        <w:bottom w:val="none" w:sz="0" w:space="0" w:color="auto"/>
        <w:right w:val="none" w:sz="0" w:space="0" w:color="auto"/>
      </w:divBdr>
    </w:div>
    <w:div w:id="1268654698">
      <w:bodyDiv w:val="1"/>
      <w:marLeft w:val="0"/>
      <w:marRight w:val="0"/>
      <w:marTop w:val="0"/>
      <w:marBottom w:val="0"/>
      <w:divBdr>
        <w:top w:val="none" w:sz="0" w:space="0" w:color="auto"/>
        <w:left w:val="none" w:sz="0" w:space="0" w:color="auto"/>
        <w:bottom w:val="none" w:sz="0" w:space="0" w:color="auto"/>
        <w:right w:val="none" w:sz="0" w:space="0" w:color="auto"/>
      </w:divBdr>
    </w:div>
    <w:div w:id="1343628985">
      <w:bodyDiv w:val="1"/>
      <w:marLeft w:val="0"/>
      <w:marRight w:val="0"/>
      <w:marTop w:val="0"/>
      <w:marBottom w:val="0"/>
      <w:divBdr>
        <w:top w:val="none" w:sz="0" w:space="0" w:color="auto"/>
        <w:left w:val="none" w:sz="0" w:space="0" w:color="auto"/>
        <w:bottom w:val="none" w:sz="0" w:space="0" w:color="auto"/>
        <w:right w:val="none" w:sz="0" w:space="0" w:color="auto"/>
      </w:divBdr>
      <w:divsChild>
        <w:div w:id="48454402">
          <w:marLeft w:val="274"/>
          <w:marRight w:val="0"/>
          <w:marTop w:val="0"/>
          <w:marBottom w:val="0"/>
          <w:divBdr>
            <w:top w:val="none" w:sz="0" w:space="0" w:color="auto"/>
            <w:left w:val="none" w:sz="0" w:space="0" w:color="auto"/>
            <w:bottom w:val="none" w:sz="0" w:space="0" w:color="auto"/>
            <w:right w:val="none" w:sz="0" w:space="0" w:color="auto"/>
          </w:divBdr>
        </w:div>
        <w:div w:id="92407807">
          <w:marLeft w:val="274"/>
          <w:marRight w:val="0"/>
          <w:marTop w:val="0"/>
          <w:marBottom w:val="0"/>
          <w:divBdr>
            <w:top w:val="none" w:sz="0" w:space="0" w:color="auto"/>
            <w:left w:val="none" w:sz="0" w:space="0" w:color="auto"/>
            <w:bottom w:val="none" w:sz="0" w:space="0" w:color="auto"/>
            <w:right w:val="none" w:sz="0" w:space="0" w:color="auto"/>
          </w:divBdr>
        </w:div>
        <w:div w:id="126895334">
          <w:marLeft w:val="274"/>
          <w:marRight w:val="0"/>
          <w:marTop w:val="0"/>
          <w:marBottom w:val="0"/>
          <w:divBdr>
            <w:top w:val="none" w:sz="0" w:space="0" w:color="auto"/>
            <w:left w:val="none" w:sz="0" w:space="0" w:color="auto"/>
            <w:bottom w:val="none" w:sz="0" w:space="0" w:color="auto"/>
            <w:right w:val="none" w:sz="0" w:space="0" w:color="auto"/>
          </w:divBdr>
        </w:div>
        <w:div w:id="583806477">
          <w:marLeft w:val="274"/>
          <w:marRight w:val="0"/>
          <w:marTop w:val="0"/>
          <w:marBottom w:val="0"/>
          <w:divBdr>
            <w:top w:val="none" w:sz="0" w:space="0" w:color="auto"/>
            <w:left w:val="none" w:sz="0" w:space="0" w:color="auto"/>
            <w:bottom w:val="none" w:sz="0" w:space="0" w:color="auto"/>
            <w:right w:val="none" w:sz="0" w:space="0" w:color="auto"/>
          </w:divBdr>
        </w:div>
        <w:div w:id="1175802725">
          <w:marLeft w:val="274"/>
          <w:marRight w:val="0"/>
          <w:marTop w:val="0"/>
          <w:marBottom w:val="0"/>
          <w:divBdr>
            <w:top w:val="none" w:sz="0" w:space="0" w:color="auto"/>
            <w:left w:val="none" w:sz="0" w:space="0" w:color="auto"/>
            <w:bottom w:val="none" w:sz="0" w:space="0" w:color="auto"/>
            <w:right w:val="none" w:sz="0" w:space="0" w:color="auto"/>
          </w:divBdr>
        </w:div>
        <w:div w:id="1330668451">
          <w:marLeft w:val="274"/>
          <w:marRight w:val="0"/>
          <w:marTop w:val="0"/>
          <w:marBottom w:val="0"/>
          <w:divBdr>
            <w:top w:val="none" w:sz="0" w:space="0" w:color="auto"/>
            <w:left w:val="none" w:sz="0" w:space="0" w:color="auto"/>
            <w:bottom w:val="none" w:sz="0" w:space="0" w:color="auto"/>
            <w:right w:val="none" w:sz="0" w:space="0" w:color="auto"/>
          </w:divBdr>
        </w:div>
        <w:div w:id="1884946941">
          <w:marLeft w:val="274"/>
          <w:marRight w:val="0"/>
          <w:marTop w:val="0"/>
          <w:marBottom w:val="0"/>
          <w:divBdr>
            <w:top w:val="none" w:sz="0" w:space="0" w:color="auto"/>
            <w:left w:val="none" w:sz="0" w:space="0" w:color="auto"/>
            <w:bottom w:val="none" w:sz="0" w:space="0" w:color="auto"/>
            <w:right w:val="none" w:sz="0" w:space="0" w:color="auto"/>
          </w:divBdr>
        </w:div>
      </w:divsChild>
    </w:div>
    <w:div w:id="1352872102">
      <w:bodyDiv w:val="1"/>
      <w:marLeft w:val="0"/>
      <w:marRight w:val="0"/>
      <w:marTop w:val="0"/>
      <w:marBottom w:val="0"/>
      <w:divBdr>
        <w:top w:val="none" w:sz="0" w:space="0" w:color="auto"/>
        <w:left w:val="none" w:sz="0" w:space="0" w:color="auto"/>
        <w:bottom w:val="none" w:sz="0" w:space="0" w:color="auto"/>
        <w:right w:val="none" w:sz="0" w:space="0" w:color="auto"/>
      </w:divBdr>
    </w:div>
    <w:div w:id="1368801138">
      <w:bodyDiv w:val="1"/>
      <w:marLeft w:val="0"/>
      <w:marRight w:val="0"/>
      <w:marTop w:val="0"/>
      <w:marBottom w:val="0"/>
      <w:divBdr>
        <w:top w:val="none" w:sz="0" w:space="0" w:color="auto"/>
        <w:left w:val="none" w:sz="0" w:space="0" w:color="auto"/>
        <w:bottom w:val="none" w:sz="0" w:space="0" w:color="auto"/>
        <w:right w:val="none" w:sz="0" w:space="0" w:color="auto"/>
      </w:divBdr>
    </w:div>
    <w:div w:id="1428425875">
      <w:bodyDiv w:val="1"/>
      <w:marLeft w:val="0"/>
      <w:marRight w:val="0"/>
      <w:marTop w:val="0"/>
      <w:marBottom w:val="0"/>
      <w:divBdr>
        <w:top w:val="none" w:sz="0" w:space="0" w:color="auto"/>
        <w:left w:val="none" w:sz="0" w:space="0" w:color="auto"/>
        <w:bottom w:val="none" w:sz="0" w:space="0" w:color="auto"/>
        <w:right w:val="none" w:sz="0" w:space="0" w:color="auto"/>
      </w:divBdr>
    </w:div>
    <w:div w:id="1449159827">
      <w:bodyDiv w:val="1"/>
      <w:marLeft w:val="0"/>
      <w:marRight w:val="0"/>
      <w:marTop w:val="0"/>
      <w:marBottom w:val="0"/>
      <w:divBdr>
        <w:top w:val="none" w:sz="0" w:space="0" w:color="auto"/>
        <w:left w:val="none" w:sz="0" w:space="0" w:color="auto"/>
        <w:bottom w:val="none" w:sz="0" w:space="0" w:color="auto"/>
        <w:right w:val="none" w:sz="0" w:space="0" w:color="auto"/>
      </w:divBdr>
      <w:divsChild>
        <w:div w:id="3552136">
          <w:marLeft w:val="0"/>
          <w:marRight w:val="0"/>
          <w:marTop w:val="0"/>
          <w:marBottom w:val="0"/>
          <w:divBdr>
            <w:top w:val="none" w:sz="0" w:space="0" w:color="auto"/>
            <w:left w:val="none" w:sz="0" w:space="0" w:color="auto"/>
            <w:bottom w:val="none" w:sz="0" w:space="0" w:color="auto"/>
            <w:right w:val="none" w:sz="0" w:space="0" w:color="auto"/>
          </w:divBdr>
        </w:div>
        <w:div w:id="1724863286">
          <w:marLeft w:val="0"/>
          <w:marRight w:val="0"/>
          <w:marTop w:val="0"/>
          <w:marBottom w:val="0"/>
          <w:divBdr>
            <w:top w:val="none" w:sz="0" w:space="0" w:color="auto"/>
            <w:left w:val="none" w:sz="0" w:space="0" w:color="auto"/>
            <w:bottom w:val="none" w:sz="0" w:space="0" w:color="auto"/>
            <w:right w:val="none" w:sz="0" w:space="0" w:color="auto"/>
          </w:divBdr>
        </w:div>
        <w:div w:id="1869835171">
          <w:marLeft w:val="0"/>
          <w:marRight w:val="0"/>
          <w:marTop w:val="0"/>
          <w:marBottom w:val="0"/>
          <w:divBdr>
            <w:top w:val="none" w:sz="0" w:space="0" w:color="auto"/>
            <w:left w:val="none" w:sz="0" w:space="0" w:color="auto"/>
            <w:bottom w:val="none" w:sz="0" w:space="0" w:color="auto"/>
            <w:right w:val="none" w:sz="0" w:space="0" w:color="auto"/>
          </w:divBdr>
        </w:div>
        <w:div w:id="2120638370">
          <w:marLeft w:val="0"/>
          <w:marRight w:val="0"/>
          <w:marTop w:val="0"/>
          <w:marBottom w:val="0"/>
          <w:divBdr>
            <w:top w:val="none" w:sz="0" w:space="0" w:color="auto"/>
            <w:left w:val="none" w:sz="0" w:space="0" w:color="auto"/>
            <w:bottom w:val="none" w:sz="0" w:space="0" w:color="auto"/>
            <w:right w:val="none" w:sz="0" w:space="0" w:color="auto"/>
          </w:divBdr>
        </w:div>
      </w:divsChild>
    </w:div>
    <w:div w:id="1480685889">
      <w:bodyDiv w:val="1"/>
      <w:marLeft w:val="0"/>
      <w:marRight w:val="0"/>
      <w:marTop w:val="0"/>
      <w:marBottom w:val="0"/>
      <w:divBdr>
        <w:top w:val="none" w:sz="0" w:space="0" w:color="auto"/>
        <w:left w:val="none" w:sz="0" w:space="0" w:color="auto"/>
        <w:bottom w:val="none" w:sz="0" w:space="0" w:color="auto"/>
        <w:right w:val="none" w:sz="0" w:space="0" w:color="auto"/>
      </w:divBdr>
    </w:div>
    <w:div w:id="1536888627">
      <w:bodyDiv w:val="1"/>
      <w:marLeft w:val="0"/>
      <w:marRight w:val="0"/>
      <w:marTop w:val="0"/>
      <w:marBottom w:val="0"/>
      <w:divBdr>
        <w:top w:val="none" w:sz="0" w:space="0" w:color="auto"/>
        <w:left w:val="none" w:sz="0" w:space="0" w:color="auto"/>
        <w:bottom w:val="none" w:sz="0" w:space="0" w:color="auto"/>
        <w:right w:val="none" w:sz="0" w:space="0" w:color="auto"/>
      </w:divBdr>
    </w:div>
    <w:div w:id="1605192000">
      <w:bodyDiv w:val="1"/>
      <w:marLeft w:val="0"/>
      <w:marRight w:val="0"/>
      <w:marTop w:val="0"/>
      <w:marBottom w:val="0"/>
      <w:divBdr>
        <w:top w:val="none" w:sz="0" w:space="0" w:color="auto"/>
        <w:left w:val="none" w:sz="0" w:space="0" w:color="auto"/>
        <w:bottom w:val="none" w:sz="0" w:space="0" w:color="auto"/>
        <w:right w:val="none" w:sz="0" w:space="0" w:color="auto"/>
      </w:divBdr>
    </w:div>
    <w:div w:id="1622570826">
      <w:bodyDiv w:val="1"/>
      <w:marLeft w:val="0"/>
      <w:marRight w:val="0"/>
      <w:marTop w:val="0"/>
      <w:marBottom w:val="0"/>
      <w:divBdr>
        <w:top w:val="none" w:sz="0" w:space="0" w:color="auto"/>
        <w:left w:val="none" w:sz="0" w:space="0" w:color="auto"/>
        <w:bottom w:val="none" w:sz="0" w:space="0" w:color="auto"/>
        <w:right w:val="none" w:sz="0" w:space="0" w:color="auto"/>
      </w:divBdr>
    </w:div>
    <w:div w:id="1629126124">
      <w:bodyDiv w:val="1"/>
      <w:marLeft w:val="0"/>
      <w:marRight w:val="0"/>
      <w:marTop w:val="0"/>
      <w:marBottom w:val="0"/>
      <w:divBdr>
        <w:top w:val="none" w:sz="0" w:space="0" w:color="auto"/>
        <w:left w:val="none" w:sz="0" w:space="0" w:color="auto"/>
        <w:bottom w:val="none" w:sz="0" w:space="0" w:color="auto"/>
        <w:right w:val="none" w:sz="0" w:space="0" w:color="auto"/>
      </w:divBdr>
      <w:divsChild>
        <w:div w:id="263467133">
          <w:marLeft w:val="0"/>
          <w:marRight w:val="0"/>
          <w:marTop w:val="0"/>
          <w:marBottom w:val="0"/>
          <w:divBdr>
            <w:top w:val="none" w:sz="0" w:space="0" w:color="auto"/>
            <w:left w:val="none" w:sz="0" w:space="0" w:color="auto"/>
            <w:bottom w:val="none" w:sz="0" w:space="0" w:color="auto"/>
            <w:right w:val="none" w:sz="0" w:space="0" w:color="auto"/>
          </w:divBdr>
        </w:div>
        <w:div w:id="964698358">
          <w:marLeft w:val="0"/>
          <w:marRight w:val="0"/>
          <w:marTop w:val="0"/>
          <w:marBottom w:val="0"/>
          <w:divBdr>
            <w:top w:val="none" w:sz="0" w:space="0" w:color="auto"/>
            <w:left w:val="none" w:sz="0" w:space="0" w:color="auto"/>
            <w:bottom w:val="none" w:sz="0" w:space="0" w:color="auto"/>
            <w:right w:val="none" w:sz="0" w:space="0" w:color="auto"/>
          </w:divBdr>
        </w:div>
        <w:div w:id="1495758135">
          <w:marLeft w:val="0"/>
          <w:marRight w:val="0"/>
          <w:marTop w:val="0"/>
          <w:marBottom w:val="0"/>
          <w:divBdr>
            <w:top w:val="none" w:sz="0" w:space="0" w:color="auto"/>
            <w:left w:val="none" w:sz="0" w:space="0" w:color="auto"/>
            <w:bottom w:val="none" w:sz="0" w:space="0" w:color="auto"/>
            <w:right w:val="none" w:sz="0" w:space="0" w:color="auto"/>
          </w:divBdr>
        </w:div>
        <w:div w:id="2101833519">
          <w:marLeft w:val="0"/>
          <w:marRight w:val="0"/>
          <w:marTop w:val="0"/>
          <w:marBottom w:val="0"/>
          <w:divBdr>
            <w:top w:val="none" w:sz="0" w:space="0" w:color="auto"/>
            <w:left w:val="none" w:sz="0" w:space="0" w:color="auto"/>
            <w:bottom w:val="none" w:sz="0" w:space="0" w:color="auto"/>
            <w:right w:val="none" w:sz="0" w:space="0" w:color="auto"/>
          </w:divBdr>
        </w:div>
      </w:divsChild>
    </w:div>
    <w:div w:id="1655446940">
      <w:bodyDiv w:val="1"/>
      <w:marLeft w:val="0"/>
      <w:marRight w:val="0"/>
      <w:marTop w:val="0"/>
      <w:marBottom w:val="0"/>
      <w:divBdr>
        <w:top w:val="none" w:sz="0" w:space="0" w:color="auto"/>
        <w:left w:val="none" w:sz="0" w:space="0" w:color="auto"/>
        <w:bottom w:val="none" w:sz="0" w:space="0" w:color="auto"/>
        <w:right w:val="none" w:sz="0" w:space="0" w:color="auto"/>
      </w:divBdr>
    </w:div>
    <w:div w:id="1656913467">
      <w:bodyDiv w:val="1"/>
      <w:marLeft w:val="0"/>
      <w:marRight w:val="0"/>
      <w:marTop w:val="0"/>
      <w:marBottom w:val="0"/>
      <w:divBdr>
        <w:top w:val="none" w:sz="0" w:space="0" w:color="auto"/>
        <w:left w:val="none" w:sz="0" w:space="0" w:color="auto"/>
        <w:bottom w:val="none" w:sz="0" w:space="0" w:color="auto"/>
        <w:right w:val="none" w:sz="0" w:space="0" w:color="auto"/>
      </w:divBdr>
    </w:div>
    <w:div w:id="1676884564">
      <w:bodyDiv w:val="1"/>
      <w:marLeft w:val="0"/>
      <w:marRight w:val="0"/>
      <w:marTop w:val="0"/>
      <w:marBottom w:val="0"/>
      <w:divBdr>
        <w:top w:val="none" w:sz="0" w:space="0" w:color="auto"/>
        <w:left w:val="none" w:sz="0" w:space="0" w:color="auto"/>
        <w:bottom w:val="none" w:sz="0" w:space="0" w:color="auto"/>
        <w:right w:val="none" w:sz="0" w:space="0" w:color="auto"/>
      </w:divBdr>
    </w:div>
    <w:div w:id="1689940827">
      <w:bodyDiv w:val="1"/>
      <w:marLeft w:val="0"/>
      <w:marRight w:val="0"/>
      <w:marTop w:val="0"/>
      <w:marBottom w:val="0"/>
      <w:divBdr>
        <w:top w:val="none" w:sz="0" w:space="0" w:color="auto"/>
        <w:left w:val="none" w:sz="0" w:space="0" w:color="auto"/>
        <w:bottom w:val="none" w:sz="0" w:space="0" w:color="auto"/>
        <w:right w:val="none" w:sz="0" w:space="0" w:color="auto"/>
      </w:divBdr>
    </w:div>
    <w:div w:id="1710647431">
      <w:bodyDiv w:val="1"/>
      <w:marLeft w:val="0"/>
      <w:marRight w:val="0"/>
      <w:marTop w:val="0"/>
      <w:marBottom w:val="0"/>
      <w:divBdr>
        <w:top w:val="none" w:sz="0" w:space="0" w:color="auto"/>
        <w:left w:val="none" w:sz="0" w:space="0" w:color="auto"/>
        <w:bottom w:val="none" w:sz="0" w:space="0" w:color="auto"/>
        <w:right w:val="none" w:sz="0" w:space="0" w:color="auto"/>
      </w:divBdr>
    </w:div>
    <w:div w:id="1727529066">
      <w:bodyDiv w:val="1"/>
      <w:marLeft w:val="0"/>
      <w:marRight w:val="0"/>
      <w:marTop w:val="0"/>
      <w:marBottom w:val="0"/>
      <w:divBdr>
        <w:top w:val="none" w:sz="0" w:space="0" w:color="auto"/>
        <w:left w:val="none" w:sz="0" w:space="0" w:color="auto"/>
        <w:bottom w:val="none" w:sz="0" w:space="0" w:color="auto"/>
        <w:right w:val="none" w:sz="0" w:space="0" w:color="auto"/>
      </w:divBdr>
    </w:div>
    <w:div w:id="1766881544">
      <w:bodyDiv w:val="1"/>
      <w:marLeft w:val="0"/>
      <w:marRight w:val="0"/>
      <w:marTop w:val="0"/>
      <w:marBottom w:val="0"/>
      <w:divBdr>
        <w:top w:val="none" w:sz="0" w:space="0" w:color="auto"/>
        <w:left w:val="none" w:sz="0" w:space="0" w:color="auto"/>
        <w:bottom w:val="none" w:sz="0" w:space="0" w:color="auto"/>
        <w:right w:val="none" w:sz="0" w:space="0" w:color="auto"/>
      </w:divBdr>
    </w:div>
    <w:div w:id="1780905796">
      <w:bodyDiv w:val="1"/>
      <w:marLeft w:val="0"/>
      <w:marRight w:val="0"/>
      <w:marTop w:val="0"/>
      <w:marBottom w:val="0"/>
      <w:divBdr>
        <w:top w:val="none" w:sz="0" w:space="0" w:color="auto"/>
        <w:left w:val="none" w:sz="0" w:space="0" w:color="auto"/>
        <w:bottom w:val="none" w:sz="0" w:space="0" w:color="auto"/>
        <w:right w:val="none" w:sz="0" w:space="0" w:color="auto"/>
      </w:divBdr>
    </w:div>
    <w:div w:id="1784109711">
      <w:bodyDiv w:val="1"/>
      <w:marLeft w:val="0"/>
      <w:marRight w:val="0"/>
      <w:marTop w:val="0"/>
      <w:marBottom w:val="0"/>
      <w:divBdr>
        <w:top w:val="none" w:sz="0" w:space="0" w:color="auto"/>
        <w:left w:val="none" w:sz="0" w:space="0" w:color="auto"/>
        <w:bottom w:val="none" w:sz="0" w:space="0" w:color="auto"/>
        <w:right w:val="none" w:sz="0" w:space="0" w:color="auto"/>
      </w:divBdr>
    </w:div>
    <w:div w:id="1784569481">
      <w:bodyDiv w:val="1"/>
      <w:marLeft w:val="0"/>
      <w:marRight w:val="0"/>
      <w:marTop w:val="0"/>
      <w:marBottom w:val="0"/>
      <w:divBdr>
        <w:top w:val="none" w:sz="0" w:space="0" w:color="auto"/>
        <w:left w:val="none" w:sz="0" w:space="0" w:color="auto"/>
        <w:bottom w:val="none" w:sz="0" w:space="0" w:color="auto"/>
        <w:right w:val="none" w:sz="0" w:space="0" w:color="auto"/>
      </w:divBdr>
    </w:div>
    <w:div w:id="1801268668">
      <w:bodyDiv w:val="1"/>
      <w:marLeft w:val="0"/>
      <w:marRight w:val="0"/>
      <w:marTop w:val="0"/>
      <w:marBottom w:val="0"/>
      <w:divBdr>
        <w:top w:val="none" w:sz="0" w:space="0" w:color="auto"/>
        <w:left w:val="none" w:sz="0" w:space="0" w:color="auto"/>
        <w:bottom w:val="none" w:sz="0" w:space="0" w:color="auto"/>
        <w:right w:val="none" w:sz="0" w:space="0" w:color="auto"/>
      </w:divBdr>
    </w:div>
    <w:div w:id="1815483862">
      <w:bodyDiv w:val="1"/>
      <w:marLeft w:val="0"/>
      <w:marRight w:val="0"/>
      <w:marTop w:val="0"/>
      <w:marBottom w:val="0"/>
      <w:divBdr>
        <w:top w:val="none" w:sz="0" w:space="0" w:color="auto"/>
        <w:left w:val="none" w:sz="0" w:space="0" w:color="auto"/>
        <w:bottom w:val="none" w:sz="0" w:space="0" w:color="auto"/>
        <w:right w:val="none" w:sz="0" w:space="0" w:color="auto"/>
      </w:divBdr>
    </w:div>
    <w:div w:id="1843355804">
      <w:bodyDiv w:val="1"/>
      <w:marLeft w:val="0"/>
      <w:marRight w:val="0"/>
      <w:marTop w:val="0"/>
      <w:marBottom w:val="0"/>
      <w:divBdr>
        <w:top w:val="none" w:sz="0" w:space="0" w:color="auto"/>
        <w:left w:val="none" w:sz="0" w:space="0" w:color="auto"/>
        <w:bottom w:val="none" w:sz="0" w:space="0" w:color="auto"/>
        <w:right w:val="none" w:sz="0" w:space="0" w:color="auto"/>
      </w:divBdr>
    </w:div>
    <w:div w:id="1843618793">
      <w:bodyDiv w:val="1"/>
      <w:marLeft w:val="0"/>
      <w:marRight w:val="0"/>
      <w:marTop w:val="0"/>
      <w:marBottom w:val="0"/>
      <w:divBdr>
        <w:top w:val="none" w:sz="0" w:space="0" w:color="auto"/>
        <w:left w:val="none" w:sz="0" w:space="0" w:color="auto"/>
        <w:bottom w:val="none" w:sz="0" w:space="0" w:color="auto"/>
        <w:right w:val="none" w:sz="0" w:space="0" w:color="auto"/>
      </w:divBdr>
    </w:div>
    <w:div w:id="1862743906">
      <w:bodyDiv w:val="1"/>
      <w:marLeft w:val="0"/>
      <w:marRight w:val="0"/>
      <w:marTop w:val="0"/>
      <w:marBottom w:val="0"/>
      <w:divBdr>
        <w:top w:val="none" w:sz="0" w:space="0" w:color="auto"/>
        <w:left w:val="none" w:sz="0" w:space="0" w:color="auto"/>
        <w:bottom w:val="none" w:sz="0" w:space="0" w:color="auto"/>
        <w:right w:val="none" w:sz="0" w:space="0" w:color="auto"/>
      </w:divBdr>
    </w:div>
    <w:div w:id="1877500149">
      <w:bodyDiv w:val="1"/>
      <w:marLeft w:val="0"/>
      <w:marRight w:val="0"/>
      <w:marTop w:val="0"/>
      <w:marBottom w:val="0"/>
      <w:divBdr>
        <w:top w:val="none" w:sz="0" w:space="0" w:color="auto"/>
        <w:left w:val="none" w:sz="0" w:space="0" w:color="auto"/>
        <w:bottom w:val="none" w:sz="0" w:space="0" w:color="auto"/>
        <w:right w:val="none" w:sz="0" w:space="0" w:color="auto"/>
      </w:divBdr>
    </w:div>
    <w:div w:id="1884906053">
      <w:bodyDiv w:val="1"/>
      <w:marLeft w:val="0"/>
      <w:marRight w:val="0"/>
      <w:marTop w:val="0"/>
      <w:marBottom w:val="0"/>
      <w:divBdr>
        <w:top w:val="none" w:sz="0" w:space="0" w:color="auto"/>
        <w:left w:val="none" w:sz="0" w:space="0" w:color="auto"/>
        <w:bottom w:val="none" w:sz="0" w:space="0" w:color="auto"/>
        <w:right w:val="none" w:sz="0" w:space="0" w:color="auto"/>
      </w:divBdr>
    </w:div>
    <w:div w:id="1907639895">
      <w:bodyDiv w:val="1"/>
      <w:marLeft w:val="0"/>
      <w:marRight w:val="0"/>
      <w:marTop w:val="0"/>
      <w:marBottom w:val="0"/>
      <w:divBdr>
        <w:top w:val="none" w:sz="0" w:space="0" w:color="auto"/>
        <w:left w:val="none" w:sz="0" w:space="0" w:color="auto"/>
        <w:bottom w:val="none" w:sz="0" w:space="0" w:color="auto"/>
        <w:right w:val="none" w:sz="0" w:space="0" w:color="auto"/>
      </w:divBdr>
    </w:div>
    <w:div w:id="1933078611">
      <w:bodyDiv w:val="1"/>
      <w:marLeft w:val="0"/>
      <w:marRight w:val="0"/>
      <w:marTop w:val="0"/>
      <w:marBottom w:val="0"/>
      <w:divBdr>
        <w:top w:val="none" w:sz="0" w:space="0" w:color="auto"/>
        <w:left w:val="none" w:sz="0" w:space="0" w:color="auto"/>
        <w:bottom w:val="none" w:sz="0" w:space="0" w:color="auto"/>
        <w:right w:val="none" w:sz="0" w:space="0" w:color="auto"/>
      </w:divBdr>
    </w:div>
    <w:div w:id="1946765317">
      <w:bodyDiv w:val="1"/>
      <w:marLeft w:val="0"/>
      <w:marRight w:val="0"/>
      <w:marTop w:val="0"/>
      <w:marBottom w:val="0"/>
      <w:divBdr>
        <w:top w:val="none" w:sz="0" w:space="0" w:color="auto"/>
        <w:left w:val="none" w:sz="0" w:space="0" w:color="auto"/>
        <w:bottom w:val="none" w:sz="0" w:space="0" w:color="auto"/>
        <w:right w:val="none" w:sz="0" w:space="0" w:color="auto"/>
      </w:divBdr>
    </w:div>
    <w:div w:id="1956519890">
      <w:bodyDiv w:val="1"/>
      <w:marLeft w:val="0"/>
      <w:marRight w:val="0"/>
      <w:marTop w:val="0"/>
      <w:marBottom w:val="0"/>
      <w:divBdr>
        <w:top w:val="none" w:sz="0" w:space="0" w:color="auto"/>
        <w:left w:val="none" w:sz="0" w:space="0" w:color="auto"/>
        <w:bottom w:val="none" w:sz="0" w:space="0" w:color="auto"/>
        <w:right w:val="none" w:sz="0" w:space="0" w:color="auto"/>
      </w:divBdr>
    </w:div>
    <w:div w:id="1985698322">
      <w:bodyDiv w:val="1"/>
      <w:marLeft w:val="0"/>
      <w:marRight w:val="0"/>
      <w:marTop w:val="0"/>
      <w:marBottom w:val="0"/>
      <w:divBdr>
        <w:top w:val="none" w:sz="0" w:space="0" w:color="auto"/>
        <w:left w:val="none" w:sz="0" w:space="0" w:color="auto"/>
        <w:bottom w:val="none" w:sz="0" w:space="0" w:color="auto"/>
        <w:right w:val="none" w:sz="0" w:space="0" w:color="auto"/>
      </w:divBdr>
      <w:divsChild>
        <w:div w:id="1078207948">
          <w:marLeft w:val="0"/>
          <w:marRight w:val="0"/>
          <w:marTop w:val="360"/>
          <w:marBottom w:val="360"/>
          <w:divBdr>
            <w:top w:val="none" w:sz="0" w:space="0" w:color="auto"/>
            <w:left w:val="none" w:sz="0" w:space="0" w:color="auto"/>
            <w:bottom w:val="none" w:sz="0" w:space="0" w:color="auto"/>
            <w:right w:val="none" w:sz="0" w:space="0" w:color="auto"/>
          </w:divBdr>
          <w:divsChild>
            <w:div w:id="429352548">
              <w:marLeft w:val="0"/>
              <w:marRight w:val="0"/>
              <w:marTop w:val="0"/>
              <w:marBottom w:val="0"/>
              <w:divBdr>
                <w:top w:val="none" w:sz="0" w:space="0" w:color="auto"/>
                <w:left w:val="none" w:sz="0" w:space="0" w:color="auto"/>
                <w:bottom w:val="none" w:sz="0" w:space="0" w:color="auto"/>
                <w:right w:val="none" w:sz="0" w:space="0" w:color="auto"/>
              </w:divBdr>
              <w:divsChild>
                <w:div w:id="1315259584">
                  <w:marLeft w:val="0"/>
                  <w:marRight w:val="0"/>
                  <w:marTop w:val="0"/>
                  <w:marBottom w:val="0"/>
                  <w:divBdr>
                    <w:top w:val="none" w:sz="0" w:space="0" w:color="auto"/>
                    <w:left w:val="none" w:sz="0" w:space="0" w:color="auto"/>
                    <w:bottom w:val="none" w:sz="0" w:space="0" w:color="auto"/>
                    <w:right w:val="none" w:sz="0" w:space="0" w:color="auto"/>
                  </w:divBdr>
                  <w:divsChild>
                    <w:div w:id="14648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8600">
          <w:marLeft w:val="0"/>
          <w:marRight w:val="0"/>
          <w:marTop w:val="360"/>
          <w:marBottom w:val="360"/>
          <w:divBdr>
            <w:top w:val="none" w:sz="0" w:space="0" w:color="auto"/>
            <w:left w:val="none" w:sz="0" w:space="0" w:color="auto"/>
            <w:bottom w:val="none" w:sz="0" w:space="0" w:color="auto"/>
            <w:right w:val="none" w:sz="0" w:space="0" w:color="auto"/>
          </w:divBdr>
          <w:divsChild>
            <w:div w:id="710691294">
              <w:marLeft w:val="0"/>
              <w:marRight w:val="0"/>
              <w:marTop w:val="0"/>
              <w:marBottom w:val="0"/>
              <w:divBdr>
                <w:top w:val="none" w:sz="0" w:space="0" w:color="auto"/>
                <w:left w:val="none" w:sz="0" w:space="0" w:color="auto"/>
                <w:bottom w:val="none" w:sz="0" w:space="0" w:color="auto"/>
                <w:right w:val="none" w:sz="0" w:space="0" w:color="auto"/>
              </w:divBdr>
              <w:divsChild>
                <w:div w:id="1229876890">
                  <w:marLeft w:val="0"/>
                  <w:marRight w:val="0"/>
                  <w:marTop w:val="0"/>
                  <w:marBottom w:val="0"/>
                  <w:divBdr>
                    <w:top w:val="none" w:sz="0" w:space="0" w:color="auto"/>
                    <w:left w:val="none" w:sz="0" w:space="0" w:color="auto"/>
                    <w:bottom w:val="none" w:sz="0" w:space="0" w:color="auto"/>
                    <w:right w:val="none" w:sz="0" w:space="0" w:color="auto"/>
                  </w:divBdr>
                  <w:divsChild>
                    <w:div w:id="21118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3245">
      <w:bodyDiv w:val="1"/>
      <w:marLeft w:val="0"/>
      <w:marRight w:val="0"/>
      <w:marTop w:val="0"/>
      <w:marBottom w:val="0"/>
      <w:divBdr>
        <w:top w:val="none" w:sz="0" w:space="0" w:color="auto"/>
        <w:left w:val="none" w:sz="0" w:space="0" w:color="auto"/>
        <w:bottom w:val="none" w:sz="0" w:space="0" w:color="auto"/>
        <w:right w:val="none" w:sz="0" w:space="0" w:color="auto"/>
      </w:divBdr>
    </w:div>
    <w:div w:id="2010331062">
      <w:bodyDiv w:val="1"/>
      <w:marLeft w:val="0"/>
      <w:marRight w:val="0"/>
      <w:marTop w:val="0"/>
      <w:marBottom w:val="0"/>
      <w:divBdr>
        <w:top w:val="none" w:sz="0" w:space="0" w:color="auto"/>
        <w:left w:val="none" w:sz="0" w:space="0" w:color="auto"/>
        <w:bottom w:val="none" w:sz="0" w:space="0" w:color="auto"/>
        <w:right w:val="none" w:sz="0" w:space="0" w:color="auto"/>
      </w:divBdr>
    </w:div>
    <w:div w:id="2035689193">
      <w:bodyDiv w:val="1"/>
      <w:marLeft w:val="0"/>
      <w:marRight w:val="0"/>
      <w:marTop w:val="0"/>
      <w:marBottom w:val="0"/>
      <w:divBdr>
        <w:top w:val="none" w:sz="0" w:space="0" w:color="auto"/>
        <w:left w:val="none" w:sz="0" w:space="0" w:color="auto"/>
        <w:bottom w:val="none" w:sz="0" w:space="0" w:color="auto"/>
        <w:right w:val="none" w:sz="0" w:space="0" w:color="auto"/>
      </w:divBdr>
      <w:divsChild>
        <w:div w:id="96222274">
          <w:marLeft w:val="0"/>
          <w:marRight w:val="0"/>
          <w:marTop w:val="0"/>
          <w:marBottom w:val="0"/>
          <w:divBdr>
            <w:top w:val="none" w:sz="0" w:space="0" w:color="auto"/>
            <w:left w:val="none" w:sz="0" w:space="0" w:color="auto"/>
            <w:bottom w:val="none" w:sz="0" w:space="0" w:color="auto"/>
            <w:right w:val="none" w:sz="0" w:space="0" w:color="auto"/>
          </w:divBdr>
        </w:div>
        <w:div w:id="158619644">
          <w:marLeft w:val="0"/>
          <w:marRight w:val="0"/>
          <w:marTop w:val="0"/>
          <w:marBottom w:val="0"/>
          <w:divBdr>
            <w:top w:val="none" w:sz="0" w:space="0" w:color="auto"/>
            <w:left w:val="none" w:sz="0" w:space="0" w:color="auto"/>
            <w:bottom w:val="none" w:sz="0" w:space="0" w:color="auto"/>
            <w:right w:val="none" w:sz="0" w:space="0" w:color="auto"/>
          </w:divBdr>
        </w:div>
        <w:div w:id="183786493">
          <w:marLeft w:val="0"/>
          <w:marRight w:val="0"/>
          <w:marTop w:val="0"/>
          <w:marBottom w:val="0"/>
          <w:divBdr>
            <w:top w:val="none" w:sz="0" w:space="0" w:color="auto"/>
            <w:left w:val="none" w:sz="0" w:space="0" w:color="auto"/>
            <w:bottom w:val="none" w:sz="0" w:space="0" w:color="auto"/>
            <w:right w:val="none" w:sz="0" w:space="0" w:color="auto"/>
          </w:divBdr>
        </w:div>
        <w:div w:id="213587213">
          <w:marLeft w:val="0"/>
          <w:marRight w:val="0"/>
          <w:marTop w:val="0"/>
          <w:marBottom w:val="0"/>
          <w:divBdr>
            <w:top w:val="none" w:sz="0" w:space="0" w:color="auto"/>
            <w:left w:val="none" w:sz="0" w:space="0" w:color="auto"/>
            <w:bottom w:val="none" w:sz="0" w:space="0" w:color="auto"/>
            <w:right w:val="none" w:sz="0" w:space="0" w:color="auto"/>
          </w:divBdr>
        </w:div>
        <w:div w:id="231090128">
          <w:marLeft w:val="0"/>
          <w:marRight w:val="0"/>
          <w:marTop w:val="0"/>
          <w:marBottom w:val="0"/>
          <w:divBdr>
            <w:top w:val="none" w:sz="0" w:space="0" w:color="auto"/>
            <w:left w:val="none" w:sz="0" w:space="0" w:color="auto"/>
            <w:bottom w:val="none" w:sz="0" w:space="0" w:color="auto"/>
            <w:right w:val="none" w:sz="0" w:space="0" w:color="auto"/>
          </w:divBdr>
        </w:div>
        <w:div w:id="253906177">
          <w:marLeft w:val="0"/>
          <w:marRight w:val="0"/>
          <w:marTop w:val="0"/>
          <w:marBottom w:val="0"/>
          <w:divBdr>
            <w:top w:val="none" w:sz="0" w:space="0" w:color="auto"/>
            <w:left w:val="none" w:sz="0" w:space="0" w:color="auto"/>
            <w:bottom w:val="none" w:sz="0" w:space="0" w:color="auto"/>
            <w:right w:val="none" w:sz="0" w:space="0" w:color="auto"/>
          </w:divBdr>
        </w:div>
        <w:div w:id="272982685">
          <w:marLeft w:val="0"/>
          <w:marRight w:val="0"/>
          <w:marTop w:val="0"/>
          <w:marBottom w:val="0"/>
          <w:divBdr>
            <w:top w:val="none" w:sz="0" w:space="0" w:color="auto"/>
            <w:left w:val="none" w:sz="0" w:space="0" w:color="auto"/>
            <w:bottom w:val="none" w:sz="0" w:space="0" w:color="auto"/>
            <w:right w:val="none" w:sz="0" w:space="0" w:color="auto"/>
          </w:divBdr>
        </w:div>
        <w:div w:id="304966414">
          <w:marLeft w:val="0"/>
          <w:marRight w:val="0"/>
          <w:marTop w:val="0"/>
          <w:marBottom w:val="0"/>
          <w:divBdr>
            <w:top w:val="none" w:sz="0" w:space="0" w:color="auto"/>
            <w:left w:val="none" w:sz="0" w:space="0" w:color="auto"/>
            <w:bottom w:val="none" w:sz="0" w:space="0" w:color="auto"/>
            <w:right w:val="none" w:sz="0" w:space="0" w:color="auto"/>
          </w:divBdr>
        </w:div>
        <w:div w:id="331877833">
          <w:marLeft w:val="0"/>
          <w:marRight w:val="0"/>
          <w:marTop w:val="0"/>
          <w:marBottom w:val="0"/>
          <w:divBdr>
            <w:top w:val="none" w:sz="0" w:space="0" w:color="auto"/>
            <w:left w:val="none" w:sz="0" w:space="0" w:color="auto"/>
            <w:bottom w:val="none" w:sz="0" w:space="0" w:color="auto"/>
            <w:right w:val="none" w:sz="0" w:space="0" w:color="auto"/>
          </w:divBdr>
        </w:div>
        <w:div w:id="357658301">
          <w:marLeft w:val="0"/>
          <w:marRight w:val="0"/>
          <w:marTop w:val="0"/>
          <w:marBottom w:val="0"/>
          <w:divBdr>
            <w:top w:val="none" w:sz="0" w:space="0" w:color="auto"/>
            <w:left w:val="none" w:sz="0" w:space="0" w:color="auto"/>
            <w:bottom w:val="none" w:sz="0" w:space="0" w:color="auto"/>
            <w:right w:val="none" w:sz="0" w:space="0" w:color="auto"/>
          </w:divBdr>
        </w:div>
        <w:div w:id="376322151">
          <w:marLeft w:val="0"/>
          <w:marRight w:val="0"/>
          <w:marTop w:val="0"/>
          <w:marBottom w:val="0"/>
          <w:divBdr>
            <w:top w:val="none" w:sz="0" w:space="0" w:color="auto"/>
            <w:left w:val="none" w:sz="0" w:space="0" w:color="auto"/>
            <w:bottom w:val="none" w:sz="0" w:space="0" w:color="auto"/>
            <w:right w:val="none" w:sz="0" w:space="0" w:color="auto"/>
          </w:divBdr>
        </w:div>
        <w:div w:id="428963776">
          <w:marLeft w:val="0"/>
          <w:marRight w:val="0"/>
          <w:marTop w:val="0"/>
          <w:marBottom w:val="0"/>
          <w:divBdr>
            <w:top w:val="none" w:sz="0" w:space="0" w:color="auto"/>
            <w:left w:val="none" w:sz="0" w:space="0" w:color="auto"/>
            <w:bottom w:val="none" w:sz="0" w:space="0" w:color="auto"/>
            <w:right w:val="none" w:sz="0" w:space="0" w:color="auto"/>
          </w:divBdr>
        </w:div>
        <w:div w:id="432894925">
          <w:marLeft w:val="0"/>
          <w:marRight w:val="0"/>
          <w:marTop w:val="0"/>
          <w:marBottom w:val="0"/>
          <w:divBdr>
            <w:top w:val="none" w:sz="0" w:space="0" w:color="auto"/>
            <w:left w:val="none" w:sz="0" w:space="0" w:color="auto"/>
            <w:bottom w:val="none" w:sz="0" w:space="0" w:color="auto"/>
            <w:right w:val="none" w:sz="0" w:space="0" w:color="auto"/>
          </w:divBdr>
        </w:div>
        <w:div w:id="457996085">
          <w:marLeft w:val="0"/>
          <w:marRight w:val="0"/>
          <w:marTop w:val="0"/>
          <w:marBottom w:val="0"/>
          <w:divBdr>
            <w:top w:val="none" w:sz="0" w:space="0" w:color="auto"/>
            <w:left w:val="none" w:sz="0" w:space="0" w:color="auto"/>
            <w:bottom w:val="none" w:sz="0" w:space="0" w:color="auto"/>
            <w:right w:val="none" w:sz="0" w:space="0" w:color="auto"/>
          </w:divBdr>
        </w:div>
        <w:div w:id="475998978">
          <w:marLeft w:val="0"/>
          <w:marRight w:val="0"/>
          <w:marTop w:val="0"/>
          <w:marBottom w:val="0"/>
          <w:divBdr>
            <w:top w:val="none" w:sz="0" w:space="0" w:color="auto"/>
            <w:left w:val="none" w:sz="0" w:space="0" w:color="auto"/>
            <w:bottom w:val="none" w:sz="0" w:space="0" w:color="auto"/>
            <w:right w:val="none" w:sz="0" w:space="0" w:color="auto"/>
          </w:divBdr>
        </w:div>
        <w:div w:id="478419186">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611401331">
          <w:marLeft w:val="0"/>
          <w:marRight w:val="0"/>
          <w:marTop w:val="0"/>
          <w:marBottom w:val="0"/>
          <w:divBdr>
            <w:top w:val="none" w:sz="0" w:space="0" w:color="auto"/>
            <w:left w:val="none" w:sz="0" w:space="0" w:color="auto"/>
            <w:bottom w:val="none" w:sz="0" w:space="0" w:color="auto"/>
            <w:right w:val="none" w:sz="0" w:space="0" w:color="auto"/>
          </w:divBdr>
        </w:div>
        <w:div w:id="630747103">
          <w:marLeft w:val="0"/>
          <w:marRight w:val="0"/>
          <w:marTop w:val="0"/>
          <w:marBottom w:val="0"/>
          <w:divBdr>
            <w:top w:val="none" w:sz="0" w:space="0" w:color="auto"/>
            <w:left w:val="none" w:sz="0" w:space="0" w:color="auto"/>
            <w:bottom w:val="none" w:sz="0" w:space="0" w:color="auto"/>
            <w:right w:val="none" w:sz="0" w:space="0" w:color="auto"/>
          </w:divBdr>
        </w:div>
        <w:div w:id="641153833">
          <w:marLeft w:val="0"/>
          <w:marRight w:val="0"/>
          <w:marTop w:val="0"/>
          <w:marBottom w:val="0"/>
          <w:divBdr>
            <w:top w:val="none" w:sz="0" w:space="0" w:color="auto"/>
            <w:left w:val="none" w:sz="0" w:space="0" w:color="auto"/>
            <w:bottom w:val="none" w:sz="0" w:space="0" w:color="auto"/>
            <w:right w:val="none" w:sz="0" w:space="0" w:color="auto"/>
          </w:divBdr>
        </w:div>
        <w:div w:id="651713891">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716128231">
          <w:marLeft w:val="0"/>
          <w:marRight w:val="0"/>
          <w:marTop w:val="0"/>
          <w:marBottom w:val="0"/>
          <w:divBdr>
            <w:top w:val="none" w:sz="0" w:space="0" w:color="auto"/>
            <w:left w:val="none" w:sz="0" w:space="0" w:color="auto"/>
            <w:bottom w:val="none" w:sz="0" w:space="0" w:color="auto"/>
            <w:right w:val="none" w:sz="0" w:space="0" w:color="auto"/>
          </w:divBdr>
        </w:div>
        <w:div w:id="726687357">
          <w:marLeft w:val="0"/>
          <w:marRight w:val="0"/>
          <w:marTop w:val="0"/>
          <w:marBottom w:val="0"/>
          <w:divBdr>
            <w:top w:val="none" w:sz="0" w:space="0" w:color="auto"/>
            <w:left w:val="none" w:sz="0" w:space="0" w:color="auto"/>
            <w:bottom w:val="none" w:sz="0" w:space="0" w:color="auto"/>
            <w:right w:val="none" w:sz="0" w:space="0" w:color="auto"/>
          </w:divBdr>
        </w:div>
        <w:div w:id="739795603">
          <w:marLeft w:val="0"/>
          <w:marRight w:val="0"/>
          <w:marTop w:val="0"/>
          <w:marBottom w:val="0"/>
          <w:divBdr>
            <w:top w:val="none" w:sz="0" w:space="0" w:color="auto"/>
            <w:left w:val="none" w:sz="0" w:space="0" w:color="auto"/>
            <w:bottom w:val="none" w:sz="0" w:space="0" w:color="auto"/>
            <w:right w:val="none" w:sz="0" w:space="0" w:color="auto"/>
          </w:divBdr>
        </w:div>
        <w:div w:id="741636107">
          <w:marLeft w:val="0"/>
          <w:marRight w:val="0"/>
          <w:marTop w:val="0"/>
          <w:marBottom w:val="0"/>
          <w:divBdr>
            <w:top w:val="none" w:sz="0" w:space="0" w:color="auto"/>
            <w:left w:val="none" w:sz="0" w:space="0" w:color="auto"/>
            <w:bottom w:val="none" w:sz="0" w:space="0" w:color="auto"/>
            <w:right w:val="none" w:sz="0" w:space="0" w:color="auto"/>
          </w:divBdr>
        </w:div>
        <w:div w:id="787939958">
          <w:marLeft w:val="0"/>
          <w:marRight w:val="0"/>
          <w:marTop w:val="0"/>
          <w:marBottom w:val="0"/>
          <w:divBdr>
            <w:top w:val="none" w:sz="0" w:space="0" w:color="auto"/>
            <w:left w:val="none" w:sz="0" w:space="0" w:color="auto"/>
            <w:bottom w:val="none" w:sz="0" w:space="0" w:color="auto"/>
            <w:right w:val="none" w:sz="0" w:space="0" w:color="auto"/>
          </w:divBdr>
        </w:div>
        <w:div w:id="791093287">
          <w:marLeft w:val="0"/>
          <w:marRight w:val="0"/>
          <w:marTop w:val="0"/>
          <w:marBottom w:val="0"/>
          <w:divBdr>
            <w:top w:val="none" w:sz="0" w:space="0" w:color="auto"/>
            <w:left w:val="none" w:sz="0" w:space="0" w:color="auto"/>
            <w:bottom w:val="none" w:sz="0" w:space="0" w:color="auto"/>
            <w:right w:val="none" w:sz="0" w:space="0" w:color="auto"/>
          </w:divBdr>
        </w:div>
        <w:div w:id="828642730">
          <w:marLeft w:val="0"/>
          <w:marRight w:val="0"/>
          <w:marTop w:val="0"/>
          <w:marBottom w:val="0"/>
          <w:divBdr>
            <w:top w:val="none" w:sz="0" w:space="0" w:color="auto"/>
            <w:left w:val="none" w:sz="0" w:space="0" w:color="auto"/>
            <w:bottom w:val="none" w:sz="0" w:space="0" w:color="auto"/>
            <w:right w:val="none" w:sz="0" w:space="0" w:color="auto"/>
          </w:divBdr>
        </w:div>
        <w:div w:id="874461689">
          <w:marLeft w:val="0"/>
          <w:marRight w:val="0"/>
          <w:marTop w:val="0"/>
          <w:marBottom w:val="0"/>
          <w:divBdr>
            <w:top w:val="none" w:sz="0" w:space="0" w:color="auto"/>
            <w:left w:val="none" w:sz="0" w:space="0" w:color="auto"/>
            <w:bottom w:val="none" w:sz="0" w:space="0" w:color="auto"/>
            <w:right w:val="none" w:sz="0" w:space="0" w:color="auto"/>
          </w:divBdr>
        </w:div>
        <w:div w:id="927347969">
          <w:marLeft w:val="0"/>
          <w:marRight w:val="0"/>
          <w:marTop w:val="0"/>
          <w:marBottom w:val="0"/>
          <w:divBdr>
            <w:top w:val="none" w:sz="0" w:space="0" w:color="auto"/>
            <w:left w:val="none" w:sz="0" w:space="0" w:color="auto"/>
            <w:bottom w:val="none" w:sz="0" w:space="0" w:color="auto"/>
            <w:right w:val="none" w:sz="0" w:space="0" w:color="auto"/>
          </w:divBdr>
        </w:div>
        <w:div w:id="938833361">
          <w:marLeft w:val="0"/>
          <w:marRight w:val="0"/>
          <w:marTop w:val="0"/>
          <w:marBottom w:val="0"/>
          <w:divBdr>
            <w:top w:val="none" w:sz="0" w:space="0" w:color="auto"/>
            <w:left w:val="none" w:sz="0" w:space="0" w:color="auto"/>
            <w:bottom w:val="none" w:sz="0" w:space="0" w:color="auto"/>
            <w:right w:val="none" w:sz="0" w:space="0" w:color="auto"/>
          </w:divBdr>
        </w:div>
        <w:div w:id="969899819">
          <w:marLeft w:val="0"/>
          <w:marRight w:val="0"/>
          <w:marTop w:val="0"/>
          <w:marBottom w:val="0"/>
          <w:divBdr>
            <w:top w:val="none" w:sz="0" w:space="0" w:color="auto"/>
            <w:left w:val="none" w:sz="0" w:space="0" w:color="auto"/>
            <w:bottom w:val="none" w:sz="0" w:space="0" w:color="auto"/>
            <w:right w:val="none" w:sz="0" w:space="0" w:color="auto"/>
          </w:divBdr>
        </w:div>
        <w:div w:id="991449428">
          <w:marLeft w:val="0"/>
          <w:marRight w:val="0"/>
          <w:marTop w:val="0"/>
          <w:marBottom w:val="0"/>
          <w:divBdr>
            <w:top w:val="none" w:sz="0" w:space="0" w:color="auto"/>
            <w:left w:val="none" w:sz="0" w:space="0" w:color="auto"/>
            <w:bottom w:val="none" w:sz="0" w:space="0" w:color="auto"/>
            <w:right w:val="none" w:sz="0" w:space="0" w:color="auto"/>
          </w:divBdr>
        </w:div>
        <w:div w:id="1027675825">
          <w:marLeft w:val="0"/>
          <w:marRight w:val="0"/>
          <w:marTop w:val="0"/>
          <w:marBottom w:val="0"/>
          <w:divBdr>
            <w:top w:val="none" w:sz="0" w:space="0" w:color="auto"/>
            <w:left w:val="none" w:sz="0" w:space="0" w:color="auto"/>
            <w:bottom w:val="none" w:sz="0" w:space="0" w:color="auto"/>
            <w:right w:val="none" w:sz="0" w:space="0" w:color="auto"/>
          </w:divBdr>
        </w:div>
        <w:div w:id="1103301634">
          <w:marLeft w:val="0"/>
          <w:marRight w:val="0"/>
          <w:marTop w:val="0"/>
          <w:marBottom w:val="0"/>
          <w:divBdr>
            <w:top w:val="none" w:sz="0" w:space="0" w:color="auto"/>
            <w:left w:val="none" w:sz="0" w:space="0" w:color="auto"/>
            <w:bottom w:val="none" w:sz="0" w:space="0" w:color="auto"/>
            <w:right w:val="none" w:sz="0" w:space="0" w:color="auto"/>
          </w:divBdr>
        </w:div>
        <w:div w:id="1142505804">
          <w:marLeft w:val="0"/>
          <w:marRight w:val="0"/>
          <w:marTop w:val="0"/>
          <w:marBottom w:val="0"/>
          <w:divBdr>
            <w:top w:val="none" w:sz="0" w:space="0" w:color="auto"/>
            <w:left w:val="none" w:sz="0" w:space="0" w:color="auto"/>
            <w:bottom w:val="none" w:sz="0" w:space="0" w:color="auto"/>
            <w:right w:val="none" w:sz="0" w:space="0" w:color="auto"/>
          </w:divBdr>
        </w:div>
        <w:div w:id="1177883240">
          <w:marLeft w:val="0"/>
          <w:marRight w:val="0"/>
          <w:marTop w:val="0"/>
          <w:marBottom w:val="0"/>
          <w:divBdr>
            <w:top w:val="none" w:sz="0" w:space="0" w:color="auto"/>
            <w:left w:val="none" w:sz="0" w:space="0" w:color="auto"/>
            <w:bottom w:val="none" w:sz="0" w:space="0" w:color="auto"/>
            <w:right w:val="none" w:sz="0" w:space="0" w:color="auto"/>
          </w:divBdr>
        </w:div>
        <w:div w:id="1193494440">
          <w:marLeft w:val="0"/>
          <w:marRight w:val="0"/>
          <w:marTop w:val="0"/>
          <w:marBottom w:val="0"/>
          <w:divBdr>
            <w:top w:val="none" w:sz="0" w:space="0" w:color="auto"/>
            <w:left w:val="none" w:sz="0" w:space="0" w:color="auto"/>
            <w:bottom w:val="none" w:sz="0" w:space="0" w:color="auto"/>
            <w:right w:val="none" w:sz="0" w:space="0" w:color="auto"/>
          </w:divBdr>
        </w:div>
        <w:div w:id="1234656685">
          <w:marLeft w:val="0"/>
          <w:marRight w:val="0"/>
          <w:marTop w:val="0"/>
          <w:marBottom w:val="0"/>
          <w:divBdr>
            <w:top w:val="none" w:sz="0" w:space="0" w:color="auto"/>
            <w:left w:val="none" w:sz="0" w:space="0" w:color="auto"/>
            <w:bottom w:val="none" w:sz="0" w:space="0" w:color="auto"/>
            <w:right w:val="none" w:sz="0" w:space="0" w:color="auto"/>
          </w:divBdr>
        </w:div>
        <w:div w:id="1236622811">
          <w:marLeft w:val="0"/>
          <w:marRight w:val="0"/>
          <w:marTop w:val="0"/>
          <w:marBottom w:val="0"/>
          <w:divBdr>
            <w:top w:val="none" w:sz="0" w:space="0" w:color="auto"/>
            <w:left w:val="none" w:sz="0" w:space="0" w:color="auto"/>
            <w:bottom w:val="none" w:sz="0" w:space="0" w:color="auto"/>
            <w:right w:val="none" w:sz="0" w:space="0" w:color="auto"/>
          </w:divBdr>
        </w:div>
        <w:div w:id="1255750705">
          <w:marLeft w:val="0"/>
          <w:marRight w:val="0"/>
          <w:marTop w:val="0"/>
          <w:marBottom w:val="0"/>
          <w:divBdr>
            <w:top w:val="none" w:sz="0" w:space="0" w:color="auto"/>
            <w:left w:val="none" w:sz="0" w:space="0" w:color="auto"/>
            <w:bottom w:val="none" w:sz="0" w:space="0" w:color="auto"/>
            <w:right w:val="none" w:sz="0" w:space="0" w:color="auto"/>
          </w:divBdr>
        </w:div>
        <w:div w:id="1345329257">
          <w:marLeft w:val="0"/>
          <w:marRight w:val="0"/>
          <w:marTop w:val="0"/>
          <w:marBottom w:val="0"/>
          <w:divBdr>
            <w:top w:val="none" w:sz="0" w:space="0" w:color="auto"/>
            <w:left w:val="none" w:sz="0" w:space="0" w:color="auto"/>
            <w:bottom w:val="none" w:sz="0" w:space="0" w:color="auto"/>
            <w:right w:val="none" w:sz="0" w:space="0" w:color="auto"/>
          </w:divBdr>
        </w:div>
        <w:div w:id="1480149334">
          <w:marLeft w:val="0"/>
          <w:marRight w:val="0"/>
          <w:marTop w:val="0"/>
          <w:marBottom w:val="0"/>
          <w:divBdr>
            <w:top w:val="none" w:sz="0" w:space="0" w:color="auto"/>
            <w:left w:val="none" w:sz="0" w:space="0" w:color="auto"/>
            <w:bottom w:val="none" w:sz="0" w:space="0" w:color="auto"/>
            <w:right w:val="none" w:sz="0" w:space="0" w:color="auto"/>
          </w:divBdr>
        </w:div>
        <w:div w:id="1523012541">
          <w:marLeft w:val="0"/>
          <w:marRight w:val="0"/>
          <w:marTop w:val="0"/>
          <w:marBottom w:val="0"/>
          <w:divBdr>
            <w:top w:val="none" w:sz="0" w:space="0" w:color="auto"/>
            <w:left w:val="none" w:sz="0" w:space="0" w:color="auto"/>
            <w:bottom w:val="none" w:sz="0" w:space="0" w:color="auto"/>
            <w:right w:val="none" w:sz="0" w:space="0" w:color="auto"/>
          </w:divBdr>
        </w:div>
        <w:div w:id="1525248660">
          <w:marLeft w:val="0"/>
          <w:marRight w:val="0"/>
          <w:marTop w:val="0"/>
          <w:marBottom w:val="0"/>
          <w:divBdr>
            <w:top w:val="none" w:sz="0" w:space="0" w:color="auto"/>
            <w:left w:val="none" w:sz="0" w:space="0" w:color="auto"/>
            <w:bottom w:val="none" w:sz="0" w:space="0" w:color="auto"/>
            <w:right w:val="none" w:sz="0" w:space="0" w:color="auto"/>
          </w:divBdr>
        </w:div>
        <w:div w:id="1770006051">
          <w:marLeft w:val="0"/>
          <w:marRight w:val="0"/>
          <w:marTop w:val="0"/>
          <w:marBottom w:val="0"/>
          <w:divBdr>
            <w:top w:val="none" w:sz="0" w:space="0" w:color="auto"/>
            <w:left w:val="none" w:sz="0" w:space="0" w:color="auto"/>
            <w:bottom w:val="none" w:sz="0" w:space="0" w:color="auto"/>
            <w:right w:val="none" w:sz="0" w:space="0" w:color="auto"/>
          </w:divBdr>
        </w:div>
        <w:div w:id="1863010938">
          <w:marLeft w:val="0"/>
          <w:marRight w:val="0"/>
          <w:marTop w:val="0"/>
          <w:marBottom w:val="0"/>
          <w:divBdr>
            <w:top w:val="none" w:sz="0" w:space="0" w:color="auto"/>
            <w:left w:val="none" w:sz="0" w:space="0" w:color="auto"/>
            <w:bottom w:val="none" w:sz="0" w:space="0" w:color="auto"/>
            <w:right w:val="none" w:sz="0" w:space="0" w:color="auto"/>
          </w:divBdr>
        </w:div>
        <w:div w:id="1907763708">
          <w:marLeft w:val="0"/>
          <w:marRight w:val="0"/>
          <w:marTop w:val="0"/>
          <w:marBottom w:val="0"/>
          <w:divBdr>
            <w:top w:val="none" w:sz="0" w:space="0" w:color="auto"/>
            <w:left w:val="none" w:sz="0" w:space="0" w:color="auto"/>
            <w:bottom w:val="none" w:sz="0" w:space="0" w:color="auto"/>
            <w:right w:val="none" w:sz="0" w:space="0" w:color="auto"/>
          </w:divBdr>
        </w:div>
        <w:div w:id="1927226986">
          <w:marLeft w:val="0"/>
          <w:marRight w:val="0"/>
          <w:marTop w:val="0"/>
          <w:marBottom w:val="0"/>
          <w:divBdr>
            <w:top w:val="none" w:sz="0" w:space="0" w:color="auto"/>
            <w:left w:val="none" w:sz="0" w:space="0" w:color="auto"/>
            <w:bottom w:val="none" w:sz="0" w:space="0" w:color="auto"/>
            <w:right w:val="none" w:sz="0" w:space="0" w:color="auto"/>
          </w:divBdr>
        </w:div>
        <w:div w:id="1935629580">
          <w:marLeft w:val="0"/>
          <w:marRight w:val="0"/>
          <w:marTop w:val="0"/>
          <w:marBottom w:val="0"/>
          <w:divBdr>
            <w:top w:val="none" w:sz="0" w:space="0" w:color="auto"/>
            <w:left w:val="none" w:sz="0" w:space="0" w:color="auto"/>
            <w:bottom w:val="none" w:sz="0" w:space="0" w:color="auto"/>
            <w:right w:val="none" w:sz="0" w:space="0" w:color="auto"/>
          </w:divBdr>
        </w:div>
        <w:div w:id="1937403788">
          <w:marLeft w:val="0"/>
          <w:marRight w:val="0"/>
          <w:marTop w:val="0"/>
          <w:marBottom w:val="0"/>
          <w:divBdr>
            <w:top w:val="none" w:sz="0" w:space="0" w:color="auto"/>
            <w:left w:val="none" w:sz="0" w:space="0" w:color="auto"/>
            <w:bottom w:val="none" w:sz="0" w:space="0" w:color="auto"/>
            <w:right w:val="none" w:sz="0" w:space="0" w:color="auto"/>
          </w:divBdr>
        </w:div>
        <w:div w:id="2019891298">
          <w:marLeft w:val="0"/>
          <w:marRight w:val="0"/>
          <w:marTop w:val="0"/>
          <w:marBottom w:val="0"/>
          <w:divBdr>
            <w:top w:val="none" w:sz="0" w:space="0" w:color="auto"/>
            <w:left w:val="none" w:sz="0" w:space="0" w:color="auto"/>
            <w:bottom w:val="none" w:sz="0" w:space="0" w:color="auto"/>
            <w:right w:val="none" w:sz="0" w:space="0" w:color="auto"/>
          </w:divBdr>
        </w:div>
        <w:div w:id="2081830313">
          <w:marLeft w:val="0"/>
          <w:marRight w:val="0"/>
          <w:marTop w:val="0"/>
          <w:marBottom w:val="0"/>
          <w:divBdr>
            <w:top w:val="none" w:sz="0" w:space="0" w:color="auto"/>
            <w:left w:val="none" w:sz="0" w:space="0" w:color="auto"/>
            <w:bottom w:val="none" w:sz="0" w:space="0" w:color="auto"/>
            <w:right w:val="none" w:sz="0" w:space="0" w:color="auto"/>
          </w:divBdr>
        </w:div>
        <w:div w:id="2123835832">
          <w:marLeft w:val="0"/>
          <w:marRight w:val="0"/>
          <w:marTop w:val="0"/>
          <w:marBottom w:val="0"/>
          <w:divBdr>
            <w:top w:val="none" w:sz="0" w:space="0" w:color="auto"/>
            <w:left w:val="none" w:sz="0" w:space="0" w:color="auto"/>
            <w:bottom w:val="none" w:sz="0" w:space="0" w:color="auto"/>
            <w:right w:val="none" w:sz="0" w:space="0" w:color="auto"/>
          </w:divBdr>
        </w:div>
      </w:divsChild>
    </w:div>
    <w:div w:id="2036610396">
      <w:bodyDiv w:val="1"/>
      <w:marLeft w:val="0"/>
      <w:marRight w:val="0"/>
      <w:marTop w:val="0"/>
      <w:marBottom w:val="0"/>
      <w:divBdr>
        <w:top w:val="none" w:sz="0" w:space="0" w:color="auto"/>
        <w:left w:val="none" w:sz="0" w:space="0" w:color="auto"/>
        <w:bottom w:val="none" w:sz="0" w:space="0" w:color="auto"/>
        <w:right w:val="none" w:sz="0" w:space="0" w:color="auto"/>
      </w:divBdr>
    </w:div>
    <w:div w:id="2055230887">
      <w:bodyDiv w:val="1"/>
      <w:marLeft w:val="0"/>
      <w:marRight w:val="0"/>
      <w:marTop w:val="0"/>
      <w:marBottom w:val="0"/>
      <w:divBdr>
        <w:top w:val="none" w:sz="0" w:space="0" w:color="auto"/>
        <w:left w:val="none" w:sz="0" w:space="0" w:color="auto"/>
        <w:bottom w:val="none" w:sz="0" w:space="0" w:color="auto"/>
        <w:right w:val="none" w:sz="0" w:space="0" w:color="auto"/>
      </w:divBdr>
    </w:div>
    <w:div w:id="2064478991">
      <w:bodyDiv w:val="1"/>
      <w:marLeft w:val="0"/>
      <w:marRight w:val="0"/>
      <w:marTop w:val="0"/>
      <w:marBottom w:val="0"/>
      <w:divBdr>
        <w:top w:val="none" w:sz="0" w:space="0" w:color="auto"/>
        <w:left w:val="none" w:sz="0" w:space="0" w:color="auto"/>
        <w:bottom w:val="none" w:sz="0" w:space="0" w:color="auto"/>
        <w:right w:val="none" w:sz="0" w:space="0" w:color="auto"/>
      </w:divBdr>
    </w:div>
    <w:div w:id="2074618650">
      <w:bodyDiv w:val="1"/>
      <w:marLeft w:val="0"/>
      <w:marRight w:val="0"/>
      <w:marTop w:val="0"/>
      <w:marBottom w:val="0"/>
      <w:divBdr>
        <w:top w:val="none" w:sz="0" w:space="0" w:color="auto"/>
        <w:left w:val="none" w:sz="0" w:space="0" w:color="auto"/>
        <w:bottom w:val="none" w:sz="0" w:space="0" w:color="auto"/>
        <w:right w:val="none" w:sz="0" w:space="0" w:color="auto"/>
      </w:divBdr>
    </w:div>
    <w:div w:id="2113163155">
      <w:bodyDiv w:val="1"/>
      <w:marLeft w:val="0"/>
      <w:marRight w:val="0"/>
      <w:marTop w:val="0"/>
      <w:marBottom w:val="0"/>
      <w:divBdr>
        <w:top w:val="none" w:sz="0" w:space="0" w:color="auto"/>
        <w:left w:val="none" w:sz="0" w:space="0" w:color="auto"/>
        <w:bottom w:val="none" w:sz="0" w:space="0" w:color="auto"/>
        <w:right w:val="none" w:sz="0" w:space="0" w:color="auto"/>
      </w:divBdr>
      <w:divsChild>
        <w:div w:id="508064166">
          <w:marLeft w:val="1080"/>
          <w:marRight w:val="0"/>
          <w:marTop w:val="120"/>
          <w:marBottom w:val="120"/>
          <w:divBdr>
            <w:top w:val="none" w:sz="0" w:space="0" w:color="auto"/>
            <w:left w:val="none" w:sz="0" w:space="0" w:color="auto"/>
            <w:bottom w:val="none" w:sz="0" w:space="0" w:color="auto"/>
            <w:right w:val="none" w:sz="0" w:space="0" w:color="auto"/>
          </w:divBdr>
        </w:div>
        <w:div w:id="1112169231">
          <w:marLeft w:val="1080"/>
          <w:marRight w:val="0"/>
          <w:marTop w:val="120"/>
          <w:marBottom w:val="120"/>
          <w:divBdr>
            <w:top w:val="none" w:sz="0" w:space="0" w:color="auto"/>
            <w:left w:val="none" w:sz="0" w:space="0" w:color="auto"/>
            <w:bottom w:val="none" w:sz="0" w:space="0" w:color="auto"/>
            <w:right w:val="none" w:sz="0" w:space="0" w:color="auto"/>
          </w:divBdr>
        </w:div>
        <w:div w:id="1241988675">
          <w:marLeft w:val="1080"/>
          <w:marRight w:val="0"/>
          <w:marTop w:val="120"/>
          <w:marBottom w:val="120"/>
          <w:divBdr>
            <w:top w:val="none" w:sz="0" w:space="0" w:color="auto"/>
            <w:left w:val="none" w:sz="0" w:space="0" w:color="auto"/>
            <w:bottom w:val="none" w:sz="0" w:space="0" w:color="auto"/>
            <w:right w:val="none" w:sz="0" w:space="0" w:color="auto"/>
          </w:divBdr>
        </w:div>
        <w:div w:id="2101752940">
          <w:marLeft w:val="1080"/>
          <w:marRight w:val="0"/>
          <w:marTop w:val="120"/>
          <w:marBottom w:val="120"/>
          <w:divBdr>
            <w:top w:val="none" w:sz="0" w:space="0" w:color="auto"/>
            <w:left w:val="none" w:sz="0" w:space="0" w:color="auto"/>
            <w:bottom w:val="none" w:sz="0" w:space="0" w:color="auto"/>
            <w:right w:val="none" w:sz="0" w:space="0" w:color="auto"/>
          </w:divBdr>
        </w:div>
      </w:divsChild>
    </w:div>
    <w:div w:id="2124767361">
      <w:bodyDiv w:val="1"/>
      <w:marLeft w:val="0"/>
      <w:marRight w:val="0"/>
      <w:marTop w:val="0"/>
      <w:marBottom w:val="0"/>
      <w:divBdr>
        <w:top w:val="none" w:sz="0" w:space="0" w:color="auto"/>
        <w:left w:val="none" w:sz="0" w:space="0" w:color="auto"/>
        <w:bottom w:val="none" w:sz="0" w:space="0" w:color="auto"/>
        <w:right w:val="none" w:sz="0" w:space="0" w:color="auto"/>
      </w:divBdr>
    </w:div>
    <w:div w:id="2144928621">
      <w:bodyDiv w:val="1"/>
      <w:marLeft w:val="0"/>
      <w:marRight w:val="0"/>
      <w:marTop w:val="0"/>
      <w:marBottom w:val="0"/>
      <w:divBdr>
        <w:top w:val="none" w:sz="0" w:space="0" w:color="auto"/>
        <w:left w:val="none" w:sz="0" w:space="0" w:color="auto"/>
        <w:bottom w:val="none" w:sz="0" w:space="0" w:color="auto"/>
        <w:right w:val="none" w:sz="0" w:space="0" w:color="auto"/>
      </w:divBdr>
    </w:div>
    <w:div w:id="2145614790">
      <w:bodyDiv w:val="1"/>
      <w:marLeft w:val="0"/>
      <w:marRight w:val="0"/>
      <w:marTop w:val="0"/>
      <w:marBottom w:val="0"/>
      <w:divBdr>
        <w:top w:val="none" w:sz="0" w:space="0" w:color="auto"/>
        <w:left w:val="none" w:sz="0" w:space="0" w:color="auto"/>
        <w:bottom w:val="none" w:sz="0" w:space="0" w:color="auto"/>
        <w:right w:val="none" w:sz="0" w:space="0" w:color="auto"/>
      </w:divBdr>
    </w:div>
    <w:div w:id="214631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library-prod.azurewebsites.net/api/Documents/166.02" TargetMode="External"/><Relationship Id="rId21" Type="http://schemas.openxmlformats.org/officeDocument/2006/relationships/hyperlink" Target="https://sempra.sharepoint.com/:u:/r/sites/safety/Safety/SitePages/iipp.aspx?csf=1&amp;web=1&amp;e=YGFsQF" TargetMode="External"/><Relationship Id="rId42" Type="http://schemas.openxmlformats.org/officeDocument/2006/relationships/hyperlink" Target="https://sempra.sharepoint.com/sites/safety/Safety/SitePages/Contractor-Safety.aspx" TargetMode="External"/><Relationship Id="rId63" Type="http://schemas.openxmlformats.org/officeDocument/2006/relationships/hyperlink" Target="https://doclibrary-prod.azurewebsites.net/api/Documents/183.07" TargetMode="External"/><Relationship Id="rId84" Type="http://schemas.openxmlformats.org/officeDocument/2006/relationships/hyperlink" Target="https://sempra.sharepoint.com/sites/safety/Safety/SitePages/AED-Program.aspx?e=mh5LQI" TargetMode="External"/><Relationship Id="rId138" Type="http://schemas.openxmlformats.org/officeDocument/2006/relationships/hyperlink" Target="https://doclibrary-prod.azurewebsites.net/api/Documents/166.004" TargetMode="External"/><Relationship Id="rId159" Type="http://schemas.openxmlformats.org/officeDocument/2006/relationships/hyperlink" Target="https://sempra.sharepoint.com/sites/sempranet/HR/socal/SitePages/ECS.aspx" TargetMode="External"/><Relationship Id="rId170" Type="http://schemas.microsoft.com/office/2019/05/relationships/documenttasks" Target="documenttasks/documenttasks1.xml"/><Relationship Id="rId107" Type="http://schemas.openxmlformats.org/officeDocument/2006/relationships/hyperlink" Target="https://doclibrary-prod.azurewebsites.net/api/Documents/166.0076" TargetMode="External"/><Relationship Id="rId11" Type="http://schemas.openxmlformats.org/officeDocument/2006/relationships/comments" Target="comments.xml"/><Relationship Id="rId32" Type="http://schemas.openxmlformats.org/officeDocument/2006/relationships/hyperlink" Target="https://sempra.sharepoint.com/sites/sempranet/HR/socal/wellness/SitePages/Corporate-Fitness-Discount-Rates.aspx" TargetMode="External"/><Relationship Id="rId53" Type="http://schemas.openxmlformats.org/officeDocument/2006/relationships/hyperlink" Target="https://sempra.sharepoint.com/sites/safety/Safety/SitePages/OHN-and-Telemedicine.aspx" TargetMode="External"/><Relationship Id="rId74" Type="http://schemas.openxmlformats.org/officeDocument/2006/relationships/hyperlink" Target="https://sempra.sharepoint.com/sites/safety/Safety/SitePages/Stop-Job.aspx" TargetMode="External"/><Relationship Id="rId128" Type="http://schemas.openxmlformats.org/officeDocument/2006/relationships/hyperlink" Target="https://sempra.sharepoint.com/sites/safety/Safety/SitePages/SFUGN025.aspx" TargetMode="External"/><Relationship Id="rId149" Type="http://schemas.openxmlformats.org/officeDocument/2006/relationships/hyperlink" Target="https://sempra.sharepoint.com/:b:/r/sites/safety/Safety/SiteAssets/SitePages/Safety-Committee-Resource-Center/SoCalGas-Safety-Committee---Safety-Leader-Skill-Up-Guide_Final.pdf?csf=1&amp;web=1&amp;e=PFVlu8" TargetMode="External"/><Relationship Id="rId5" Type="http://schemas.openxmlformats.org/officeDocument/2006/relationships/numbering" Target="numbering.xml"/><Relationship Id="rId95" Type="http://schemas.openxmlformats.org/officeDocument/2006/relationships/hyperlink" Target="https://sempra.sharepoint.com/:x:/r/sites/safety/Safety/Shared%20Documents/2025%20ESCMP%20Office%20Safety%20Self-Assessment%20Checklist.xlsx?d=wefb7548097834ea0a79955711b6f80fe&amp;csf=1&amp;web=1&amp;e=m1KOdB" TargetMode="External"/><Relationship Id="rId160" Type="http://schemas.openxmlformats.org/officeDocument/2006/relationships/hyperlink" Target="file://corp.se.sempra.com/corpdata/GasCADMapData/OTCSP/SoCalGas-OT/SoCalGas_Docs/STAND/PDF/166.0029.pdf" TargetMode="External"/><Relationship Id="rId22" Type="http://schemas.openxmlformats.org/officeDocument/2006/relationships/hyperlink" Target="https://sempra.sharepoint.com/sites/sempranet/policies/Shared%20Documents/SafetyPolicy.pdf?xsdata=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&amp;sdata=azJGcEYyR3hkUnNFYVVvTGc1Ui9idk9MQmtuL2hEckpvc2ZkWmhEaU42MD0%3D&amp;ovuser=a2e7980c-11ea-4838-8f1a-2f497d8c4072%2CJHall7%40scgcontractor.com&amp;OR=Teams-HL&amp;CT=1753395569578&amp;clickparams=eyJBcHBOYW1lIjoiVGVhbXMtRGVza3RvcCIsIkFwcFZlcnNpb24iOiI0OS8yNTA3MDMxODgwOSIsIkhhc0ZlZGVyYXRlZFVzZXIiOmZhbHNlfQ%3D%3D" TargetMode="External"/><Relationship Id="rId43" Type="http://schemas.openxmlformats.org/officeDocument/2006/relationships/hyperlink" Target="https://sempra.sharepoint.com/sites/safety/Safety/SitePages/Hazard-Communication-Program.aspx" TargetMode="External"/><Relationship Id="rId64" Type="http://schemas.openxmlformats.org/officeDocument/2006/relationships/hyperlink" Target="https://doclibrary-prod.azurewebsites.net/api/Documents/439" TargetMode="External"/><Relationship Id="rId118" Type="http://schemas.openxmlformats.org/officeDocument/2006/relationships/hyperlink" Target="https://doclibrary-prod.azurewebsites.net/api/Documents/166.02" TargetMode="External"/><Relationship Id="rId139" Type="http://schemas.openxmlformats.org/officeDocument/2006/relationships/hyperlink" Target="https://sempra.sharepoint.com/sites/safety/Safety/SitePages/Job-Safety-Observations.aspx" TargetMode="External"/><Relationship Id="rId85" Type="http://schemas.openxmlformats.org/officeDocument/2006/relationships/hyperlink" Target="https://doclibrary-prod.azurewebsites.net/api/Documents/166.08" TargetMode="External"/><Relationship Id="rId150" Type="http://schemas.openxmlformats.org/officeDocument/2006/relationships/hyperlink" Target="https://teams.microsoft.com/l/channel/19%3AERv3I2AcEwkZ5MGhQNSt9KqWIlqtbi9YyNLq1MVNAxU1%40thread.tacv2/General?groupId=c31f4ec1-70da-4cff-8f6e-eef6352893d3&amp;tenantId=a2e7980c-11ea-4838-8f1a-2f497d8c4072" TargetMode="External"/><Relationship Id="rId171" Type="http://schemas.microsoft.com/office/2020/10/relationships/intelligence" Target="intelligence2.xml"/><Relationship Id="rId12" Type="http://schemas.microsoft.com/office/2011/relationships/commentsExtended" Target="commentsExtended.xml"/><Relationship Id="rId33" Type="http://schemas.openxmlformats.org/officeDocument/2006/relationships/hyperlink" Target="https://sempra.sharepoint.com/sites/sempranet/HR/socal/wellness/SitePages/Fitness.aspx" TargetMode="External"/><Relationship Id="rId108" Type="http://schemas.openxmlformats.org/officeDocument/2006/relationships/hyperlink" Target="https://doclibrary-prod.azurewebsites.net/api/Documents/166.0076" TargetMode="External"/><Relationship Id="rId129" Type="http://schemas.openxmlformats.org/officeDocument/2006/relationships/hyperlink" Target="https://doclibrary-prod.azurewebsites.net/api/Documents/100.0154" TargetMode="External"/><Relationship Id="rId54" Type="http://schemas.openxmlformats.org/officeDocument/2006/relationships/hyperlink" Target="https://sempra.sharepoint.com/sites/sempranet/HR/socal/SitePages/ECS-ContactUs.aspx" TargetMode="External"/><Relationship Id="rId70" Type="http://schemas.openxmlformats.org/officeDocument/2006/relationships/hyperlink" Target="https://sempra.sharepoint.com/sites/safety/Safety/SitePages/Near-Miss.aspx" TargetMode="External"/><Relationship Id="rId75" Type="http://schemas.openxmlformats.org/officeDocument/2006/relationships/hyperlink" Target="https://sempra.sharepoint.com/sites/safety/Safety/SitePages/Hazard-Recognition-(In-Progress).aspx" TargetMode="External"/><Relationship Id="rId91" Type="http://schemas.openxmlformats.org/officeDocument/2006/relationships/hyperlink" Target="https://sempra.sharepoint.com/sites/safety/Safety/_layouts/15/stream.aspx?id=%2Fsites%2Fsafety%2FSafety%2FSafety%20Videos%2FEyes%20on%20Your%20Path%20%2Emp4&amp;ga=1&amp;referrer=StreamWebApp%2EWeb&amp;referrerScenario=AddressBarCopied%2Eview%2Ef53842ff%2D2157%2D4b07%2Dafa0%2D134540a78a8c" TargetMode="External"/><Relationship Id="rId96" Type="http://schemas.openxmlformats.org/officeDocument/2006/relationships/hyperlink" Target="https://sempra.sharepoint.com/:x:/r/sites/safety/Safety/Shared%20Documents/2025%20ESCMP%20Office%20Safety%20Self-Assessment%20Checklist.xlsx?d=wefb7548097834ea0a79955711b6f80fe&amp;csf=1&amp;web=1&amp;e=m1KOdB" TargetMode="External"/><Relationship Id="rId140" Type="http://schemas.openxmlformats.org/officeDocument/2006/relationships/hyperlink" Target="https://sempra.sharepoint.com/sites/socalgasu/SitePages/Home.aspx?CT=1758065946272&amp;OR=OWA-NT-Mail&amp;CID=e9a8d9de-2ea5-8865-364d-ee563411cb31" TargetMode="External"/><Relationship Id="rId145" Type="http://schemas.openxmlformats.org/officeDocument/2006/relationships/hyperlink" Target="https://teams.microsoft.com/l/channel/19%3AERv3I2AcEwkZ5MGhQNSt9KqWIlqtbi9YyNLq1MVNAxU1%40thread.tacv2/General?groupId=c31f4ec1-70da-4cff-8f6e-eef6352893d3&amp;tenantId=a2e7980c-11ea-4838-8f1a-2f497d8c4072" TargetMode="External"/><Relationship Id="rId161" Type="http://schemas.openxmlformats.org/officeDocument/2006/relationships/hyperlink" Target="https://sempra.sharepoint.com/sites/safety/Safety/Shared%20Documents/SoCalGas_First_Aid_Inspection_Checklist.pdf"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sempraethics.com/" TargetMode="External"/><Relationship Id="rId28" Type="http://schemas.openxmlformats.org/officeDocument/2006/relationships/hyperlink" Target="https://sempra.sharepoint.com/sites/sempranet/HR/socal/wellness/SitePages/Supportlinc.aspx" TargetMode="External"/><Relationship Id="rId49" Type="http://schemas.openxmlformats.org/officeDocument/2006/relationships/hyperlink" Target="https://sempra.sharepoint.com/sites/socalgaspolicies/Shared%20Documents/Forms/AllItems.aspx?id=%2Fsites%2Fsocalgaspolicies%2FShared%20Documents%2FSoCalGas%20Vehicle%20Policy%2Epdf&amp;parent=%2Fsites%2Fsocalgaspolicies%2FShared%20Documents" TargetMode="External"/><Relationship Id="rId114" Type="http://schemas.openxmlformats.org/officeDocument/2006/relationships/hyperlink" Target="https://sempra.sharepoint.com/sites/safety/Safety/SitePages/Line-of-Fire-(Work-in-Progress).aspx" TargetMode="External"/><Relationship Id="rId119" Type="http://schemas.openxmlformats.org/officeDocument/2006/relationships/hyperlink" Target="https://doclibrary-prod.azurewebsites.net/api/Documents/100.0154" TargetMode="External"/><Relationship Id="rId44" Type="http://schemas.openxmlformats.org/officeDocument/2006/relationships/hyperlink" Target="https://sempra.sharepoint.com/sites/safety/Safety/SitePages/Product-Approval.aspx" TargetMode="External"/><Relationship Id="rId60" Type="http://schemas.openxmlformats.org/officeDocument/2006/relationships/hyperlink" Target="https://sempra.sharepoint.com/sites/sempranet/HR/socal/SitePages/ECS-ContactUs.aspx" TargetMode="External"/><Relationship Id="rId65" Type="http://schemas.openxmlformats.org/officeDocument/2006/relationships/hyperlink" Target="https://www.atsip.org/wp-content/uploads/2022/07/ANSI_2017_D16_8th_Ed.pdf" TargetMode="External"/><Relationship Id="rId81" Type="http://schemas.openxmlformats.org/officeDocument/2006/relationships/hyperlink" Target="https://sempra.sharepoint.com/sites/safety/Safety/SitePages/Ergonomics.aspx?csf=1&amp;web=1&amp;e=NKv48B&amp;ovuser=a2e7980c-11ea-4838-8f1a-2f497d8c4072%2cJHall7%40scgcontractor.com&amp;OR=Teams-HL&amp;CT=1748452743264&amp;clickparams=eyJBcHBOYW1lIjoiVGVhbXMtRGVza3RvcCIsIkFwcFZlcnNpb24iOiI0OS8yNTA0MTcxOTMxNiIsIkhhc0ZlZGVyYXRlZFVzZXIiOmZhbHNlfQ%3d%3d&amp;CID=4ea1a2a1-40c5-8000-feb0-501924b1c405&amp;cidOR=SPO" TargetMode="External"/><Relationship Id="rId86" Type="http://schemas.openxmlformats.org/officeDocument/2006/relationships/hyperlink" Target="https://sempra.sharepoint.com/sites/safety/Safety/SitePages/Heat-Illness.aspx?csf=1&amp;web=1&amp;e=44hfMm&amp;CID=ce51afd5-4664-41b2-8440-022d85f54acf" TargetMode="External"/><Relationship Id="rId130" Type="http://schemas.openxmlformats.org/officeDocument/2006/relationships/hyperlink" Target="https://doclibrary-prod.azurewebsites.net/api/Documents/100.0154" TargetMode="External"/><Relationship Id="rId135" Type="http://schemas.openxmlformats.org/officeDocument/2006/relationships/hyperlink" Target="https://doclibrary-prod.azurewebsites.net/api/Documents/104.05" TargetMode="External"/><Relationship Id="rId151" Type="http://schemas.openxmlformats.org/officeDocument/2006/relationships/hyperlink" Target="https://sempra.sharepoint.com/Sites/DocLibrary-Prod" TargetMode="External"/><Relationship Id="rId156" Type="http://schemas.openxmlformats.org/officeDocument/2006/relationships/hyperlink" Target="https://www.aga.org/" TargetMode="External"/><Relationship Id="rId13" Type="http://schemas.microsoft.com/office/2016/09/relationships/commentsIds" Target="commentsIds.xml"/><Relationship Id="rId18" Type="http://schemas.openxmlformats.org/officeDocument/2006/relationships/hyperlink" Target="https://sempra.sharepoint.com/:u:/r/sites/safety/Safety/SitePages/Stop-Job.aspx?csf=1&amp;web=1&amp;e=MXGLOd" TargetMode="External"/><Relationship Id="rId39" Type="http://schemas.openxmlformats.org/officeDocument/2006/relationships/hyperlink" Target="https://sempra.sharepoint.com/sites/safety/Safety/SitePages/Tailgate-Safety-Briefing-(TSB).aspx?csf=1&amp;web=1&amp;e=pDcJyp&amp;ovuser=a2e7980c-11ea-4838-8f1a-2f497d8c4072%2cJHall7%40scgcontractor.com&amp;OR=Teams-HL&amp;CT=1757970543485&amp;clickparams=eyJBcHBOYW1lIjoiVGVhbXMtRGVza3RvcCIsIkFwcFZlcnNpb24iOiI0OS8yNTA4MTUwMDcxNyIsIkhhc0ZlZGVyYXRlZFVzZXIiOmZhbHNlfQ%3d%3d&amp;CID=2716c6a1-d03c-9000-cb98-8b33fe3e9539&amp;cidOR=SPO" TargetMode="External"/><Relationship Id="rId109" Type="http://schemas.openxmlformats.org/officeDocument/2006/relationships/hyperlink" Target="https://sempra.sharepoint.com/sites/sempranet/HR/socal/Shared%20Documents/Employee%20Conduct%20and%20Responsibilities%20d.2022-03.pdf" TargetMode="External"/><Relationship Id="rId34" Type="http://schemas.openxmlformats.org/officeDocument/2006/relationships/image" Target="media/image2.png"/><Relationship Id="rId50" Type="http://schemas.openxmlformats.org/officeDocument/2006/relationships/hyperlink" Target="https://sempra.sharepoint.com/sites/safety/Safety/SitePages/AlertDriving.aspx" TargetMode="External"/><Relationship Id="rId55" Type="http://schemas.openxmlformats.org/officeDocument/2006/relationships/hyperlink" Target="https://sempra.sharepoint.com/sites/sempranet/HR/socal/SitePages/ECS-WorkersCompReportInjuryISupv.aspx?xsdata=MDV8MDJ8fDY1ZWQzM2M3MGZiYzQzOGI5ZWMxMDhkY2RlNjUyYjNifGEyZTc5ODBjMTFlYTQ4Mzg4ZjFhMmY0OTdkOGM0MDcyfDB8MHw2Mzg2Mjk3NzMyNzgxNTg1Mjl8VW5rbm93bnxWR1ZoYlhOVFpXTjFjbWwwZVZObGNuWnBZMlY4ZXlKV0lqb2lNQzR3TGpBd01EQWlMQ0pRSWpvaVYybHVNeklpTENKQlRpSTZJazkwYUdWeUlpd2lWMVFpT2pFeGZRPT18MXxMMk5vWVhSekx6RTVPbVkzTWpjM1lUWmpNR1E0TXpSaVpqUTRNR1F3WldFNU5XTTVabU0zWmpSaVFIUm9jbVZoWkM1Mk1pOXRaWE56WVdkbGN5OHhOekkzTXpnd05USTNNVFk0fGE1OTBmMDMyM2Y1MzQ2MzA5ZWMxMDhkY2RlNjUyYjNifDU0Njk0NDIyZjg4ZjQ2NjBhNDI0YWU3YTdmMjY0ZTUz&amp;sdata=eGZiSkFydDY3R2FqRkhYcWdwUWRDYW1sRUNGYWlVdFg5S0VRb3l2OVltMD0%3D&amp;ovuser=a2e7980c-11ea-4838-8f1a-2f497d8c4072%2CRJauregu%40socalgas.com&amp;OR=Teams-HL&amp;CT=1727381704989&amp;clickparams=eyJBcHBOYW1lIjoiVGVhbXMtRGVza3RvcCIsIkFwcFZlcnNpb24iOiI0OS8yNDA4MTcwMDQyMSIsIkhhc0ZlZGVyYXRlZFVzZXIiOmZhbHNlfQ%3D%3D" TargetMode="External"/><Relationship Id="rId76" Type="http://schemas.openxmlformats.org/officeDocument/2006/relationships/hyperlink" Target="https://sempra.sharepoint.com/sites/CyberSafety" TargetMode="External"/><Relationship Id="rId97" Type="http://schemas.openxmlformats.org/officeDocument/2006/relationships/hyperlink" Target="https://sempra.sharepoint.com/sites/safety/Safety/SitePages/PPE.aspx" TargetMode="External"/><Relationship Id="rId104" Type="http://schemas.openxmlformats.org/officeDocument/2006/relationships/hyperlink" Target="https://sempra.sharepoint.com/sites/safety/Safety/SitePages/Respiratory.aspx" TargetMode="External"/><Relationship Id="rId120" Type="http://schemas.openxmlformats.org/officeDocument/2006/relationships/hyperlink" Target="https://doclibrary-prod.azurewebsites.net/api/Documents/100.0155" TargetMode="External"/><Relationship Id="rId125" Type="http://schemas.openxmlformats.org/officeDocument/2006/relationships/hyperlink" Target="https://doclibrary-prod.azurewebsites.net/api/Documents/IIPP.4" TargetMode="External"/><Relationship Id="rId141" Type="http://schemas.openxmlformats.org/officeDocument/2006/relationships/hyperlink" Target="https://sempra.sharepoint.com/sites/sdge-powerup/srs/SitePages/Home.aspx" TargetMode="External"/><Relationship Id="rId146" Type="http://schemas.openxmlformats.org/officeDocument/2006/relationships/hyperlink" Target="https://teams.microsoft.com/l/channel/19%3AERv3I2AcEwkZ5MGhQNSt9KqWIlqtbi9YyNLq1MVNAxU1%40thread.tacv2/General?groupId=c31f4ec1-70da-4cff-8f6e-eef6352893d3&amp;tenantId=a2e7980c-11ea-4838-8f1a-2f497d8c4072" TargetMode="External"/><Relationship Id="rId16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sempra.sharepoint.com/sites/safety/Safety/SitePages/Near-Miss.aspx" TargetMode="External"/><Relationship Id="rId92" Type="http://schemas.openxmlformats.org/officeDocument/2006/relationships/hyperlink" Target="https://sempra.sharepoint.com/:x:/r/sites/safety/Safety/Shared%20Documents/2025%20ESCMP%20Office%20Safety%20Self-Assessment%20Checklist.xlsx?d=wefb7548097834ea0a79955711b6f80fe&amp;csf=1&amp;web=1&amp;e=m1KOdB" TargetMode="External"/><Relationship Id="rId162" Type="http://schemas.openxmlformats.org/officeDocument/2006/relationships/hyperlink" Target="https://sempra.sharepoint.com/sites/safety/Safety/Shared%20Documents/Forms/AllItems.aspx?id=%2Fsites%2Fsafety%2FSafety%2FShared%20Documents%2FSoCalGas%5FApprovedFirstAidKitSupplies%2Epdf&amp;parent=%2Fsites%2Fsafety%2FSafety%2FShared%20Documents" TargetMode="External"/><Relationship Id="rId2" Type="http://schemas.openxmlformats.org/officeDocument/2006/relationships/customXml" Target="../customXml/item2.xml"/><Relationship Id="rId29" Type="http://schemas.openxmlformats.org/officeDocument/2006/relationships/hyperlink" Target="https://sempra.sharepoint.com/sites/sempranet/HR/socal/wellness/SitePages/Fighting-Fatigue.aspx" TargetMode="External"/><Relationship Id="rId24" Type="http://schemas.openxmlformats.org/officeDocument/2006/relationships/hyperlink" Target="https://sempra.sharepoint.com/sites/sempranet/Legal/SitePages/CodeofBusinessConduct.aspx" TargetMode="External"/><Relationship Id="rId40" Type="http://schemas.openxmlformats.org/officeDocument/2006/relationships/hyperlink" Target="https://nam10.safelinks.protection.outlook.com/?url=https%3A%2F%2Fforms.office.com%2Fr%2FK6JxatrGFh%3Forigin%3DlprLink&amp;data=05%7C02%7C%7C64c663367d604318353808ddd6cf82d9%7Ca2e7980c11ea48388f1a2f497d8c4072%7C0%7C0%7C638902908924429696%7CUnknown%7CTWFpbGZsb3d8eyJFbXB0eU1hcGkiOnRydWUsIlYiOiIwLjAuMDAwMCIsIlAiOiJXaW4zMiIsIkFOIjoiTWFpbCIsIldUIjoyfQ%3D%3D%7C0%7C%7C%7C&amp;sdata=stiR6T8iYl7W6w52TxwxHpYBJMHHiu9z%2FKjN5yot%2F0E%3D&amp;reserved=0" TargetMode="External"/><Relationship Id="rId45" Type="http://schemas.openxmlformats.org/officeDocument/2006/relationships/hyperlink" Target="https://sempra.sharepoint.com/sites/sempranet/policies/Shared%20Documents/Forms/AllDepartmentPolicies.aspx?id=%2Fsites%2Fsempranet%2Fpolicies%2FShared%20Documents%2FUsingDevicesWhileDrivingPolicy%2Epdf&amp;parent=%2Fsites%2Fsempranet%2Fpolicies%2FShared%20Documents" TargetMode="External"/><Relationship Id="rId66" Type="http://schemas.openxmlformats.org/officeDocument/2006/relationships/hyperlink" Target="https://doclibrary-prod.azurewebsites.net/api/Documents/IIPP.7" TargetMode="External"/><Relationship Id="rId87" Type="http://schemas.openxmlformats.org/officeDocument/2006/relationships/hyperlink" Target="https://sempra.sharepoint.com/sites/safety/Safety/SitePages/Wildfire-Smoke-Protection-Program.aspx" TargetMode="External"/><Relationship Id="rId110" Type="http://schemas.openxmlformats.org/officeDocument/2006/relationships/hyperlink" Target="https://doclibrary-prod.azurewebsites.net/api/Documents/107.0187" TargetMode="External"/><Relationship Id="rId115" Type="http://schemas.openxmlformats.org/officeDocument/2006/relationships/hyperlink" Target="https://doclibrary-prod.azurewebsites.net/api/Documents/167.35" TargetMode="External"/><Relationship Id="rId131" Type="http://schemas.openxmlformats.org/officeDocument/2006/relationships/hyperlink" Target="https://doclibrary-prod.azurewebsites.net/api/Documents/184.06" TargetMode="External"/><Relationship Id="rId136" Type="http://schemas.openxmlformats.org/officeDocument/2006/relationships/hyperlink" Target="https://doclibrary-prod.azurewebsites.net/api/Documents/167.30" TargetMode="External"/><Relationship Id="rId157" Type="http://schemas.openxmlformats.org/officeDocument/2006/relationships/hyperlink" Target="https://doclibrary-prod.azurewebsites.net/api/Documents/104.06" TargetMode="External"/><Relationship Id="rId61" Type="http://schemas.openxmlformats.org/officeDocument/2006/relationships/hyperlink" Target="https://sempra.sharepoint.com/sites/sempranet/HR/socal/SitePages/ECS-ContactUs.aspx" TargetMode="External"/><Relationship Id="rId82" Type="http://schemas.openxmlformats.org/officeDocument/2006/relationships/hyperlink" Target="https://sempra.sharepoint.com/sites/sempranet/HR/socal/SitePages/ECS-ContactUs.aspx" TargetMode="External"/><Relationship Id="rId152" Type="http://schemas.openxmlformats.org/officeDocument/2006/relationships/hyperlink" Target="https://sempra.sharepoint.com/sites/safety/Safety/SitePages/LearningTeamHome.aspx" TargetMode="External"/><Relationship Id="rId19" Type="http://schemas.openxmlformats.org/officeDocument/2006/relationships/chart" Target="charts/chart1.xml"/><Relationship Id="rId14" Type="http://schemas.microsoft.com/office/2018/08/relationships/commentsExtensible" Target="commentsExtensible.xml"/><Relationship Id="rId30" Type="http://schemas.openxmlformats.org/officeDocument/2006/relationships/hyperlink" Target="https://sempra.sharepoint.com/sites/sempranet/HR/corp/benefits/SitePages/Omada-Weight-Management-wellbeing-program.aspx" TargetMode="External"/><Relationship Id="rId35" Type="http://schemas.openxmlformats.org/officeDocument/2006/relationships/hyperlink" Target="https://sempra.sharepoint.com/sites/safety/Safety/SitePages/OHN-and-Telemedicine.aspx?xsdata=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%3D&amp;sdata=TVNDcHRzaVVGazMxY2kxR0pncktCaWVyTW9oZnNNaExKVkxMNlNkeGZyZz0%3D&amp;ovuser=a2e7980c-11ea-4838-8f1a-2f497d8c4072%2CJHall7%40scgcontractor.com&amp;OR=Teams-HL&amp;CT=1757623844124&amp;clickparams=eyJBcHBOYW1lIjoiVGVhbXMtRGVza3RvcCIsIkFwcFZlcnNpb24iOiI0OS8yNTA4MTUwMDcxNyIsIkhhc0ZlZGVyYXRlZFVzZXIiOmZhbHNlfQ%3D%3D" TargetMode="External"/><Relationship Id="rId56" Type="http://schemas.openxmlformats.org/officeDocument/2006/relationships/hyperlink" Target="https://sempra.sharepoint.com/sites/safety/Safety/SitePages/about-us.aspx" TargetMode="External"/><Relationship Id="rId77" Type="http://schemas.openxmlformats.org/officeDocument/2006/relationships/hyperlink" Target="https://sempra.sharepoint.com/:x:/r/sites/safety/Safety/Shared%20Documents/2025%20ESCMP%20Office%20Safety%20Self-Assessment%20Checklist.xlsx?d=wefb7548097834ea0a79955711b6f80fe&amp;csf=1&amp;web=1&amp;e=m1KOdB" TargetMode="External"/><Relationship Id="rId100" Type="http://schemas.openxmlformats.org/officeDocument/2006/relationships/hyperlink" Target="https://sempra.sharepoint.com/sites/ECMCommunityofPractice/SitePages/Home.aspx?xsdata=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%3D%3D&amp;sdata=OUlmemdXTU5BME81VHN6UEVaZFZKTWpRbko1UkhHcjJHcXN6U1hNNkYwZz0%3D&amp;ovuser=a2e7980c-11ea-4838-8f1a-2f497d8c4072%2CJHall7%40scgcontractor.com&amp;OR=Teams-HL&amp;CT=1747933215393&amp;clickparams=eyJBcHBOYW1lIjoiVGVhbXMtRGVza3RvcCIsIkFwcFZlcnNpb24iOiI0OS8yNTA0MTcxOTMxNCIsIkhhc0ZlZGVyYXRlZFVzZXIiOmZhbHNlfQ%3D%3D" TargetMode="External"/><Relationship Id="rId105" Type="http://schemas.openxmlformats.org/officeDocument/2006/relationships/hyperlink" Target="https://sempra.sharepoint.com/sites/safety/Safety/SitePages/Valley-Fever(1).aspx?source=https%3a//sempra.sharepoint.com/sites/safety/Safety/SitePages/Forms/ByAuthor.aspx" TargetMode="External"/><Relationship Id="rId126" Type="http://schemas.openxmlformats.org/officeDocument/2006/relationships/hyperlink" Target="https://doclibrary-prod.azurewebsites.net/api/Documents/167.15" TargetMode="External"/><Relationship Id="rId147" Type="http://schemas.openxmlformats.org/officeDocument/2006/relationships/hyperlink" Target="https://sempra.sharepoint.com/sites/sempranet/HR/socal/SitePages/Labor%20Relations.aspx" TargetMode="External"/><Relationship Id="rId168"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sempra.sharepoint.com/sites/safety/TAG/SitePages/Dashboard-Directory.aspx?xsdata=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&amp;sdata=ZUZlazB0ZGdPOHQxbUhoNnRNaXpHRDBpUmZKQXQ2VklKbVBhZDUrS2p0OD0%3D&amp;ovuser=a2e7980c-11ea-4838-8f1a-2f497d8c4072%2CJHall7%40scgcontractor.com&amp;OR=Teams-HL&amp;CT=1753397963059&amp;clickparams=eyJBcHBOYW1lIjoiVGVhbXMtRGVza3RvcCIsIkFwcFZlcnNpb24iOiI0OS8yNTA3MDMxODgwOSIsIkhhc0ZlZGVyYXRlZFVzZXIiOmZhbHNlfQ%3D%3D" TargetMode="External"/><Relationship Id="rId72" Type="http://schemas.openxmlformats.org/officeDocument/2006/relationships/hyperlink" Target="https://sempra.sharepoint.com/sites/safety/Safety/Shared%20Documents/Forms/AllItems.aspx?id=%2Fsites%2Fsafety%2FSafety%2FShared%20Documents%2FStop%20the%20Job%2Epdf&amp;parent=%2Fsites%2Fsafety%2FSafety%2FShared%20Documents" TargetMode="External"/><Relationship Id="rId93" Type="http://schemas.openxmlformats.org/officeDocument/2006/relationships/hyperlink" Target="https://sempra.sharepoint.com/:x:/r/sites/safety/Safety/Shared%20Documents/2025%20ESCMP%20Office%20Safety%20Self-Assessment%20Checklist.xlsx?d=wefb7548097834ea0a79955711b6f80fe&amp;csf=1&amp;web=1&amp;e=m1KOdB" TargetMode="External"/><Relationship Id="rId98" Type="http://schemas.openxmlformats.org/officeDocument/2006/relationships/hyperlink" Target="https://doclibrary-prod.azurewebsites.net/api/Documents/G8343" TargetMode="External"/><Relationship Id="rId121" Type="http://schemas.openxmlformats.org/officeDocument/2006/relationships/hyperlink" Target="https://doclibrary-prod.azurewebsites.net/api/Documents/223.0140" TargetMode="External"/><Relationship Id="rId142" Type="http://schemas.openxmlformats.org/officeDocument/2006/relationships/hyperlink" Target="https://sempra.sharepoint.com/sites/sempranet/HR/socal/SitePages/Collective%20Bargaining%20Agreements.aspx?csf=1&amp;e=QDK5jT&amp;cid=e1d12efe-feef-4b46-a433-c35789c32fc3" TargetMode="External"/><Relationship Id="rId163" Type="http://schemas.openxmlformats.org/officeDocument/2006/relationships/hyperlink" Target="https://www.bing.com/ck/a?!&amp;&amp;p=2a78a1892c5b3a8c6a62fa0baa1a2b99da19dd8b929e6961ce56f7d747f906efJmltdHM9MTc1MjcxMDQwMA&amp;ptn=3&amp;ver=2&amp;hsh=4&amp;fclid=02da1d4c-5bac-6a04-23fd-08955a3e6b80&amp;u=a1aHR0cHM6Ly93d3cuYWxlcnQtc29mdHdhcmUuY29tL2Jsb2cvc2FmZXR5LW1vbWVudHMtZm9yLXdvcms&amp;ntb=1" TargetMode="External"/><Relationship Id="rId3" Type="http://schemas.openxmlformats.org/officeDocument/2006/relationships/customXml" Target="../customXml/item3.xml"/><Relationship Id="rId25" Type="http://schemas.openxmlformats.org/officeDocument/2006/relationships/hyperlink" Target="mailto:safetyhotline@cpuc.ca.gov?subject=Safety%20Concern" TargetMode="External"/><Relationship Id="rId46" Type="http://schemas.openxmlformats.org/officeDocument/2006/relationships/hyperlink" Target="https://apps.powerapps.com/play/e/728e7214-5011-4cc1-9fa2-7c839cd093d3/a/fa065204-e714-49b9-afaf-1d86c427c1f3?tenantId=a2e7980c-11ea-4838-8f1a-2f497d8c4072" TargetMode="External"/><Relationship Id="rId67" Type="http://schemas.openxmlformats.org/officeDocument/2006/relationships/hyperlink" Target="https://doclibrary-prod.azurewebsites.net/api/Documents/IIPP.7" TargetMode="External"/><Relationship Id="rId116" Type="http://schemas.openxmlformats.org/officeDocument/2006/relationships/hyperlink" Target="https://doclibrary-prod.azurewebsites.net/api/Documents/166.0077" TargetMode="External"/><Relationship Id="rId137" Type="http://schemas.openxmlformats.org/officeDocument/2006/relationships/hyperlink" Target="https://sempra.sharepoint.com/sites/safety/Safety/SitePages/Training.aspx" TargetMode="External"/><Relationship Id="rId158" Type="http://schemas.openxmlformats.org/officeDocument/2006/relationships/hyperlink" Target="https://sempra.sharepoint.com/sites/sdgeenvserv/SitePages/EnvironmentalHome.aspx" TargetMode="External"/><Relationship Id="rId20" Type="http://schemas.openxmlformats.org/officeDocument/2006/relationships/hyperlink" Target="https://doclibrary-prod.azurewebsites.net/api/Documents/IIPP.1" TargetMode="External"/><Relationship Id="rId41" Type="http://schemas.openxmlformats.org/officeDocument/2006/relationships/hyperlink" Target="https://sempra.sharepoint.com/sites/safety/Safety/SitePages/Job-Hazard-Analysis.aspx?Mode=Edit" TargetMode="External"/><Relationship Id="rId62" Type="http://schemas.openxmlformats.org/officeDocument/2006/relationships/hyperlink" Target="https://sempra.sharepoint.com/sites/sempranet/HR/socal/SitePages/ECS-ContactUs.aspx" TargetMode="External"/><Relationship Id="rId83" Type="http://schemas.openxmlformats.org/officeDocument/2006/relationships/hyperlink" Target="https://sempra.sharepoint.com/sites/safety/Safety/SitePages/SFUGN001.aspx" TargetMode="External"/><Relationship Id="rId88" Type="http://schemas.openxmlformats.org/officeDocument/2006/relationships/hyperlink" Target="https://doclibrary-prod.azurewebsites.net/api/Documents/104.03" TargetMode="External"/><Relationship Id="rId111" Type="http://schemas.openxmlformats.org/officeDocument/2006/relationships/hyperlink" Target="https://doclibrary-prod.azurewebsites.net/api/Documents/107.0182" TargetMode="External"/><Relationship Id="rId132" Type="http://schemas.openxmlformats.org/officeDocument/2006/relationships/hyperlink" Target="https://forms.office.com/Pages/ResponsePage.aspx?id=DJjnouoROEiPGi9JfYxAcnhOmiGi0z5DlM8LzD3oHzRUQ0UzUkVENzhWQUNMVEdNWUtZUlk0R1BYTy4u" TargetMode="External"/><Relationship Id="rId153" Type="http://schemas.openxmlformats.org/officeDocument/2006/relationships/hyperlink" Target="https://sempra.sharepoint.com/sites/safety/Safety" TargetMode="External"/><Relationship Id="rId15" Type="http://schemas.openxmlformats.org/officeDocument/2006/relationships/hyperlink" Target="https://forms.office.com/Pages/ResponsePage.aspx?id=DJjnouoROEiPGi9JfYxAcnxvXahpy9hCm1mYDN2TJtxUQkZBRjNINDdKMEg4Mzg0QlBNRVNLV09KMS4u" TargetMode="External"/><Relationship Id="rId36" Type="http://schemas.openxmlformats.org/officeDocument/2006/relationships/hyperlink" Target="https://sempra.sharepoint.com/sites/safety/Safety/SitePages/Job-Safety-Observations.aspx" TargetMode="External"/><Relationship Id="rId57" Type="http://schemas.openxmlformats.org/officeDocument/2006/relationships/hyperlink" Target="https://sempra.sharepoint.com/sites/sempranet/HR/socal/SitePages/ECS-AboutUs.aspx" TargetMode="External"/><Relationship Id="rId106" Type="http://schemas.openxmlformats.org/officeDocument/2006/relationships/hyperlink" Target="https://doclibrary-prod.azurewebsites.net/api/Documents/223.0126" TargetMode="External"/><Relationship Id="rId127" Type="http://schemas.openxmlformats.org/officeDocument/2006/relationships/hyperlink" Target="https://doclibrary-prod.azurewebsites.net/api/Documents/166.0080" TargetMode="External"/><Relationship Id="rId10" Type="http://schemas.openxmlformats.org/officeDocument/2006/relationships/endnotes" Target="endnotes.xml"/><Relationship Id="rId31" Type="http://schemas.openxmlformats.org/officeDocument/2006/relationships/hyperlink" Target="https://sempra.sharepoint.com/sites/sempranet/HR/socal/wellness/SitePages/Weight%20Watchers.aspx" TargetMode="External"/><Relationship Id="rId52" Type="http://schemas.openxmlformats.org/officeDocument/2006/relationships/hyperlink" Target="https://sempra.sharepoint.com/sites/safety/Safety/SitePages/SIMS.aspx" TargetMode="External"/><Relationship Id="rId73" Type="http://schemas.openxmlformats.org/officeDocument/2006/relationships/hyperlink" Target="https://sempra.sharepoint.com/sites/safety/Safety/SitePages/Stop-Job.aspx?csf=1&amp;web=1&amp;e=MXGLOd&amp;CID=8bb7fd15-20d1-4886-9799-10657914c5ee" TargetMode="External"/><Relationship Id="rId78" Type="http://schemas.openxmlformats.org/officeDocument/2006/relationships/hyperlink" Target="https://doclibrary-prod.azurewebsites.net/api/Documents/ER-1" TargetMode="External"/><Relationship Id="rId94" Type="http://schemas.openxmlformats.org/officeDocument/2006/relationships/hyperlink" Target="https://www.dir.ca.gov/Title8/2340_16.html" TargetMode="External"/><Relationship Id="rId99" Type="http://schemas.openxmlformats.org/officeDocument/2006/relationships/hyperlink" Target="https://sempra.sharepoint.com/teams/moc/SitePages/eMOC.aspx" TargetMode="External"/><Relationship Id="rId101" Type="http://schemas.openxmlformats.org/officeDocument/2006/relationships/hyperlink" Target="https://doclibrary-prod.azurewebsites.net/api/Documents/142.08" TargetMode="External"/><Relationship Id="rId122" Type="http://schemas.openxmlformats.org/officeDocument/2006/relationships/hyperlink" Target="https://doclibrary-prod.azurewebsites.net/api/Documents/184.0175" TargetMode="External"/><Relationship Id="rId143" Type="http://schemas.openxmlformats.org/officeDocument/2006/relationships/hyperlink" Target="https://sempra.sharepoint.com/sites/safety/SitePages/SoCalGas-Safety-Values.aspx" TargetMode="External"/><Relationship Id="rId148" Type="http://schemas.openxmlformats.org/officeDocument/2006/relationships/hyperlink" Target="https://sempra.sharepoint.com/sites/safety/Safety/SitePages/Safety-Committee-Resource-Center.aspx" TargetMode="External"/><Relationship Id="rId164" Type="http://schemas.openxmlformats.org/officeDocument/2006/relationships/hyperlink" Target="https://sempra.sharepoint.com/sites/IIPPUpdates/Shared%20Documents/SM%20-%20General/Conducting%20a%20Meeting%20with%20Safety%20in%20Mind.docx?web=1" TargetMode="External"/><Relationship Id="rId16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doclibrary-prod.azurewebsites.net/api/Documents/IIPP.12" TargetMode="External"/><Relationship Id="rId47" Type="http://schemas.openxmlformats.org/officeDocument/2006/relationships/hyperlink" Target="https://doclibrary-prod.azurewebsites.net/api/Documents/IIPP.2" TargetMode="External"/><Relationship Id="rId68" Type="http://schemas.openxmlformats.org/officeDocument/2006/relationships/hyperlink" Target="https://sempra.csod.com/samldefault.aspx?ouid=5" TargetMode="External"/><Relationship Id="rId89" Type="http://schemas.openxmlformats.org/officeDocument/2006/relationships/hyperlink" Target="https://doclibrary-prod.azurewebsites.net/api/Documents/104.0251" TargetMode="External"/><Relationship Id="rId112" Type="http://schemas.openxmlformats.org/officeDocument/2006/relationships/hyperlink" Target="https://doclibrary-prod.azurewebsites.net/api/Documents/INFO-2498" TargetMode="External"/><Relationship Id="rId133" Type="http://schemas.openxmlformats.org/officeDocument/2006/relationships/hyperlink" Target="https://doclibrary-prod.azurewebsites.net/api/Documents/166.04" TargetMode="External"/><Relationship Id="rId154" Type="http://schemas.openxmlformats.org/officeDocument/2006/relationships/hyperlink" Target="https://www.dir.ca.gov/dosh/" TargetMode="External"/><Relationship Id="rId16" Type="http://schemas.openxmlformats.org/officeDocument/2006/relationships/hyperlink" Target="mailto:SafetyMgmt@SoCalGas.com?subject=Question%20-%20Safety%20Manual%20for%20Employees" TargetMode="External"/><Relationship Id="rId37" Type="http://schemas.openxmlformats.org/officeDocument/2006/relationships/image" Target="media/image3.png"/><Relationship Id="rId58" Type="http://schemas.openxmlformats.org/officeDocument/2006/relationships/hyperlink" Target="https://sempra.sharepoint.com/sites/socalgaslegal/SitePages/About-the-Claims-Department.aspx" TargetMode="External"/><Relationship Id="rId79" Type="http://schemas.openxmlformats.org/officeDocument/2006/relationships/hyperlink" Target="https://sempra.sharepoint.com/sites/safety/Safety/SitePages/SFUGN020.aspx" TargetMode="External"/><Relationship Id="rId102" Type="http://schemas.openxmlformats.org/officeDocument/2006/relationships/hyperlink" Target="https://doclibrary-prod.azurewebsites.net/api/Documents/104.06" TargetMode="External"/><Relationship Id="rId123" Type="http://schemas.openxmlformats.org/officeDocument/2006/relationships/hyperlink" Target="https://doclibrary-prod.azurewebsites.net/api/Documents/184.09" TargetMode="External"/><Relationship Id="rId144" Type="http://schemas.openxmlformats.org/officeDocument/2006/relationships/hyperlink" Target="https://sempra.sharepoint.com/sites/safety/Safety/SiteAssets/Forms/AllItems.aspx?id=%2Fsites%2Fsafety%2FSafety%2FSiteAssets%2FSitePages%2FSafety%2DCommittee%2DResource%2DCenter%2FSoCalGas%2DSafety%2DCommittee%2D%2D%2DSafety%2DLeader%2DSkill%2DUp%2DGuide%5FFinal%2Epdf&amp;parent=%2Fsites%2Fsafety%2FSafety%2FSiteAssets%2FSitePages%2FSafety%2DCommittee%2DResource%2DCenter" TargetMode="External"/><Relationship Id="rId90" Type="http://schemas.openxmlformats.org/officeDocument/2006/relationships/hyperlink" Target="https://sempra.sharepoint.com/:p:/s/safety/Safety/EXeDkOyUE_dKrxie0ZBqg8QBT6ZcGBjCQfEE0PLCg41EuQ?e=xLqWKF" TargetMode="External"/><Relationship Id="rId165" Type="http://schemas.openxmlformats.org/officeDocument/2006/relationships/header" Target="header1.xml"/><Relationship Id="rId27" Type="http://schemas.openxmlformats.org/officeDocument/2006/relationships/hyperlink" Target="https://sempra.sharepoint.com/sites/sempranet/HR/socal/wellness/SitePages/Home.aspx?e=1:b2c1fc6d51104f4e835ca0fe2b8362a4&amp;OR=Teams-HL&amp;CT=1704317901860&amp;clickparams=eyJBcHBOYW1lIjoiVGVhbXMtRGVza3RvcCIsIkFwcFZlcnNpb24iOiIyNy8yMzExMDIyNDcwNSIsIkhhc0ZlZGVyYXRlZFVzZXIiOmZhbHNlfQ%3D%3D" TargetMode="External"/><Relationship Id="rId48" Type="http://schemas.openxmlformats.org/officeDocument/2006/relationships/hyperlink" Target="https://sempra.sharepoint.com/sites/safety/Safety/SitePages/AlertDriving.aspx" TargetMode="External"/><Relationship Id="rId69" Type="http://schemas.openxmlformats.org/officeDocument/2006/relationships/hyperlink" Target="https://sempra.sharepoint.com/sites/sempranet/HR/socal/wellness/SitePages/Home.aspx" TargetMode="External"/><Relationship Id="rId113" Type="http://schemas.openxmlformats.org/officeDocument/2006/relationships/hyperlink" Target="https://doclibrary-prod.azurewebsites.net/api/Documents/166.0032" TargetMode="External"/><Relationship Id="rId134" Type="http://schemas.openxmlformats.org/officeDocument/2006/relationships/hyperlink" Target="https://doclibrary-prod.azurewebsites.net/api/Documents/104.06" TargetMode="External"/><Relationship Id="rId80" Type="http://schemas.openxmlformats.org/officeDocument/2006/relationships/hyperlink" Target="https://sempra.sharepoint.com/sites/safety/Safety/SitePages/SFUGN20E.aspx" TargetMode="External"/><Relationship Id="rId155" Type="http://schemas.openxmlformats.org/officeDocument/2006/relationships/hyperlink" Target="https://www.nsc.org/" TargetMode="External"/><Relationship Id="rId17" Type="http://schemas.openxmlformats.org/officeDocument/2006/relationships/image" Target="media/image1.jpeg"/><Relationship Id="rId38" Type="http://schemas.openxmlformats.org/officeDocument/2006/relationships/hyperlink" Target="https://sempra.sharepoint.com/sites/safety/Safety/SitePages/Hazard-Recognition-(In-Progress).aspx?email=ADelgado%40socalgas.com&amp;e=YgXKbB" TargetMode="External"/><Relationship Id="rId59" Type="http://schemas.openxmlformats.org/officeDocument/2006/relationships/hyperlink" Target="https://doclibrary-prod.azurewebsites.net/api/Documents/223.0032" TargetMode="External"/><Relationship Id="rId103" Type="http://schemas.openxmlformats.org/officeDocument/2006/relationships/hyperlink" Target="https://doclibrary-prod.azurewebsites.net/api/Documents/104.06" TargetMode="External"/><Relationship Id="rId124" Type="http://schemas.openxmlformats.org/officeDocument/2006/relationships/hyperlink" Target="https://sempra.sharepoint.com/sites/safety/Safety/SitePages/SFUGN059.aspx?csf=1&amp;web=1&amp;share=EXsXcjGOwyhLsjfKxkzRRfQBMRaUhvyMowTr8CHQK8VzZg&amp;e=dyor5V&amp;CID=e4a054ac-e995-4734-b74e-846b2373d55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a:t>
            </a:r>
            <a:r>
              <a:rPr lang="en-US" baseline="0"/>
              <a:t> as Planned v. Acutal Work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Planned Performance</c:v>
                </c:pt>
              </c:strCache>
            </c:strRef>
          </c:tx>
          <c:spPr>
            <a:ln w="28575" cap="rnd">
              <a:solidFill>
                <a:schemeClr val="tx1"/>
              </a:solidFill>
              <a:round/>
            </a:ln>
            <a:effectLst/>
          </c:spPr>
          <c:marker>
            <c:symbol val="none"/>
          </c:marker>
          <c:cat>
            <c:numRef>
              <c:f>Sheet1!$A$2:$A$13</c:f>
              <c:numCache>
                <c:formatCode>m</c:formatCode>
                <c:ptCount val="12"/>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numCache>
            </c:numRef>
          </c:cat>
          <c:val>
            <c:numRef>
              <c:f>Sheet1!$B$2:$B$13</c:f>
              <c:numCache>
                <c:formatCode>General</c:formatCode>
                <c:ptCount val="12"/>
                <c:pt idx="0">
                  <c:v>10</c:v>
                </c:pt>
                <c:pt idx="1">
                  <c:v>10</c:v>
                </c:pt>
                <c:pt idx="2">
                  <c:v>10</c:v>
                </c:pt>
                <c:pt idx="3">
                  <c:v>10</c:v>
                </c:pt>
                <c:pt idx="4">
                  <c:v>10</c:v>
                </c:pt>
                <c:pt idx="5">
                  <c:v>10</c:v>
                </c:pt>
                <c:pt idx="6">
                  <c:v>10</c:v>
                </c:pt>
                <c:pt idx="7">
                  <c:v>10</c:v>
                </c:pt>
                <c:pt idx="8">
                  <c:v>10</c:v>
                </c:pt>
                <c:pt idx="9">
                  <c:v>10</c:v>
                </c:pt>
                <c:pt idx="10">
                  <c:v>10</c:v>
                </c:pt>
                <c:pt idx="11">
                  <c:v>10</c:v>
                </c:pt>
              </c:numCache>
            </c:numRef>
          </c:val>
          <c:smooth val="0"/>
          <c:extLst>
            <c:ext xmlns:c16="http://schemas.microsoft.com/office/drawing/2014/chart" uri="{C3380CC4-5D6E-409C-BE32-E72D297353CC}">
              <c16:uniqueId val="{00000000-70DF-4474-BC8B-FDA1AE2C3306}"/>
            </c:ext>
          </c:extLst>
        </c:ser>
        <c:ser>
          <c:idx val="1"/>
          <c:order val="1"/>
          <c:tx>
            <c:strRef>
              <c:f>Sheet1!$C$1</c:f>
              <c:strCache>
                <c:ptCount val="1"/>
                <c:pt idx="0">
                  <c:v>Actual Performance</c:v>
                </c:pt>
              </c:strCache>
            </c:strRef>
          </c:tx>
          <c:spPr>
            <a:ln w="28575" cap="rnd">
              <a:solidFill>
                <a:schemeClr val="tx2">
                  <a:lumMod val="50000"/>
                  <a:lumOff val="50000"/>
                </a:schemeClr>
              </a:solidFill>
              <a:round/>
            </a:ln>
            <a:effectLst/>
          </c:spPr>
          <c:marker>
            <c:symbol val="none"/>
          </c:marker>
          <c:cat>
            <c:numRef>
              <c:f>Sheet1!$A$2:$A$13</c:f>
              <c:numCache>
                <c:formatCode>m</c:formatCode>
                <c:ptCount val="12"/>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numCache>
            </c:numRef>
          </c:cat>
          <c:val>
            <c:numRef>
              <c:f>Sheet1!$C$2:$C$13</c:f>
              <c:numCache>
                <c:formatCode>General</c:formatCode>
                <c:ptCount val="12"/>
                <c:pt idx="0">
                  <c:v>10</c:v>
                </c:pt>
                <c:pt idx="1">
                  <c:v>12</c:v>
                </c:pt>
                <c:pt idx="2">
                  <c:v>7</c:v>
                </c:pt>
                <c:pt idx="3">
                  <c:v>11</c:v>
                </c:pt>
                <c:pt idx="4">
                  <c:v>12</c:v>
                </c:pt>
                <c:pt idx="5">
                  <c:v>7</c:v>
                </c:pt>
                <c:pt idx="6">
                  <c:v>10</c:v>
                </c:pt>
                <c:pt idx="7">
                  <c:v>7</c:v>
                </c:pt>
                <c:pt idx="8">
                  <c:v>10</c:v>
                </c:pt>
                <c:pt idx="9">
                  <c:v>12</c:v>
                </c:pt>
                <c:pt idx="10">
                  <c:v>8</c:v>
                </c:pt>
                <c:pt idx="11">
                  <c:v>10</c:v>
                </c:pt>
              </c:numCache>
            </c:numRef>
          </c:val>
          <c:smooth val="0"/>
          <c:extLst>
            <c:ext xmlns:c16="http://schemas.microsoft.com/office/drawing/2014/chart" uri="{C3380CC4-5D6E-409C-BE32-E72D297353CC}">
              <c16:uniqueId val="{00000001-70DF-4474-BC8B-FDA1AE2C3306}"/>
            </c:ext>
          </c:extLst>
        </c:ser>
        <c:ser>
          <c:idx val="2"/>
          <c:order val="2"/>
          <c:tx>
            <c:strRef>
              <c:f>Sheet1!$D$1</c:f>
              <c:strCache>
                <c:ptCount val="1"/>
                <c:pt idx="0">
                  <c:v>Cumulative Risk</c:v>
                </c:pt>
              </c:strCache>
            </c:strRef>
          </c:tx>
          <c:spPr>
            <a:ln w="28575" cap="rnd">
              <a:solidFill>
                <a:srgbClr val="FF0000"/>
              </a:solidFill>
              <a:round/>
            </a:ln>
            <a:effectLst/>
          </c:spPr>
          <c:marker>
            <c:symbol val="none"/>
          </c:marker>
          <c:cat>
            <c:numRef>
              <c:f>Sheet1!$A$2:$A$13</c:f>
              <c:numCache>
                <c:formatCode>m</c:formatCode>
                <c:ptCount val="12"/>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numCache>
            </c:numRef>
          </c:cat>
          <c:val>
            <c:numRef>
              <c:f>Sheet1!$D$2:$D$13</c:f>
              <c:numCache>
                <c:formatCode>General</c:formatCode>
                <c:ptCount val="12"/>
                <c:pt idx="0">
                  <c:v>0</c:v>
                </c:pt>
                <c:pt idx="1">
                  <c:v>2</c:v>
                </c:pt>
                <c:pt idx="2">
                  <c:v>5</c:v>
                </c:pt>
                <c:pt idx="3">
                  <c:v>6</c:v>
                </c:pt>
                <c:pt idx="4">
                  <c:v>8</c:v>
                </c:pt>
                <c:pt idx="5">
                  <c:v>11</c:v>
                </c:pt>
                <c:pt idx="6">
                  <c:v>11</c:v>
                </c:pt>
                <c:pt idx="7">
                  <c:v>14</c:v>
                </c:pt>
                <c:pt idx="8">
                  <c:v>14</c:v>
                </c:pt>
                <c:pt idx="9">
                  <c:v>16</c:v>
                </c:pt>
                <c:pt idx="10">
                  <c:v>18</c:v>
                </c:pt>
                <c:pt idx="11">
                  <c:v>18</c:v>
                </c:pt>
              </c:numCache>
            </c:numRef>
          </c:val>
          <c:smooth val="0"/>
          <c:extLst>
            <c:ext xmlns:c16="http://schemas.microsoft.com/office/drawing/2014/chart" uri="{C3380CC4-5D6E-409C-BE32-E72D297353CC}">
              <c16:uniqueId val="{00000002-70DF-4474-BC8B-FDA1AE2C3306}"/>
            </c:ext>
          </c:extLst>
        </c:ser>
        <c:dLbls>
          <c:showLegendKey val="0"/>
          <c:showVal val="0"/>
          <c:showCatName val="0"/>
          <c:showSerName val="0"/>
          <c:showPercent val="0"/>
          <c:showBubbleSize val="0"/>
        </c:dLbls>
        <c:smooth val="0"/>
        <c:axId val="1021675023"/>
        <c:axId val="1021675503"/>
      </c:lineChart>
      <c:dateAx>
        <c:axId val="1021675023"/>
        <c:scaling>
          <c:orientation val="minMax"/>
        </c:scaling>
        <c:delete val="0"/>
        <c:axPos val="b"/>
        <c:numFmt formatCode="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675503"/>
        <c:crosses val="autoZero"/>
        <c:auto val="1"/>
        <c:lblOffset val="100"/>
        <c:baseTimeUnit val="months"/>
      </c:dateAx>
      <c:valAx>
        <c:axId val="102167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67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D28D3AFA-FDB4-4A5B-96FD-0CB75F7AC1B9}">
    <t:Anchor>
      <t:Comment id="1558846515"/>
    </t:Anchor>
    <t:History>
      <t:Event id="{92E89CBE-4FBF-4701-AF15-522D89A3D9BB}" time="2025-10-01T17:00:50.906Z">
        <t:Attribution userId="S::JHall7@scgcontractor.com::43e9a634-9aec-46b8-ab97-aef9bade46b5" userProvider="AD" userName="Hall, James (Contractor)"/>
        <t:Anchor>
          <t:Comment id="1558846515"/>
        </t:Anchor>
        <t:Create/>
      </t:Event>
      <t:Event id="{CD831B28-0919-431A-A4EF-15E2E70F7807}" time="2025-10-01T17:00:50.906Z">
        <t:Attribution userId="S::JHall7@scgcontractor.com::43e9a634-9aec-46b8-ab97-aef9bade46b5" userProvider="AD" userName="Hall, James (Contractor)"/>
        <t:Anchor>
          <t:Comment id="1558846515"/>
        </t:Anchor>
        <t:Assign userId="S::AEstrada4@semprautilities.com::41e9adcf-b4aa-40bd-a4d5-e606eb8218d8" userProvider="AD" userName="Estrada, Andrew"/>
      </t:Event>
      <t:Event id="{8FC3622E-1736-49CD-B177-F65CC26022CC}" time="2025-10-01T17:00:50.906Z">
        <t:Attribution userId="S::JHall7@scgcontractor.com::43e9a634-9aec-46b8-ab97-aef9bade46b5" userProvider="AD" userName="Hall, James (Contractor)"/>
        <t:Anchor>
          <t:Comment id="1558846515"/>
        </t:Anchor>
        <t:SetTitle title="@Estrada, Andrew - Can review this section, tell me if it is too much, not enough, or if we should link out to more material outside of the manual."/>
      </t:Event>
    </t:History>
  </t:Task>
  <t:Task id="{9631A4FC-AD52-4964-8C4A-2BF24CD6CC10}">
    <t:Anchor>
      <t:Comment id="820441365"/>
    </t:Anchor>
    <t:History>
      <t:Event id="{DECB9229-5A84-4DE9-926E-5EE0DB0F1B50}" time="2025-07-29T22:12:57.001Z">
        <t:Attribution userId="S::SRodriguez3@semprautilities.com::800137e4-25b1-4cb9-b4e1-17e651adbdc4" userProvider="AD" userName="Rodriguez, Sonia"/>
        <t:Anchor>
          <t:Comment id="820441365"/>
        </t:Anchor>
        <t:Create/>
      </t:Event>
      <t:Event id="{06C12099-5240-4D98-B3AB-B427DF6C06E2}" time="2025-07-29T22:12:57.001Z">
        <t:Attribution userId="S::SRodriguez3@semprautilities.com::800137e4-25b1-4cb9-b4e1-17e651adbdc4" userProvider="AD" userName="Rodriguez, Sonia"/>
        <t:Anchor>
          <t:Comment id="820441365"/>
        </t:Anchor>
        <t:Assign userId="S::JHall7@scgcontractor.com::43e9a634-9aec-46b8-ab97-aef9bade46b5" userProvider="AD" userName="Hall, James (Contractor)"/>
      </t:Event>
      <t:Event id="{B07683AA-1B22-4246-B659-1B50CE9172C8}" time="2025-07-29T22:12:57.001Z">
        <t:Attribution userId="S::SRodriguez3@semprautilities.com::800137e4-25b1-4cb9-b4e1-17e651adbdc4" userProvider="AD" userName="Rodriguez, Sonia"/>
        <t:Anchor>
          <t:Comment id="820441365"/>
        </t:Anchor>
        <t:SetTitle title="@Hall, James (Contractor) We are missing one more kit.. Burn kit "/>
      </t:Event>
      <t:Event id="{ED595492-FBD9-408F-A5A6-55676CB16C0A}" time="2025-07-29T22:43:56.844Z">
        <t:Attribution userId="S::JHall7@scgcontractor.com::43e9a634-9aec-46b8-ab97-aef9bade46b5" userProvider="AD" userName="Hall, James (Contractor)"/>
        <t:Progress percentComplete="100"/>
      </t:Event>
    </t:History>
  </t:Task>
  <t:Task id="{941808C9-730A-4C0C-8ACF-94A83FEACBE1}">
    <t:Anchor>
      <t:Comment id="1662375151"/>
    </t:Anchor>
    <t:History>
      <t:Event id="{0B8B14BB-7265-47BE-9D51-BC0505F8FBE8}" time="2025-07-29T20:13:20.446Z">
        <t:Attribution userId="S::SRodriguez3@semprautilities.com::800137e4-25b1-4cb9-b4e1-17e651adbdc4" userProvider="AD" userName="Rodriguez, Sonia"/>
        <t:Anchor>
          <t:Comment id="1662375151"/>
        </t:Anchor>
        <t:Create/>
      </t:Event>
      <t:Event id="{CA5BE229-DEA3-47E1-95EA-AEC4E345DE46}" time="2025-07-29T20:13:20.446Z">
        <t:Attribution userId="S::SRodriguez3@semprautilities.com::800137e4-25b1-4cb9-b4e1-17e651adbdc4" userProvider="AD" userName="Rodriguez, Sonia"/>
        <t:Anchor>
          <t:Comment id="1662375151"/>
        </t:Anchor>
        <t:Assign userId="S::JHall7@scgcontractor.com::43e9a634-9aec-46b8-ab97-aef9bade46b5" userProvider="AD" userName="Hall, James (Contractor)"/>
      </t:Event>
      <t:Event id="{BBD27BF3-1E42-46DD-B8E8-9039E295D380}" time="2025-07-29T20:13:20.446Z">
        <t:Attribution userId="S::SRodriguez3@semprautilities.com::800137e4-25b1-4cb9-b4e1-17e651adbdc4" userProvider="AD" userName="Rodriguez, Sonia"/>
        <t:Anchor>
          <t:Comment id="1662375151"/>
        </t:Anchor>
        <t:SetTitle title="@Hall, James (Contractor) Can we move this section right after First Aid section. Thank you."/>
      </t:Event>
    </t:History>
  </t:Task>
  <t:Task id="{C00B3559-998F-4A67-981B-B8D55F32EA38}">
    <t:Anchor>
      <t:Comment id="1482152071"/>
    </t:Anchor>
    <t:History>
      <t:Event id="{524522A4-A8CB-49CF-B5A5-446419579315}" time="2025-09-29T15:03:29.833Z">
        <t:Attribution userId="S::JHall7@scgcontractor.com::43e9a634-9aec-46b8-ab97-aef9bade46b5" userProvider="AD" userName="Hall, James (Contractor)"/>
        <t:Anchor>
          <t:Comment id="1482152071"/>
        </t:Anchor>
        <t:Create/>
      </t:Event>
      <t:Event id="{BD6EC31D-4E07-4212-93C7-6329E76B9452}" time="2025-09-29T15:03:29.833Z">
        <t:Attribution userId="S::JHall7@scgcontractor.com::43e9a634-9aec-46b8-ab97-aef9bade46b5" userProvider="AD" userName="Hall, James (Contractor)"/>
        <t:Anchor>
          <t:Comment id="1482152071"/>
        </t:Anchor>
        <t:Assign userId="S::SRodriguez3@semprautilities.com::800137e4-25b1-4cb9-b4e1-17e651adbdc4" userProvider="AD" userName="Rodriguez, Sonia"/>
      </t:Event>
      <t:Event id="{CCA7620D-EE36-4A24-B75C-E77307396185}" time="2025-09-29T15:03:29.833Z">
        <t:Attribution userId="S::JHall7@scgcontractor.com::43e9a634-9aec-46b8-ab97-aef9bade46b5" userProvider="AD" userName="Hall, James (Contractor)"/>
        <t:Anchor>
          <t:Comment id="1482152071"/>
        </t:Anchor>
        <t:SetTitle title="@Rodriguez, Sonia Do we remove the “Approved Gloves” list or just add the two new references?"/>
      </t:Event>
      <t:Event id="{CE73F13A-A595-42B1-8DA2-849CF42BDC02}" time="2025-10-01T17:01:21.8Z">
        <t:Attribution userId="S::JHall7@scgcontractor.com::43e9a634-9aec-46b8-ab97-aef9bade46b5" userProvider="AD" userName="Hall, James (Contractor)"/>
        <t:Progress percentComplete="100"/>
      </t:Event>
    </t:History>
  </t:Task>
  <t:Task id="{07C04E02-973D-4895-9D82-6C6769CF8DED}">
    <t:Anchor>
      <t:Comment id="631216051"/>
    </t:Anchor>
    <t:History>
      <t:Event id="{544CBD4A-5D8C-4998-9660-C55BA336E760}" time="2025-09-30T18:24:58.251Z">
        <t:Attribution userId="S::JHall7@scgcontractor.com::43e9a634-9aec-46b8-ab97-aef9bade46b5" userProvider="AD" userName="Hall, James (Contractor)"/>
        <t:Anchor>
          <t:Comment id="631216051"/>
        </t:Anchor>
        <t:Create/>
      </t:Event>
      <t:Event id="{858BE328-88F8-4619-9D4A-55B41E15ED61}" time="2025-09-30T18:24:58.251Z">
        <t:Attribution userId="S::JHall7@scgcontractor.com::43e9a634-9aec-46b8-ab97-aef9bade46b5" userProvider="AD" userName="Hall, James (Contractor)"/>
        <t:Anchor>
          <t:Comment id="631216051"/>
        </t:Anchor>
        <t:Assign userId="S::SRodriguez3@semprautilities.com::800137e4-25b1-4cb9-b4e1-17e651adbdc4" userProvider="AD" userName="Rodriguez, Sonia"/>
      </t:Event>
      <t:Event id="{4696EFCF-3506-4209-BEAA-5E597E26A703}" time="2025-09-30T18:24:58.251Z">
        <t:Attribution userId="S::JHall7@scgcontractor.com::43e9a634-9aec-46b8-ab97-aef9bade46b5" userProvider="AD" userName="Hall, James (Contractor)"/>
        <t:Anchor>
          <t:Comment id="631216051"/>
        </t:Anchor>
        <t:SetTitle title="@Rodriguez, Sonia - We may want to move HOP out of the Appendix and back into the body of the manual based on our feedback with the FSAs. It was mentioned several times."/>
      </t:Event>
      <t:Event id="{193B2C6F-2AD6-44DE-A431-53FBF74D31F5}" time="2025-10-01T17:01:08.556Z">
        <t:Attribution userId="S::JHall7@scgcontractor.com::43e9a634-9aec-46b8-ab97-aef9bade46b5" userProvider="AD" userName="Hall, James (Contractor)"/>
        <t:Progress percentComplete="100"/>
      </t:Event>
    </t:History>
  </t:Task>
  <t:Task id="{A7E1F3A2-63BF-4894-A0B8-9FB744CF620C}">
    <t:Anchor>
      <t:Comment id="101171070"/>
    </t:Anchor>
    <t:History>
      <t:Event id="{70E4A588-FB4B-4BF8-83B1-4057712ADB8D}" time="2025-10-09T15:04:33.368Z">
        <t:Attribution userId="S::JHall7@scgcontractor.com::43e9a634-9aec-46b8-ab97-aef9bade46b5" userProvider="AD" userName="Hall, James (Contractor)"/>
        <t:Anchor>
          <t:Comment id="101171070"/>
        </t:Anchor>
        <t:Create/>
      </t:Event>
      <t:Event id="{7D9075E6-8CA3-462B-91F3-7780ECBB85F1}" time="2025-10-09T15:04:33.368Z">
        <t:Attribution userId="S::JHall7@scgcontractor.com::43e9a634-9aec-46b8-ab97-aef9bade46b5" userProvider="AD" userName="Hall, James (Contractor)"/>
        <t:Anchor>
          <t:Comment id="101171070"/>
        </t:Anchor>
        <t:Assign userId="S::RJauregu@socalgas.com::edbebc98-e767-4bc4-adc5-c09c09415bc4" userProvider="AD" userName="Jauregui, Rafael F"/>
      </t:Event>
      <t:Event id="{04ACA5C9-B6E4-46F6-B073-B431C6E98F36}" time="2025-10-09T15:04:33.368Z">
        <t:Attribution userId="S::JHall7@scgcontractor.com::43e9a634-9aec-46b8-ab97-aef9bade46b5" userProvider="AD" userName="Hall, James (Contractor)"/>
        <t:Anchor>
          <t:Comment id="101171070"/>
        </t:Anchor>
        <t:SetTitle title="@Jauregui, Rafael F - We need to update this section based on the new Footwear policy and add a link to the new footwear policy as soon as it is approved"/>
      </t:Event>
    </t:History>
  </t:Task>
  <t:Task id="{9F10466A-72A5-4AC2-A71F-DFF60328918B}">
    <t:Anchor>
      <t:Comment id="67990940"/>
    </t:Anchor>
    <t:History>
      <t:Event id="{8B72EB7E-7A62-4E25-8A16-23940CD42677}" time="2025-10-09T15:03:42.774Z">
        <t:Attribution userId="S::JHall7@scgcontractor.com::43e9a634-9aec-46b8-ab97-aef9bade46b5" userProvider="AD" userName="Hall, James (Contractor)"/>
        <t:Anchor>
          <t:Comment id="67990940"/>
        </t:Anchor>
        <t:Create/>
      </t:Event>
      <t:Event id="{C9A90E2B-994C-45ED-BA7B-944233AC9283}" time="2025-10-09T15:03:42.774Z">
        <t:Attribution userId="S::JHall7@scgcontractor.com::43e9a634-9aec-46b8-ab97-aef9bade46b5" userProvider="AD" userName="Hall, James (Contractor)"/>
        <t:Anchor>
          <t:Comment id="67990940"/>
        </t:Anchor>
        <t:Assign userId="S::RJauregu@socalgas.com::edbebc98-e767-4bc4-adc5-c09c09415bc4" userProvider="AD" userName="Jauregui, Rafael F"/>
      </t:Event>
      <t:Event id="{E7383970-0BCF-4409-9DE8-99553E625106}" time="2025-10-09T15:03:42.774Z">
        <t:Attribution userId="S::JHall7@scgcontractor.com::43e9a634-9aec-46b8-ab97-aef9bade46b5" userProvider="AD" userName="Hall, James (Contractor)"/>
        <t:Anchor>
          <t:Comment id="67990940"/>
        </t:Anchor>
        <t:SetTitle title="@Jauregui, Rafael F - We need a link to the new footwear policy as soon as it is approv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078502035DD4EAD1AE4B24A30E71D" ma:contentTypeVersion="21" ma:contentTypeDescription="Create a new document." ma:contentTypeScope="" ma:versionID="6193f05808afa937ae24725980355bd7">
  <xsd:schema xmlns:xsd="http://www.w3.org/2001/XMLSchema" xmlns:xs="http://www.w3.org/2001/XMLSchema" xmlns:p="http://schemas.microsoft.com/office/2006/metadata/properties" xmlns:ns2="d834bdd9-add5-4e06-9071-2c5ae7eb3313" xmlns:ns3="63bb7316-0689-42a8-83f2-e41cc0b33c87" targetNamespace="http://schemas.microsoft.com/office/2006/metadata/properties" ma:root="true" ma:fieldsID="ac1316fd362d7555784d8251f61611c7" ns2:_="" ns3:_="">
    <xsd:import namespace="d834bdd9-add5-4e06-9071-2c5ae7eb3313"/>
    <xsd:import namespace="63bb7316-0689-42a8-83f2-e41cc0b33c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element ref="ns2:MediaServiceDateTaken"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4bdd9-add5-4e06-9071-2c5ae7eb33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9c8f0f-62e3-48c7-84e8-4daf5ce6c20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bb7316-0689-42a8-83f2-e41cc0b33c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876b7b-2d7c-4af0-88dd-9c6aa0b6fc85}" ma:internalName="TaxCatchAll" ma:showField="CatchAllData" ma:web="63bb7316-0689-42a8-83f2-e41cc0b33c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34bdd9-add5-4e06-9071-2c5ae7eb3313">
      <Terms xmlns="http://schemas.microsoft.com/office/infopath/2007/PartnerControls"/>
    </lcf76f155ced4ddcb4097134ff3c332f>
    <TaxCatchAll xmlns="63bb7316-0689-42a8-83f2-e41cc0b33c8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A83D-D930-46EA-8A29-73A427349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4bdd9-add5-4e06-9071-2c5ae7eb3313"/>
    <ds:schemaRef ds:uri="63bb7316-0689-42a8-83f2-e41cc0b33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8E05B-E6C8-45E7-A06B-2906AB00524D}">
  <ds:schemaRefs>
    <ds:schemaRef ds:uri="http://schemas.microsoft.com/sharepoint/v3/contenttype/forms"/>
  </ds:schemaRefs>
</ds:datastoreItem>
</file>

<file path=customXml/itemProps3.xml><?xml version="1.0" encoding="utf-8"?>
<ds:datastoreItem xmlns:ds="http://schemas.openxmlformats.org/officeDocument/2006/customXml" ds:itemID="{509279DF-18C9-4316-B292-6329439748BA}">
  <ds:schemaRefs>
    <ds:schemaRef ds:uri="http://schemas.microsoft.com/office/2006/metadata/properties"/>
    <ds:schemaRef ds:uri="http://schemas.microsoft.com/office/infopath/2007/PartnerControls"/>
    <ds:schemaRef ds:uri="d834bdd9-add5-4e06-9071-2c5ae7eb3313"/>
    <ds:schemaRef ds:uri="63bb7316-0689-42a8-83f2-e41cc0b33c87"/>
  </ds:schemaRefs>
</ds:datastoreItem>
</file>

<file path=customXml/itemProps4.xml><?xml version="1.0" encoding="utf-8"?>
<ds:datastoreItem xmlns:ds="http://schemas.openxmlformats.org/officeDocument/2006/customXml" ds:itemID="{3E8DF4F9-F1C3-4F62-B5DE-8ADA526E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73</Pages>
  <Words>26771</Words>
  <Characters>152600</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
    </vt:vector>
  </TitlesOfParts>
  <Company>Sempra</Company>
  <LinksUpToDate>false</LinksUpToDate>
  <CharactersWithSpaces>179013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Koponen, Theresa M</dc:creator>
  <cp:keywords/>
  <dc:description/>
  <cp:lastModifiedBy>Hall, James (Contractor)</cp:lastModifiedBy>
  <cp:revision>35</cp:revision>
  <cp:lastPrinted>2025-09-12T21:39:00Z</cp:lastPrinted>
  <dcterms:created xsi:type="dcterms:W3CDTF">2025-09-18T15:54:00Z</dcterms:created>
  <dcterms:modified xsi:type="dcterms:W3CDTF">2025-10-09T21:16:00Z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0x0101002B0078502035DD4EAD1AE4B24A30E71D</vt:lpwstr>
  </property>
  <property fmtid="{D5CDD505-2E9C-101B-9397-08002B2CF9AE}" pid="3" name="GrammarlyDocumentId">
    <vt:lpwstr>c4f19b9a-bd46-4a2d-a75c-32ea618382f6</vt:lpwstr>
  </property>
  <property fmtid="{D5CDD505-2E9C-101B-9397-08002B2CF9AE}" pid="4" name="MediaServiceImageTags">
    <vt:lpwstr/>
  </property>
  <property fmtid="{D5CDD505-2E9C-101B-9397-08002B2CF9AE}" pid="5" name="docLang">
    <vt:lpwstr>en</vt:lpwstr>
  </property>
</Properties>
</file>